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824" w:rsidRDefault="004F3824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4F3824" w:rsidRDefault="003621EC">
      <w:pPr>
        <w:spacing w:line="200" w:lineRule="atLeast"/>
        <w:ind w:left="73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67284" cy="15590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284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24" w:rsidRDefault="004F38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3824" w:rsidRDefault="004F38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3824" w:rsidRDefault="004F3824">
      <w:pPr>
        <w:spacing w:before="6"/>
        <w:rPr>
          <w:rFonts w:ascii="Times New Roman" w:eastAsia="Times New Roman" w:hAnsi="Times New Roman" w:cs="Times New Roman"/>
        </w:rPr>
      </w:pPr>
    </w:p>
    <w:p w:rsidR="004F3824" w:rsidRDefault="003621EC">
      <w:pPr>
        <w:spacing w:line="1081" w:lineRule="exact"/>
        <w:ind w:left="2420"/>
        <w:rPr>
          <w:rFonts w:ascii="Arial" w:eastAsia="Arial" w:hAnsi="Arial" w:cs="Arial"/>
          <w:sz w:val="96"/>
          <w:szCs w:val="96"/>
        </w:rPr>
      </w:pPr>
      <w:r>
        <w:rPr>
          <w:rFonts w:ascii="Arial"/>
          <w:sz w:val="96"/>
        </w:rPr>
        <w:t>VERMONT</w:t>
      </w:r>
    </w:p>
    <w:p w:rsidR="004F3824" w:rsidRDefault="004F3824">
      <w:pPr>
        <w:rPr>
          <w:rFonts w:ascii="Arial" w:eastAsia="Arial" w:hAnsi="Arial" w:cs="Arial"/>
          <w:sz w:val="20"/>
          <w:szCs w:val="20"/>
        </w:rPr>
      </w:pPr>
    </w:p>
    <w:p w:rsidR="004F3824" w:rsidRDefault="004F3824">
      <w:pPr>
        <w:spacing w:before="8"/>
        <w:rPr>
          <w:rFonts w:ascii="Arial" w:eastAsia="Arial" w:hAnsi="Arial" w:cs="Arial"/>
          <w:sz w:val="25"/>
          <w:szCs w:val="25"/>
        </w:rPr>
      </w:pPr>
    </w:p>
    <w:p w:rsidR="004F3824" w:rsidRDefault="003621EC">
      <w:pPr>
        <w:spacing w:before="28"/>
        <w:ind w:left="120" w:right="256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/>
          <w:b/>
          <w:sz w:val="56"/>
        </w:rPr>
        <w:t>ELECTRICAL</w:t>
      </w:r>
      <w:r>
        <w:rPr>
          <w:rFonts w:ascii="Arial"/>
          <w:b/>
          <w:spacing w:val="-39"/>
          <w:sz w:val="56"/>
        </w:rPr>
        <w:t xml:space="preserve"> </w:t>
      </w:r>
      <w:r>
        <w:rPr>
          <w:rFonts w:ascii="Arial"/>
          <w:b/>
          <w:sz w:val="56"/>
        </w:rPr>
        <w:t>SAFETY</w:t>
      </w:r>
      <w:r>
        <w:rPr>
          <w:rFonts w:ascii="Arial"/>
          <w:b/>
          <w:spacing w:val="-35"/>
          <w:sz w:val="56"/>
        </w:rPr>
        <w:t xml:space="preserve"> </w:t>
      </w:r>
      <w:r>
        <w:rPr>
          <w:rFonts w:ascii="Arial"/>
          <w:b/>
          <w:sz w:val="56"/>
        </w:rPr>
        <w:t>RULES</w:t>
      </w:r>
    </w:p>
    <w:p w:rsidR="004F3824" w:rsidRDefault="004F3824">
      <w:pPr>
        <w:spacing w:before="2"/>
        <w:rPr>
          <w:rFonts w:ascii="Arial" w:eastAsia="Arial" w:hAnsi="Arial" w:cs="Arial"/>
          <w:b/>
          <w:bCs/>
          <w:sz w:val="48"/>
          <w:szCs w:val="48"/>
        </w:rPr>
      </w:pPr>
    </w:p>
    <w:p w:rsidR="004F3824" w:rsidRDefault="003621EC">
      <w:pPr>
        <w:ind w:left="120" w:right="395"/>
        <w:jc w:val="center"/>
        <w:rPr>
          <w:rFonts w:ascii="Century Schoolbook" w:eastAsia="Century Schoolbook" w:hAnsi="Century Schoolbook" w:cs="Century Schoolbook"/>
          <w:sz w:val="160"/>
          <w:szCs w:val="160"/>
        </w:rPr>
      </w:pPr>
      <w:r>
        <w:rPr>
          <w:rFonts w:ascii="Century Schoolbook"/>
          <w:b/>
          <w:color w:val="C00000"/>
          <w:sz w:val="160"/>
        </w:rPr>
        <w:t>201</w:t>
      </w:r>
      <w:del w:id="0" w:author="Patterson, Robert" w:date="2017-04-12T13:30:00Z">
        <w:r w:rsidDel="00045E10">
          <w:rPr>
            <w:rFonts w:ascii="Century Schoolbook"/>
            <w:b/>
            <w:color w:val="C00000"/>
            <w:sz w:val="160"/>
          </w:rPr>
          <w:delText>4</w:delText>
        </w:r>
      </w:del>
      <w:r w:rsidR="00A306BF">
        <w:rPr>
          <w:rFonts w:ascii="Century Schoolbook"/>
          <w:b/>
          <w:color w:val="C00000"/>
          <w:sz w:val="160"/>
        </w:rPr>
        <w:t>7</w:t>
      </w:r>
    </w:p>
    <w:p w:rsidR="004F3824" w:rsidRDefault="003621EC">
      <w:pPr>
        <w:pStyle w:val="Heading2"/>
        <w:spacing w:before="274"/>
        <w:ind w:left="120" w:right="454"/>
        <w:jc w:val="center"/>
        <w:rPr>
          <w:b w:val="0"/>
          <w:bCs w:val="0"/>
        </w:rPr>
      </w:pPr>
      <w:r>
        <w:t>====================================================================</w:t>
      </w:r>
    </w:p>
    <w:p w:rsidR="004F3824" w:rsidRDefault="004F38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RDefault="004F3824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3824" w:rsidRDefault="003621EC">
      <w:pPr>
        <w:ind w:left="1165" w:right="1445" w:firstLine="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The</w:t>
      </w:r>
      <w:r>
        <w:rPr>
          <w:rFonts w:ascii="Times New Roman" w:eastAsia="Times New Roman" w:hAnsi="Times New Roman" w:cs="Times New Roman"/>
          <w:i/>
          <w:spacing w:val="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40"/>
          <w:szCs w:val="40"/>
        </w:rPr>
        <w:t>Vermont</w:t>
      </w:r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40"/>
          <w:szCs w:val="40"/>
        </w:rPr>
        <w:t>Electricians’</w:t>
      </w:r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40"/>
          <w:szCs w:val="40"/>
        </w:rPr>
        <w:t>Licensing</w:t>
      </w:r>
      <w:r>
        <w:rPr>
          <w:rFonts w:ascii="Times New Roman" w:eastAsia="Times New Roman" w:hAnsi="Times New Roman" w:cs="Times New Roman"/>
          <w:i/>
          <w:spacing w:val="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40"/>
          <w:szCs w:val="40"/>
        </w:rPr>
        <w:t>Board</w:t>
      </w:r>
      <w:r>
        <w:rPr>
          <w:rFonts w:ascii="Times New Roman" w:eastAsia="Times New Roman" w:hAnsi="Times New Roman" w:cs="Times New Roman"/>
          <w:i/>
          <w:spacing w:val="27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z w:val="40"/>
          <w:szCs w:val="40"/>
        </w:rPr>
        <w:t>and</w:t>
      </w:r>
      <w:r>
        <w:rPr>
          <w:rFonts w:ascii="Times New Roman" w:eastAsia="Times New Roman" w:hAnsi="Times New Roman" w:cs="Times New Roman"/>
          <w:i/>
          <w:spacing w:val="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40"/>
          <w:szCs w:val="40"/>
        </w:rPr>
        <w:t>the</w:t>
      </w:r>
      <w:r>
        <w:rPr>
          <w:rFonts w:ascii="Times New Roman" w:eastAsia="Times New Roman" w:hAnsi="Times New Roman" w:cs="Times New Roman"/>
          <w:i/>
          <w:spacing w:val="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40"/>
          <w:szCs w:val="40"/>
        </w:rPr>
        <w:t>Vermont</w:t>
      </w:r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40"/>
          <w:szCs w:val="40"/>
        </w:rPr>
        <w:t>Department</w:t>
      </w:r>
      <w:r>
        <w:rPr>
          <w:rFonts w:ascii="Times New Roman" w:eastAsia="Times New Roman" w:hAnsi="Times New Roman" w:cs="Times New Roman"/>
          <w:i/>
          <w:spacing w:val="-2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of </w:t>
      </w:r>
      <w:r>
        <w:rPr>
          <w:rFonts w:ascii="Times New Roman" w:eastAsia="Times New Roman" w:hAnsi="Times New Roman" w:cs="Times New Roman"/>
          <w:i/>
          <w:spacing w:val="-1"/>
          <w:sz w:val="40"/>
          <w:szCs w:val="40"/>
        </w:rPr>
        <w:t>Public</w:t>
      </w:r>
      <w:r>
        <w:rPr>
          <w:rFonts w:ascii="Times New Roman" w:eastAsia="Times New Roman" w:hAnsi="Times New Roman" w:cs="Times New Roman"/>
          <w:i/>
          <w:spacing w:val="-2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40"/>
          <w:szCs w:val="40"/>
        </w:rPr>
        <w:t>Safety</w:t>
      </w:r>
      <w:r>
        <w:rPr>
          <w:rFonts w:ascii="Times New Roman" w:eastAsia="Times New Roman" w:hAnsi="Times New Roman" w:cs="Times New Roman"/>
          <w:i/>
          <w:spacing w:val="31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40"/>
          <w:szCs w:val="40"/>
        </w:rPr>
        <w:t>Division</w:t>
      </w:r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 of </w:t>
      </w:r>
      <w:r>
        <w:rPr>
          <w:rFonts w:ascii="Times New Roman" w:eastAsia="Times New Roman" w:hAnsi="Times New Roman" w:cs="Times New Roman"/>
          <w:i/>
          <w:spacing w:val="-1"/>
          <w:sz w:val="40"/>
          <w:szCs w:val="40"/>
        </w:rPr>
        <w:t>Fire</w:t>
      </w:r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40"/>
          <w:szCs w:val="40"/>
        </w:rPr>
        <w:t>Safety</w:t>
      </w:r>
    </w:p>
    <w:p w:rsidR="004F3824" w:rsidRDefault="004F3824">
      <w:pPr>
        <w:rPr>
          <w:rFonts w:ascii="Times New Roman" w:eastAsia="Times New Roman" w:hAnsi="Times New Roman" w:cs="Times New Roman"/>
          <w:i/>
          <w:sz w:val="40"/>
          <w:szCs w:val="40"/>
        </w:rPr>
      </w:pPr>
    </w:p>
    <w:p w:rsidR="004F3824" w:rsidRPr="00A306BF" w:rsidRDefault="00A306BF" w:rsidP="00A306B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306BF"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>ANNOTATED</w:t>
      </w:r>
    </w:p>
    <w:p w:rsidR="004F3824" w:rsidRDefault="004F3824">
      <w:pPr>
        <w:spacing w:before="5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4F3824" w:rsidRPr="00A306BF" w:rsidRDefault="003621EC">
      <w:pPr>
        <w:ind w:left="590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 xml:space="preserve">Effective </w:t>
      </w:r>
      <w:del w:id="1" w:author="Patterson, Robert" w:date="2017-04-12T13:31:00Z">
        <w:r w:rsidDel="00045E10">
          <w:rPr>
            <w:rFonts w:ascii="Times New Roman"/>
            <w:b/>
            <w:i/>
            <w:sz w:val="24"/>
          </w:rPr>
          <w:delText>July</w:delText>
        </w:r>
      </w:del>
      <w:r>
        <w:rPr>
          <w:rFonts w:ascii="Times New Roman"/>
          <w:b/>
          <w:i/>
          <w:spacing w:val="-1"/>
          <w:sz w:val="24"/>
        </w:rPr>
        <w:t xml:space="preserve"> </w:t>
      </w:r>
      <w:ins w:id="2" w:author="Patterson, Robert" w:date="2017-04-26T14:09:00Z">
        <w:r w:rsidR="00232445">
          <w:rPr>
            <w:rFonts w:ascii="Times New Roman"/>
            <w:b/>
            <w:i/>
            <w:spacing w:val="-1"/>
            <w:sz w:val="24"/>
          </w:rPr>
          <w:t>October</w:t>
        </w:r>
      </w:ins>
      <w:ins w:id="3" w:author="Patterson, Robert" w:date="2017-04-26T13:14:00Z">
        <w:r w:rsidR="0030510B">
          <w:rPr>
            <w:rFonts w:ascii="Times New Roman"/>
            <w:b/>
            <w:i/>
            <w:spacing w:val="-1"/>
            <w:sz w:val="24"/>
          </w:rPr>
          <w:t xml:space="preserve"> </w:t>
        </w:r>
      </w:ins>
      <w:r>
        <w:rPr>
          <w:rFonts w:ascii="Times New Roman"/>
          <w:b/>
          <w:i/>
          <w:sz w:val="24"/>
        </w:rPr>
        <w:t>1, 201</w:t>
      </w:r>
      <w:del w:id="4" w:author="Patterson, Robert" w:date="2017-05-09T09:55:00Z">
        <w:r w:rsidR="001F08B9" w:rsidDel="001F08B9">
          <w:rPr>
            <w:rFonts w:ascii="Times New Roman"/>
            <w:b/>
            <w:i/>
            <w:sz w:val="24"/>
          </w:rPr>
          <w:delText>4</w:delText>
        </w:r>
      </w:del>
      <w:r w:rsidR="00A306BF">
        <w:rPr>
          <w:rFonts w:ascii="Times New Roman"/>
          <w:b/>
          <w:i/>
          <w:color w:val="FF0000"/>
          <w:sz w:val="24"/>
        </w:rPr>
        <w:t>7</w:t>
      </w:r>
    </w:p>
    <w:p w:rsidR="004F3824" w:rsidRDefault="004F3824">
      <w:pPr>
        <w:rPr>
          <w:rFonts w:ascii="Times New Roman" w:eastAsia="Times New Roman" w:hAnsi="Times New Roman" w:cs="Times New Roman"/>
          <w:sz w:val="24"/>
          <w:szCs w:val="24"/>
        </w:rPr>
        <w:sectPr w:rsidR="004F38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740" w:right="1020" w:bottom="1260" w:left="1300" w:header="720" w:footer="1080" w:gutter="0"/>
          <w:pgNumType w:start="1"/>
          <w:cols w:space="720"/>
        </w:sectPr>
      </w:pPr>
    </w:p>
    <w:p w:rsidR="004F3824" w:rsidRDefault="003621EC">
      <w:pPr>
        <w:pStyle w:val="Heading2"/>
        <w:spacing w:before="56"/>
        <w:rPr>
          <w:b w:val="0"/>
          <w:bCs w:val="0"/>
        </w:rPr>
      </w:pPr>
      <w:r>
        <w:rPr>
          <w:u w:val="thick" w:color="000000"/>
        </w:rPr>
        <w:lastRenderedPageBreak/>
        <w:t>TABLE OF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CONTENTS</w:t>
      </w:r>
    </w:p>
    <w:sdt>
      <w:sdtPr>
        <w:id w:val="392241736"/>
        <w:docPartObj>
          <w:docPartGallery w:val="Table of Contents"/>
          <w:docPartUnique/>
        </w:docPartObj>
      </w:sdtPr>
      <w:sdtContent>
        <w:p w:rsidR="004F3824" w:rsidRDefault="003944A4">
          <w:pPr>
            <w:pStyle w:val="TOC1"/>
            <w:tabs>
              <w:tab w:val="right" w:leader="dot" w:pos="9501"/>
            </w:tabs>
            <w:spacing w:before="175"/>
          </w:pPr>
          <w:hyperlink w:anchor="_TOC_250020" w:history="1">
            <w:r w:rsidR="003621EC">
              <w:t>l.   PURPOSE OF</w:t>
            </w:r>
            <w:r w:rsidR="003621EC">
              <w:rPr>
                <w:spacing w:val="-2"/>
              </w:rPr>
              <w:t xml:space="preserve"> </w:t>
            </w:r>
            <w:r w:rsidR="003621EC">
              <w:t>THE</w:t>
            </w:r>
            <w:r w:rsidR="003621EC">
              <w:rPr>
                <w:spacing w:val="-1"/>
              </w:rPr>
              <w:t xml:space="preserve"> RULES</w:t>
            </w:r>
            <w:r w:rsidR="003621EC">
              <w:rPr>
                <w:spacing w:val="-1"/>
              </w:rPr>
              <w:tab/>
            </w:r>
            <w:r w:rsidR="003621EC">
              <w:t>3</w:t>
            </w:r>
          </w:hyperlink>
        </w:p>
        <w:p w:rsidR="004F3824" w:rsidRDefault="003944A4">
          <w:pPr>
            <w:pStyle w:val="TOC1"/>
            <w:numPr>
              <w:ilvl w:val="0"/>
              <w:numId w:val="48"/>
            </w:numPr>
            <w:tabs>
              <w:tab w:val="left" w:pos="381"/>
              <w:tab w:val="right" w:leader="dot" w:pos="9501"/>
            </w:tabs>
          </w:pPr>
          <w:hyperlink w:anchor="_TOC_250019" w:history="1">
            <w:r w:rsidR="003621EC">
              <w:rPr>
                <w:spacing w:val="-1"/>
              </w:rPr>
              <w:t xml:space="preserve">ADOPTION </w:t>
            </w:r>
            <w:r w:rsidR="003621EC">
              <w:t>OF</w:t>
            </w:r>
            <w:r w:rsidR="003621EC">
              <w:rPr>
                <w:spacing w:val="-2"/>
              </w:rPr>
              <w:t xml:space="preserve"> </w:t>
            </w:r>
            <w:r w:rsidR="003621EC">
              <w:t>THE</w:t>
            </w:r>
            <w:r w:rsidR="003621EC">
              <w:rPr>
                <w:spacing w:val="1"/>
              </w:rPr>
              <w:t xml:space="preserve"> </w:t>
            </w:r>
            <w:r w:rsidR="003621EC">
              <w:rPr>
                <w:spacing w:val="-1"/>
              </w:rPr>
              <w:t>RULES</w:t>
            </w:r>
            <w:r w:rsidR="003621EC">
              <w:rPr>
                <w:spacing w:val="-1"/>
              </w:rPr>
              <w:tab/>
            </w:r>
            <w:r w:rsidR="003621EC">
              <w:t>3</w:t>
            </w:r>
          </w:hyperlink>
        </w:p>
        <w:p w:rsidR="004F3824" w:rsidRDefault="003944A4">
          <w:pPr>
            <w:pStyle w:val="TOC1"/>
            <w:numPr>
              <w:ilvl w:val="0"/>
              <w:numId w:val="48"/>
            </w:numPr>
            <w:tabs>
              <w:tab w:val="left" w:pos="381"/>
              <w:tab w:val="right" w:leader="dot" w:pos="9501"/>
            </w:tabs>
          </w:pPr>
          <w:hyperlink w:anchor="_TOC_250018" w:history="1">
            <w:r w:rsidR="003621EC">
              <w:rPr>
                <w:spacing w:val="-1"/>
              </w:rPr>
              <w:t>ELECTRICAL LICENSING</w:t>
            </w:r>
            <w:r w:rsidR="003621EC">
              <w:rPr>
                <w:spacing w:val="-1"/>
              </w:rPr>
              <w:tab/>
            </w:r>
            <w:r w:rsidR="003621EC">
              <w:t>3</w:t>
            </w:r>
          </w:hyperlink>
        </w:p>
        <w:p w:rsidR="004F3824" w:rsidRDefault="003944A4">
          <w:pPr>
            <w:pStyle w:val="TOC2"/>
            <w:numPr>
              <w:ilvl w:val="1"/>
              <w:numId w:val="48"/>
            </w:numPr>
            <w:tabs>
              <w:tab w:val="left" w:pos="1281"/>
              <w:tab w:val="right" w:leader="dot" w:pos="9501"/>
            </w:tabs>
            <w:spacing w:before="165"/>
          </w:pPr>
          <w:hyperlink w:anchor="_TOC_250017" w:history="1">
            <w:r w:rsidR="003621EC">
              <w:rPr>
                <w:spacing w:val="-1"/>
              </w:rPr>
              <w:t>Master</w:t>
            </w:r>
            <w:r w:rsidR="003621EC">
              <w:t xml:space="preserve"> </w:t>
            </w:r>
            <w:r w:rsidR="003621EC">
              <w:rPr>
                <w:spacing w:val="-1"/>
              </w:rPr>
              <w:t>Electrician</w:t>
            </w:r>
            <w:r w:rsidR="003621EC">
              <w:rPr>
                <w:spacing w:val="-1"/>
              </w:rPr>
              <w:tab/>
            </w:r>
            <w:r w:rsidR="003621EC">
              <w:t>4</w:t>
            </w:r>
          </w:hyperlink>
        </w:p>
        <w:p w:rsidR="004F3824" w:rsidRDefault="003944A4">
          <w:pPr>
            <w:pStyle w:val="TOC2"/>
            <w:numPr>
              <w:ilvl w:val="1"/>
              <w:numId w:val="47"/>
            </w:numPr>
            <w:tabs>
              <w:tab w:val="left" w:pos="1221"/>
              <w:tab w:val="right" w:leader="dot" w:pos="9501"/>
            </w:tabs>
          </w:pPr>
          <w:hyperlink w:anchor="_TOC_250016" w:history="1">
            <w:r w:rsidR="003621EC">
              <w:rPr>
                <w:spacing w:val="-1"/>
              </w:rPr>
              <w:t>Journeyman</w:t>
            </w:r>
            <w:r w:rsidR="003621EC">
              <w:t xml:space="preserve"> </w:t>
            </w:r>
            <w:r w:rsidR="003621EC">
              <w:rPr>
                <w:spacing w:val="-1"/>
              </w:rPr>
              <w:t>Electrician</w:t>
            </w:r>
            <w:r w:rsidR="003621EC">
              <w:rPr>
                <w:spacing w:val="-1"/>
              </w:rPr>
              <w:tab/>
            </w:r>
            <w:r w:rsidR="003621EC">
              <w:t>4</w:t>
            </w:r>
          </w:hyperlink>
        </w:p>
        <w:p w:rsidR="004F3824" w:rsidRDefault="003944A4">
          <w:pPr>
            <w:pStyle w:val="TOC2"/>
            <w:numPr>
              <w:ilvl w:val="1"/>
              <w:numId w:val="47"/>
            </w:numPr>
            <w:tabs>
              <w:tab w:val="left" w:pos="1221"/>
              <w:tab w:val="right" w:leader="dot" w:pos="9501"/>
            </w:tabs>
          </w:pPr>
          <w:hyperlink w:anchor="_TOC_250015" w:history="1">
            <w:r w:rsidR="003621EC">
              <w:rPr>
                <w:spacing w:val="-1"/>
              </w:rPr>
              <w:t>Type-S</w:t>
            </w:r>
            <w:r w:rsidR="003621EC">
              <w:t xml:space="preserve"> </w:t>
            </w:r>
            <w:r w:rsidR="003621EC">
              <w:rPr>
                <w:spacing w:val="-1"/>
              </w:rPr>
              <w:t>Journeyman</w:t>
            </w:r>
            <w:r w:rsidR="003621EC">
              <w:rPr>
                <w:spacing w:val="1"/>
              </w:rPr>
              <w:t xml:space="preserve"> </w:t>
            </w:r>
            <w:r w:rsidR="003621EC">
              <w:rPr>
                <w:spacing w:val="-1"/>
              </w:rPr>
              <w:t>Electrician</w:t>
            </w:r>
            <w:r w:rsidR="003621EC">
              <w:rPr>
                <w:spacing w:val="-1"/>
              </w:rPr>
              <w:tab/>
            </w:r>
            <w:r w:rsidR="003621EC">
              <w:t>5</w:t>
            </w:r>
          </w:hyperlink>
        </w:p>
        <w:p w:rsidR="004F3824" w:rsidRDefault="003944A4">
          <w:pPr>
            <w:pStyle w:val="TOC2"/>
            <w:numPr>
              <w:ilvl w:val="1"/>
              <w:numId w:val="47"/>
            </w:numPr>
            <w:tabs>
              <w:tab w:val="left" w:pos="1221"/>
              <w:tab w:val="right" w:leader="dot" w:pos="9501"/>
            </w:tabs>
            <w:spacing w:before="165"/>
          </w:pPr>
          <w:hyperlink w:anchor="_TOC_250014" w:history="1">
            <w:r w:rsidR="003621EC">
              <w:rPr>
                <w:spacing w:val="-1"/>
              </w:rPr>
              <w:t>Application;</w:t>
            </w:r>
            <w:r w:rsidR="003621EC">
              <w:t xml:space="preserve"> </w:t>
            </w:r>
            <w:r w:rsidR="003621EC">
              <w:rPr>
                <w:spacing w:val="-1"/>
              </w:rPr>
              <w:t>Examinations</w:t>
            </w:r>
            <w:r w:rsidR="003621EC">
              <w:rPr>
                <w:spacing w:val="1"/>
              </w:rPr>
              <w:t xml:space="preserve"> </w:t>
            </w:r>
            <w:r w:rsidR="003621EC">
              <w:rPr>
                <w:spacing w:val="-1"/>
              </w:rPr>
              <w:t>and</w:t>
            </w:r>
            <w:r w:rsidR="003621EC">
              <w:t xml:space="preserve"> </w:t>
            </w:r>
            <w:r w:rsidR="003621EC">
              <w:rPr>
                <w:spacing w:val="-1"/>
              </w:rPr>
              <w:t>Fees</w:t>
            </w:r>
            <w:r w:rsidR="003621EC">
              <w:rPr>
                <w:spacing w:val="-1"/>
              </w:rPr>
              <w:tab/>
            </w:r>
            <w:r w:rsidR="003621EC">
              <w:t>6</w:t>
            </w:r>
          </w:hyperlink>
        </w:p>
        <w:p w:rsidR="004F3824" w:rsidRDefault="003944A4">
          <w:pPr>
            <w:pStyle w:val="TOC2"/>
            <w:numPr>
              <w:ilvl w:val="1"/>
              <w:numId w:val="47"/>
            </w:numPr>
            <w:tabs>
              <w:tab w:val="left" w:pos="1221"/>
              <w:tab w:val="right" w:leader="dot" w:pos="9501"/>
            </w:tabs>
          </w:pPr>
          <w:hyperlink w:anchor="_TOC_250013" w:history="1">
            <w:r w:rsidR="003621EC">
              <w:rPr>
                <w:spacing w:val="-1"/>
              </w:rPr>
              <w:t>Renewal</w:t>
            </w:r>
            <w:r w:rsidR="003621EC">
              <w:t xml:space="preserve"> of</w:t>
            </w:r>
            <w:r w:rsidR="003621EC">
              <w:rPr>
                <w:spacing w:val="1"/>
              </w:rPr>
              <w:t xml:space="preserve"> </w:t>
            </w:r>
            <w:r w:rsidR="003621EC">
              <w:rPr>
                <w:spacing w:val="-1"/>
              </w:rPr>
              <w:t>License</w:t>
            </w:r>
            <w:r w:rsidR="003621EC">
              <w:rPr>
                <w:spacing w:val="-1"/>
              </w:rPr>
              <w:tab/>
            </w:r>
            <w:r w:rsidR="003621EC">
              <w:t>6</w:t>
            </w:r>
          </w:hyperlink>
        </w:p>
        <w:p w:rsidR="004F3824" w:rsidRDefault="003944A4">
          <w:pPr>
            <w:pStyle w:val="TOC2"/>
            <w:numPr>
              <w:ilvl w:val="1"/>
              <w:numId w:val="47"/>
            </w:numPr>
            <w:tabs>
              <w:tab w:val="left" w:pos="1221"/>
              <w:tab w:val="right" w:leader="dot" w:pos="9501"/>
            </w:tabs>
            <w:spacing w:before="164"/>
          </w:pPr>
          <w:hyperlink w:anchor="_TOC_250012" w:history="1">
            <w:r w:rsidR="003621EC">
              <w:rPr>
                <w:spacing w:val="-1"/>
              </w:rPr>
              <w:t>Revocation,</w:t>
            </w:r>
            <w:r w:rsidR="003621EC">
              <w:t xml:space="preserve"> suspension </w:t>
            </w:r>
            <w:r w:rsidR="003621EC">
              <w:rPr>
                <w:spacing w:val="-1"/>
              </w:rPr>
              <w:t>and</w:t>
            </w:r>
            <w:r w:rsidR="003621EC">
              <w:t xml:space="preserve"> </w:t>
            </w:r>
            <w:r w:rsidR="003621EC">
              <w:rPr>
                <w:spacing w:val="-1"/>
              </w:rPr>
              <w:t>refusal</w:t>
            </w:r>
            <w:r w:rsidR="003621EC">
              <w:t xml:space="preserve"> of </w:t>
            </w:r>
            <w:r w:rsidR="003621EC">
              <w:rPr>
                <w:spacing w:val="-1"/>
              </w:rPr>
              <w:t>renewal</w:t>
            </w:r>
            <w:r w:rsidR="003621EC">
              <w:t xml:space="preserve"> of </w:t>
            </w:r>
            <w:r w:rsidR="003621EC">
              <w:rPr>
                <w:spacing w:val="-1"/>
              </w:rPr>
              <w:t>license</w:t>
            </w:r>
            <w:r w:rsidR="003621EC">
              <w:rPr>
                <w:spacing w:val="-1"/>
              </w:rPr>
              <w:tab/>
            </w:r>
            <w:r w:rsidR="003621EC">
              <w:t>7</w:t>
            </w:r>
          </w:hyperlink>
        </w:p>
        <w:p w:rsidR="004F3824" w:rsidRDefault="003944A4">
          <w:pPr>
            <w:pStyle w:val="TOC1"/>
            <w:numPr>
              <w:ilvl w:val="0"/>
              <w:numId w:val="48"/>
            </w:numPr>
            <w:tabs>
              <w:tab w:val="left" w:pos="381"/>
              <w:tab w:val="right" w:leader="dot" w:pos="9501"/>
            </w:tabs>
            <w:spacing w:before="165"/>
          </w:pPr>
          <w:hyperlink w:anchor="_TOC_250011" w:history="1">
            <w:r w:rsidR="003621EC">
              <w:rPr>
                <w:spacing w:val="-1"/>
              </w:rPr>
              <w:t>DUTIES</w:t>
            </w:r>
            <w:r w:rsidR="003621EC">
              <w:t xml:space="preserve"> OF</w:t>
            </w:r>
            <w:r w:rsidR="003621EC">
              <w:rPr>
                <w:spacing w:val="-2"/>
              </w:rPr>
              <w:t xml:space="preserve"> </w:t>
            </w:r>
            <w:r w:rsidR="003621EC">
              <w:t>THE</w:t>
            </w:r>
            <w:r w:rsidR="003621EC">
              <w:rPr>
                <w:spacing w:val="1"/>
              </w:rPr>
              <w:t xml:space="preserve"> </w:t>
            </w:r>
            <w:r w:rsidR="003621EC">
              <w:rPr>
                <w:spacing w:val="-1"/>
              </w:rPr>
              <w:t>LICENSEE</w:t>
            </w:r>
            <w:r w:rsidR="003621EC">
              <w:rPr>
                <w:spacing w:val="-1"/>
              </w:rPr>
              <w:tab/>
            </w:r>
            <w:r w:rsidR="003621EC">
              <w:t>7</w:t>
            </w:r>
          </w:hyperlink>
        </w:p>
        <w:p w:rsidR="004F3824" w:rsidRDefault="003944A4">
          <w:pPr>
            <w:pStyle w:val="TOC1"/>
            <w:numPr>
              <w:ilvl w:val="0"/>
              <w:numId w:val="48"/>
            </w:numPr>
            <w:tabs>
              <w:tab w:val="left" w:pos="381"/>
              <w:tab w:val="right" w:leader="dot" w:pos="9501"/>
            </w:tabs>
          </w:pPr>
          <w:hyperlink w:anchor="_TOC_250010" w:history="1">
            <w:r w:rsidR="003621EC">
              <w:rPr>
                <w:spacing w:val="-1"/>
              </w:rPr>
              <w:t xml:space="preserve">ADOPTION </w:t>
            </w:r>
            <w:r w:rsidR="003621EC">
              <w:t>OF</w:t>
            </w:r>
            <w:r w:rsidR="003621EC">
              <w:rPr>
                <w:spacing w:val="-2"/>
              </w:rPr>
              <w:t xml:space="preserve"> </w:t>
            </w:r>
            <w:r w:rsidR="003621EC">
              <w:rPr>
                <w:spacing w:val="-1"/>
              </w:rPr>
              <w:t>NATIONALLY</w:t>
            </w:r>
            <w:r w:rsidR="003621EC">
              <w:t xml:space="preserve"> </w:t>
            </w:r>
            <w:r w:rsidR="003621EC">
              <w:rPr>
                <w:spacing w:val="-1"/>
              </w:rPr>
              <w:t>RECOGNIZED</w:t>
            </w:r>
            <w:r w:rsidR="003621EC">
              <w:t xml:space="preserve"> </w:t>
            </w:r>
            <w:r w:rsidR="003621EC">
              <w:rPr>
                <w:spacing w:val="-1"/>
              </w:rPr>
              <w:t xml:space="preserve">SAFETY </w:t>
            </w:r>
            <w:r w:rsidR="003621EC">
              <w:t>STANDARDS</w:t>
            </w:r>
            <w:r w:rsidR="003621EC">
              <w:tab/>
              <w:t>8</w:t>
            </w:r>
          </w:hyperlink>
        </w:p>
        <w:p w:rsidR="004F3824" w:rsidRDefault="003621EC">
          <w:pPr>
            <w:pStyle w:val="TOC1"/>
          </w:pPr>
          <w:r>
            <w:rPr>
              <w:rFonts w:cs="Times New Roman"/>
            </w:rPr>
            <w:t xml:space="preserve">6. </w:t>
          </w:r>
          <w:r>
            <w:rPr>
              <w:rFonts w:cs="Times New Roman"/>
              <w:spacing w:val="-1"/>
            </w:rPr>
            <w:t>REFERENCE</w:t>
          </w:r>
          <w:r>
            <w:rPr>
              <w:rFonts w:cs="Times New Roman"/>
            </w:rPr>
            <w:t xml:space="preserve"> DOCUMENTS …………………………………………………………</w:t>
          </w:r>
          <w:proofErr w:type="gramStart"/>
          <w:r>
            <w:rPr>
              <w:rFonts w:cs="Times New Roman"/>
            </w:rPr>
            <w:t>…..</w:t>
          </w:r>
          <w:proofErr w:type="gramEnd"/>
          <w:r>
            <w:rPr>
              <w:rFonts w:cs="Times New Roman"/>
            </w:rPr>
            <w:t>…</w:t>
          </w:r>
          <w:r>
            <w:t>..9</w:t>
          </w:r>
        </w:p>
        <w:p w:rsidR="004F3824" w:rsidRDefault="003944A4">
          <w:pPr>
            <w:pStyle w:val="TOC1"/>
            <w:numPr>
              <w:ilvl w:val="0"/>
              <w:numId w:val="46"/>
            </w:numPr>
            <w:tabs>
              <w:tab w:val="left" w:pos="381"/>
              <w:tab w:val="right" w:leader="dot" w:pos="9501"/>
            </w:tabs>
            <w:spacing w:before="212" w:line="189" w:lineRule="auto"/>
            <w:ind w:right="137" w:hanging="720"/>
          </w:pPr>
          <w:hyperlink w:anchor="_TOC_250009" w:history="1">
            <w:r w:rsidR="003621EC">
              <w:t xml:space="preserve">WORK </w:t>
            </w:r>
            <w:r w:rsidR="003621EC">
              <w:rPr>
                <w:spacing w:val="-1"/>
              </w:rPr>
              <w:t>NOTICE,</w:t>
            </w:r>
            <w:r w:rsidR="003621EC">
              <w:rPr>
                <w:spacing w:val="1"/>
              </w:rPr>
              <w:t xml:space="preserve"> </w:t>
            </w:r>
            <w:r w:rsidR="003621EC">
              <w:rPr>
                <w:spacing w:val="-1"/>
              </w:rPr>
              <w:t>FEES,</w:t>
            </w:r>
            <w:r w:rsidR="003621EC">
              <w:rPr>
                <w:spacing w:val="2"/>
              </w:rPr>
              <w:t xml:space="preserve"> </w:t>
            </w:r>
            <w:r w:rsidR="003621EC">
              <w:rPr>
                <w:spacing w:val="-1"/>
              </w:rPr>
              <w:t>INSPECTION,</w:t>
            </w:r>
            <w:r w:rsidR="003621EC">
              <w:t xml:space="preserve"> </w:t>
            </w:r>
            <w:r w:rsidR="003621EC">
              <w:rPr>
                <w:spacing w:val="-1"/>
              </w:rPr>
              <w:t>ENERGIZING,</w:t>
            </w:r>
            <w:r w:rsidR="003621EC">
              <w:rPr>
                <w:spacing w:val="2"/>
              </w:rPr>
              <w:t xml:space="preserve"> </w:t>
            </w:r>
            <w:r w:rsidR="003621EC">
              <w:rPr>
                <w:spacing w:val="-1"/>
              </w:rPr>
              <w:t>INSTALLATIONS,</w:t>
            </w:r>
            <w:r w:rsidR="003621EC">
              <w:t xml:space="preserve"> </w:t>
            </w:r>
            <w:r w:rsidR="003621EC">
              <w:rPr>
                <w:spacing w:val="-1"/>
              </w:rPr>
              <w:t>CERTIFICATE</w:t>
            </w:r>
            <w:r w:rsidR="003621EC">
              <w:rPr>
                <w:spacing w:val="57"/>
              </w:rPr>
              <w:t xml:space="preserve"> </w:t>
            </w:r>
            <w:r w:rsidR="003621EC">
              <w:t>OF</w:t>
            </w:r>
            <w:r w:rsidR="003621EC">
              <w:rPr>
                <w:spacing w:val="-2"/>
              </w:rPr>
              <w:t xml:space="preserve"> </w:t>
            </w:r>
            <w:r w:rsidR="003621EC">
              <w:rPr>
                <w:spacing w:val="-1"/>
              </w:rPr>
              <w:t>COMPLETION</w:t>
            </w:r>
            <w:r w:rsidR="003621EC">
              <w:rPr>
                <w:spacing w:val="-1"/>
              </w:rPr>
              <w:tab/>
            </w:r>
            <w:r w:rsidR="003621EC">
              <w:t>10</w:t>
            </w:r>
          </w:hyperlink>
        </w:p>
        <w:p w:rsidR="004F3824" w:rsidRDefault="003944A4">
          <w:pPr>
            <w:pStyle w:val="TOC2"/>
            <w:numPr>
              <w:ilvl w:val="1"/>
              <w:numId w:val="46"/>
            </w:numPr>
            <w:tabs>
              <w:tab w:val="left" w:pos="1221"/>
              <w:tab w:val="right" w:leader="dot" w:pos="9501"/>
            </w:tabs>
            <w:spacing w:before="176"/>
          </w:pPr>
          <w:hyperlink w:anchor="_TOC_250008" w:history="1">
            <w:r w:rsidR="003621EC">
              <w:t>Work Notice</w:t>
            </w:r>
            <w:r w:rsidR="003621EC">
              <w:tab/>
              <w:t>10</w:t>
            </w:r>
          </w:hyperlink>
        </w:p>
        <w:p w:rsidR="004F3824" w:rsidRDefault="003944A4">
          <w:pPr>
            <w:pStyle w:val="TOC2"/>
            <w:numPr>
              <w:ilvl w:val="1"/>
              <w:numId w:val="46"/>
            </w:numPr>
            <w:tabs>
              <w:tab w:val="left" w:pos="1221"/>
              <w:tab w:val="right" w:leader="dot" w:pos="9501"/>
            </w:tabs>
          </w:pPr>
          <w:hyperlink w:anchor="_TOC_250007" w:history="1">
            <w:r w:rsidR="003621EC">
              <w:t>Work Notice</w:t>
            </w:r>
            <w:r w:rsidR="003621EC">
              <w:rPr>
                <w:spacing w:val="-2"/>
              </w:rPr>
              <w:t xml:space="preserve"> </w:t>
            </w:r>
            <w:r w:rsidR="003621EC">
              <w:rPr>
                <w:spacing w:val="-1"/>
              </w:rPr>
              <w:t>Fees</w:t>
            </w:r>
            <w:r w:rsidR="003621EC">
              <w:rPr>
                <w:spacing w:val="-1"/>
              </w:rPr>
              <w:tab/>
            </w:r>
            <w:r w:rsidR="003621EC">
              <w:t>11</w:t>
            </w:r>
          </w:hyperlink>
        </w:p>
        <w:p w:rsidR="004F3824" w:rsidRDefault="003944A4">
          <w:pPr>
            <w:pStyle w:val="TOC2"/>
            <w:numPr>
              <w:ilvl w:val="1"/>
              <w:numId w:val="46"/>
            </w:numPr>
            <w:tabs>
              <w:tab w:val="left" w:pos="1223"/>
              <w:tab w:val="right" w:leader="dot" w:pos="9501"/>
            </w:tabs>
            <w:ind w:left="1222" w:hanging="362"/>
          </w:pPr>
          <w:hyperlink w:anchor="_TOC_250006" w:history="1">
            <w:r w:rsidR="003621EC">
              <w:rPr>
                <w:spacing w:val="-1"/>
              </w:rPr>
              <w:t>Inspection</w:t>
            </w:r>
            <w:r w:rsidR="003621EC">
              <w:rPr>
                <w:spacing w:val="-1"/>
              </w:rPr>
              <w:tab/>
            </w:r>
            <w:r w:rsidR="003621EC">
              <w:t>11</w:t>
            </w:r>
          </w:hyperlink>
        </w:p>
        <w:p w:rsidR="004F3824" w:rsidRDefault="003944A4">
          <w:pPr>
            <w:pStyle w:val="TOC2"/>
            <w:numPr>
              <w:ilvl w:val="1"/>
              <w:numId w:val="46"/>
            </w:numPr>
            <w:tabs>
              <w:tab w:val="left" w:pos="1221"/>
              <w:tab w:val="right" w:leader="dot" w:pos="9501"/>
            </w:tabs>
            <w:spacing w:before="166"/>
          </w:pPr>
          <w:hyperlink w:anchor="_TOC_250005" w:history="1">
            <w:r w:rsidR="003621EC">
              <w:rPr>
                <w:spacing w:val="-1"/>
              </w:rPr>
              <w:t>Energizing</w:t>
            </w:r>
            <w:r w:rsidR="003621EC">
              <w:t xml:space="preserve"> </w:t>
            </w:r>
            <w:r w:rsidR="003621EC">
              <w:rPr>
                <w:spacing w:val="-1"/>
              </w:rPr>
              <w:t>Installations</w:t>
            </w:r>
            <w:r w:rsidR="003621EC">
              <w:rPr>
                <w:spacing w:val="-1"/>
              </w:rPr>
              <w:tab/>
            </w:r>
            <w:r w:rsidR="003621EC">
              <w:t>11</w:t>
            </w:r>
          </w:hyperlink>
        </w:p>
        <w:p w:rsidR="004F3824" w:rsidRDefault="003944A4">
          <w:pPr>
            <w:pStyle w:val="TOC1"/>
            <w:numPr>
              <w:ilvl w:val="0"/>
              <w:numId w:val="46"/>
            </w:numPr>
            <w:tabs>
              <w:tab w:val="left" w:pos="381"/>
              <w:tab w:val="right" w:leader="dot" w:pos="9501"/>
            </w:tabs>
            <w:ind w:left="380"/>
          </w:pPr>
          <w:hyperlink w:anchor="_TOC_250004" w:history="1">
            <w:r w:rsidR="003621EC">
              <w:t>POWERS</w:t>
            </w:r>
            <w:r w:rsidR="003621EC">
              <w:rPr>
                <w:spacing w:val="1"/>
              </w:rPr>
              <w:t xml:space="preserve"> </w:t>
            </w:r>
            <w:r w:rsidR="003621EC">
              <w:t>OF</w:t>
            </w:r>
            <w:r w:rsidR="003621EC">
              <w:rPr>
                <w:spacing w:val="-2"/>
              </w:rPr>
              <w:t xml:space="preserve"> </w:t>
            </w:r>
            <w:r w:rsidR="003621EC">
              <w:rPr>
                <w:spacing w:val="-1"/>
              </w:rPr>
              <w:t>ENFORCEMENT</w:t>
            </w:r>
            <w:r w:rsidR="003621EC">
              <w:rPr>
                <w:spacing w:val="-1"/>
              </w:rPr>
              <w:tab/>
            </w:r>
            <w:r w:rsidR="003621EC">
              <w:t>11</w:t>
            </w:r>
          </w:hyperlink>
        </w:p>
        <w:p w:rsidR="004F3824" w:rsidRDefault="003621EC">
          <w:pPr>
            <w:pStyle w:val="TOC1"/>
            <w:numPr>
              <w:ilvl w:val="0"/>
              <w:numId w:val="46"/>
            </w:numPr>
            <w:tabs>
              <w:tab w:val="left" w:pos="383"/>
              <w:tab w:val="right" w:leader="dot" w:pos="9501"/>
            </w:tabs>
            <w:spacing w:line="384" w:lineRule="auto"/>
            <w:ind w:right="137" w:hanging="720"/>
          </w:pPr>
          <w:r>
            <w:rPr>
              <w:rFonts w:cs="Times New Roman"/>
              <w:spacing w:val="-1"/>
            </w:rPr>
            <w:t>LICENSING</w:t>
          </w:r>
          <w:r>
            <w:rPr>
              <w:rFonts w:cs="Times New Roman"/>
            </w:rPr>
            <w:t xml:space="preserve"> </w:t>
          </w:r>
          <w:r>
            <w:rPr>
              <w:rFonts w:cs="Times New Roman"/>
              <w:spacing w:val="-1"/>
            </w:rPr>
            <w:t>DISCIPLINARY</w:t>
          </w:r>
          <w:r>
            <w:rPr>
              <w:rFonts w:cs="Times New Roman"/>
            </w:rPr>
            <w:t xml:space="preserve"> PROCEDURE………………………………………….……1</w:t>
          </w:r>
          <w:r>
            <w:t>2</w:t>
          </w:r>
          <w:r>
            <w:rPr>
              <w:spacing w:val="21"/>
            </w:rPr>
            <w:t xml:space="preserve"> </w:t>
          </w:r>
          <w:r>
            <w:t>9.1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Initiating</w:t>
          </w:r>
          <w:r>
            <w:rPr>
              <w:spacing w:val="-3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complaint</w:t>
          </w:r>
          <w:r>
            <w:rPr>
              <w:spacing w:val="3"/>
            </w:rPr>
            <w:t xml:space="preserve"> </w:t>
          </w:r>
          <w:r>
            <w:rPr>
              <w:spacing w:val="-1"/>
            </w:rPr>
            <w:t>against</w:t>
          </w:r>
          <w:r>
            <w:t xml:space="preserve"> a</w:t>
          </w:r>
          <w:r>
            <w:rPr>
              <w:spacing w:val="-1"/>
            </w:rPr>
            <w:t xml:space="preserve"> licensee</w:t>
          </w:r>
          <w:r>
            <w:rPr>
              <w:spacing w:val="-1"/>
            </w:rPr>
            <w:tab/>
          </w:r>
          <w:r>
            <w:t>12</w:t>
          </w:r>
        </w:p>
        <w:p w:rsidR="004F3824" w:rsidRDefault="003944A4">
          <w:pPr>
            <w:pStyle w:val="TOC2"/>
            <w:numPr>
              <w:ilvl w:val="1"/>
              <w:numId w:val="45"/>
            </w:numPr>
            <w:tabs>
              <w:tab w:val="left" w:pos="1223"/>
              <w:tab w:val="right" w:leader="dot" w:pos="9501"/>
            </w:tabs>
            <w:spacing w:before="3"/>
            <w:ind w:hanging="362"/>
          </w:pPr>
          <w:hyperlink w:anchor="_TOC_250003" w:history="1">
            <w:r w:rsidR="003621EC">
              <w:rPr>
                <w:spacing w:val="-1"/>
              </w:rPr>
              <w:t>Initiating</w:t>
            </w:r>
            <w:r w:rsidR="003621EC">
              <w:rPr>
                <w:spacing w:val="-3"/>
              </w:rPr>
              <w:t xml:space="preserve"> </w:t>
            </w:r>
            <w:r w:rsidR="003621EC">
              <w:t xml:space="preserve">the </w:t>
            </w:r>
            <w:r w:rsidR="003621EC">
              <w:rPr>
                <w:spacing w:val="-1"/>
              </w:rPr>
              <w:t>investigation</w:t>
            </w:r>
            <w:r w:rsidR="003621EC">
              <w:rPr>
                <w:spacing w:val="-1"/>
              </w:rPr>
              <w:tab/>
            </w:r>
            <w:r w:rsidR="003621EC">
              <w:t>12</w:t>
            </w:r>
          </w:hyperlink>
        </w:p>
        <w:p w:rsidR="004F3824" w:rsidRDefault="003621EC">
          <w:pPr>
            <w:pStyle w:val="TOC2"/>
            <w:numPr>
              <w:ilvl w:val="1"/>
              <w:numId w:val="45"/>
            </w:numPr>
            <w:tabs>
              <w:tab w:val="left" w:pos="1221"/>
              <w:tab w:val="right" w:leader="dot" w:pos="9501"/>
            </w:tabs>
            <w:ind w:left="1220" w:hanging="360"/>
          </w:pPr>
          <w:r>
            <w:rPr>
              <w:spacing w:val="-1"/>
            </w:rPr>
            <w:t>Recommended</w:t>
          </w:r>
          <w:r>
            <w:t xml:space="preserve"> action</w:t>
          </w:r>
          <w:r>
            <w:tab/>
            <w:t>13</w:t>
          </w:r>
        </w:p>
        <w:p w:rsidR="004F3824" w:rsidRDefault="003944A4">
          <w:pPr>
            <w:pStyle w:val="TOC2"/>
            <w:numPr>
              <w:ilvl w:val="1"/>
              <w:numId w:val="45"/>
            </w:numPr>
            <w:tabs>
              <w:tab w:val="left" w:pos="1221"/>
              <w:tab w:val="right" w:leader="dot" w:pos="9501"/>
            </w:tabs>
            <w:spacing w:before="165"/>
            <w:ind w:left="1220" w:hanging="360"/>
          </w:pPr>
          <w:hyperlink w:anchor="_TOC_250002" w:history="1">
            <w:r w:rsidR="003621EC">
              <w:rPr>
                <w:spacing w:val="-1"/>
              </w:rPr>
              <w:t>Formal</w:t>
            </w:r>
            <w:r w:rsidR="003621EC">
              <w:t xml:space="preserve"> hearing</w:t>
            </w:r>
            <w:r w:rsidR="003621EC">
              <w:rPr>
                <w:spacing w:val="-3"/>
              </w:rPr>
              <w:t xml:space="preserve"> </w:t>
            </w:r>
            <w:r w:rsidR="003621EC">
              <w:rPr>
                <w:spacing w:val="2"/>
              </w:rPr>
              <w:t>by</w:t>
            </w:r>
            <w:r w:rsidR="003621EC">
              <w:rPr>
                <w:spacing w:val="-5"/>
              </w:rPr>
              <w:t xml:space="preserve"> </w:t>
            </w:r>
            <w:r w:rsidR="003621EC">
              <w:t>the</w:t>
            </w:r>
            <w:r w:rsidR="003621EC">
              <w:rPr>
                <w:spacing w:val="-1"/>
              </w:rPr>
              <w:t xml:space="preserve"> board</w:t>
            </w:r>
            <w:r w:rsidR="003621EC">
              <w:rPr>
                <w:spacing w:val="-1"/>
              </w:rPr>
              <w:tab/>
            </w:r>
            <w:r w:rsidR="003621EC">
              <w:t>13</w:t>
            </w:r>
          </w:hyperlink>
        </w:p>
        <w:p w:rsidR="004F3824" w:rsidRDefault="003944A4">
          <w:pPr>
            <w:pStyle w:val="TOC1"/>
            <w:numPr>
              <w:ilvl w:val="0"/>
              <w:numId w:val="46"/>
            </w:numPr>
            <w:tabs>
              <w:tab w:val="left" w:pos="501"/>
              <w:tab w:val="right" w:leader="dot" w:pos="9501"/>
            </w:tabs>
            <w:ind w:left="500" w:hanging="360"/>
          </w:pPr>
          <w:hyperlink w:anchor="_TOC_250001" w:history="1">
            <w:r w:rsidR="003621EC">
              <w:rPr>
                <w:spacing w:val="-1"/>
              </w:rPr>
              <w:t>SEVERABILITY</w:t>
            </w:r>
            <w:r w:rsidR="003621EC">
              <w:t xml:space="preserve"> </w:t>
            </w:r>
            <w:r w:rsidR="003621EC">
              <w:rPr>
                <w:spacing w:val="-1"/>
              </w:rPr>
              <w:t>CLAUSE</w:t>
            </w:r>
            <w:r w:rsidR="003621EC">
              <w:t xml:space="preserve"> </w:t>
            </w:r>
            <w:r w:rsidR="003621EC">
              <w:rPr>
                <w:spacing w:val="-1"/>
              </w:rPr>
              <w:t>AND</w:t>
            </w:r>
            <w:r w:rsidR="003621EC">
              <w:t xml:space="preserve"> </w:t>
            </w:r>
            <w:r w:rsidR="003621EC">
              <w:rPr>
                <w:spacing w:val="-1"/>
              </w:rPr>
              <w:t>EFFECTIVE</w:t>
            </w:r>
            <w:r w:rsidR="003621EC">
              <w:t xml:space="preserve"> </w:t>
            </w:r>
            <w:r w:rsidR="003621EC">
              <w:rPr>
                <w:spacing w:val="-1"/>
              </w:rPr>
              <w:t>DATE</w:t>
            </w:r>
            <w:r w:rsidR="003621EC">
              <w:rPr>
                <w:spacing w:val="-1"/>
              </w:rPr>
              <w:tab/>
            </w:r>
            <w:r w:rsidR="003621EC">
              <w:t>14</w:t>
            </w:r>
          </w:hyperlink>
        </w:p>
        <w:p w:rsidR="004F3824" w:rsidRDefault="00357F7C">
          <w:pPr>
            <w:pStyle w:val="TOC1"/>
            <w:spacing w:before="164" w:line="248" w:lineRule="exact"/>
          </w:pPr>
          <w:del w:id="8" w:author="Patterson, Robert" w:date="2017-05-09T10:50:00Z">
            <w:r w:rsidDel="003D1940">
              <w:fldChar w:fldCharType="begin"/>
            </w:r>
            <w:r w:rsidDel="003D1940">
              <w:delInstrText xml:space="preserve"> HYPERLINK \l "_TOC_250000" </w:delInstrText>
            </w:r>
            <w:r w:rsidDel="003D1940">
              <w:fldChar w:fldCharType="separate"/>
            </w:r>
            <w:r w:rsidR="003621EC" w:rsidDel="003D1940">
              <w:rPr>
                <w:spacing w:val="-1"/>
              </w:rPr>
              <w:delText>APPENDIX</w:delText>
            </w:r>
            <w:r w:rsidR="003621EC" w:rsidDel="003D1940">
              <w:rPr>
                <w:spacing w:val="1"/>
              </w:rPr>
              <w:delText xml:space="preserve"> </w:delText>
            </w:r>
            <w:r w:rsidDel="003D1940">
              <w:fldChar w:fldCharType="end"/>
            </w:r>
          </w:del>
          <w:r w:rsidR="003D1940">
            <w:t xml:space="preserve"> </w:t>
          </w:r>
          <w:ins w:id="9" w:author="Patterson, Robert" w:date="2017-05-09T10:52:00Z">
            <w:r w:rsidR="003D1940">
              <w:t xml:space="preserve">ANNEX </w:t>
            </w:r>
          </w:ins>
          <w:r w:rsidR="003D1940">
            <w:t>I</w:t>
          </w:r>
        </w:p>
        <w:p w:rsidR="004F3824" w:rsidRDefault="003621EC">
          <w:pPr>
            <w:pStyle w:val="TOC2"/>
            <w:tabs>
              <w:tab w:val="right" w:leader="dot" w:pos="9501"/>
            </w:tabs>
            <w:spacing w:before="0" w:line="221" w:lineRule="exact"/>
            <w:ind w:left="860" w:firstLine="0"/>
          </w:pPr>
          <w:r>
            <w:t xml:space="preserve">26 VSA </w:t>
          </w:r>
          <w:r>
            <w:rPr>
              <w:spacing w:val="-1"/>
            </w:rPr>
            <w:t>CHAPTER</w:t>
          </w:r>
          <w:r>
            <w:t xml:space="preserve"> 15: </w:t>
          </w:r>
          <w:r>
            <w:rPr>
              <w:spacing w:val="-1"/>
            </w:rPr>
            <w:t>ELECTRICIANS</w:t>
          </w:r>
          <w:r>
            <w:t xml:space="preserve"> AND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ELECTRICAL INSTALLATIONS</w:t>
          </w:r>
          <w:r>
            <w:rPr>
              <w:spacing w:val="-1"/>
            </w:rPr>
            <w:tab/>
          </w:r>
          <w:r>
            <w:t>14</w:t>
          </w:r>
        </w:p>
        <w:p w:rsidR="004F3824" w:rsidRDefault="003621EC">
          <w:pPr>
            <w:pStyle w:val="TOC1"/>
            <w:spacing w:before="0" w:line="220" w:lineRule="exact"/>
          </w:pPr>
          <w:del w:id="10" w:author="Patterson, Robert" w:date="2017-05-09T10:50:00Z">
            <w:r w:rsidDel="003D1940">
              <w:rPr>
                <w:spacing w:val="-1"/>
              </w:rPr>
              <w:delText>APPENDIX</w:delText>
            </w:r>
          </w:del>
          <w:ins w:id="11" w:author="Patterson, Robert" w:date="2017-05-09T10:50:00Z">
            <w:r w:rsidR="003D1940">
              <w:rPr>
                <w:spacing w:val="-1"/>
              </w:rPr>
              <w:t xml:space="preserve"> ANNEX</w:t>
            </w:r>
          </w:ins>
          <w:r>
            <w:rPr>
              <w:spacing w:val="1"/>
            </w:rPr>
            <w:t xml:space="preserve"> </w:t>
          </w:r>
          <w:r>
            <w:t>II</w:t>
          </w:r>
          <w:r>
            <w:rPr>
              <w:spacing w:val="-4"/>
            </w:rPr>
            <w:t xml:space="preserve"> </w:t>
          </w:r>
          <w:r>
            <w:t>-</w:t>
          </w:r>
        </w:p>
        <w:p w:rsidR="004F3824" w:rsidRDefault="003621EC">
          <w:pPr>
            <w:pStyle w:val="TOC2"/>
            <w:tabs>
              <w:tab w:val="right" w:leader="dot" w:pos="9501"/>
            </w:tabs>
            <w:spacing w:before="0" w:line="220" w:lineRule="exact"/>
            <w:ind w:left="860" w:firstLine="0"/>
          </w:pPr>
          <w:r>
            <w:rPr>
              <w:spacing w:val="-1"/>
            </w:rPr>
            <w:t xml:space="preserve">ILLUMINATION </w:t>
          </w:r>
          <w:r>
            <w:t>OF</w:t>
          </w:r>
          <w:r>
            <w:rPr>
              <w:spacing w:val="-2"/>
            </w:rPr>
            <w:t xml:space="preserve"> </w:t>
          </w:r>
          <w:r>
            <w:t>MEANS OF</w:t>
          </w:r>
          <w:r>
            <w:rPr>
              <w:spacing w:val="-2"/>
            </w:rPr>
            <w:t xml:space="preserve"> </w:t>
          </w:r>
          <w:r>
            <w:t>EGRESS</w:t>
          </w:r>
          <w:r>
            <w:tab/>
            <w:t>20</w:t>
          </w:r>
        </w:p>
        <w:p w:rsidR="004F3824" w:rsidRDefault="003621EC">
          <w:pPr>
            <w:pStyle w:val="TOC1"/>
            <w:spacing w:before="0" w:line="221" w:lineRule="exact"/>
          </w:pPr>
          <w:del w:id="12" w:author="Patterson, Robert" w:date="2017-05-09T10:50:00Z">
            <w:r w:rsidDel="003D1940">
              <w:rPr>
                <w:spacing w:val="-1"/>
              </w:rPr>
              <w:delText>APPENDIX</w:delText>
            </w:r>
          </w:del>
          <w:ins w:id="13" w:author="Patterson, Robert" w:date="2017-05-09T10:50:00Z">
            <w:r w:rsidR="003D1940">
              <w:rPr>
                <w:spacing w:val="-1"/>
              </w:rPr>
              <w:t xml:space="preserve"> ANNEX</w:t>
            </w:r>
          </w:ins>
          <w:r>
            <w:rPr>
              <w:spacing w:val="1"/>
            </w:rPr>
            <w:t xml:space="preserve"> </w:t>
          </w:r>
          <w:r>
            <w:rPr>
              <w:spacing w:val="-1"/>
            </w:rPr>
            <w:t xml:space="preserve">III </w:t>
          </w:r>
          <w:r>
            <w:t>-</w:t>
          </w:r>
        </w:p>
        <w:p w:rsidR="004F3824" w:rsidRDefault="003621EC">
          <w:pPr>
            <w:pStyle w:val="TOC2"/>
            <w:tabs>
              <w:tab w:val="right" w:leader="dot" w:pos="9501"/>
            </w:tabs>
            <w:spacing w:before="0" w:line="220" w:lineRule="exact"/>
            <w:ind w:left="860" w:firstLine="0"/>
          </w:pPr>
          <w:r>
            <w:rPr>
              <w:spacing w:val="-1"/>
            </w:rPr>
            <w:t>HOW</w:t>
          </w:r>
          <w:r>
            <w:rPr>
              <w:spacing w:val="1"/>
            </w:rPr>
            <w:t xml:space="preserve"> </w:t>
          </w:r>
          <w:r>
            <w:t xml:space="preserve">TO </w:t>
          </w:r>
          <w:r>
            <w:rPr>
              <w:spacing w:val="-1"/>
            </w:rPr>
            <w:t>OBTAIN</w:t>
          </w:r>
          <w:r>
            <w:t xml:space="preserve"> STANDARDS </w:t>
          </w:r>
          <w:r>
            <w:rPr>
              <w:spacing w:val="-1"/>
            </w:rPr>
            <w:t>AND</w:t>
          </w:r>
          <w:r>
            <w:t xml:space="preserve"> REFERENCE </w:t>
          </w:r>
          <w:r>
            <w:rPr>
              <w:spacing w:val="-1"/>
            </w:rPr>
            <w:t>DOCUMENTS</w:t>
          </w:r>
          <w:r>
            <w:rPr>
              <w:spacing w:val="-1"/>
            </w:rPr>
            <w:tab/>
          </w:r>
          <w:r>
            <w:t>22</w:t>
          </w:r>
        </w:p>
        <w:p w:rsidR="004F3824" w:rsidRDefault="003621EC">
          <w:pPr>
            <w:pStyle w:val="TOC1"/>
            <w:spacing w:before="0" w:line="220" w:lineRule="exact"/>
          </w:pPr>
          <w:del w:id="14" w:author="Patterson, Robert" w:date="2017-05-09T10:50:00Z">
            <w:r w:rsidDel="003D1940">
              <w:rPr>
                <w:spacing w:val="-1"/>
              </w:rPr>
              <w:delText>APPENDIX</w:delText>
            </w:r>
          </w:del>
          <w:ins w:id="15" w:author="Patterson, Robert" w:date="2017-05-09T10:50:00Z">
            <w:r w:rsidR="003D1940">
              <w:rPr>
                <w:spacing w:val="-1"/>
              </w:rPr>
              <w:t xml:space="preserve"> ANNEX</w:t>
            </w:r>
          </w:ins>
          <w:r>
            <w:rPr>
              <w:spacing w:val="1"/>
            </w:rPr>
            <w:t xml:space="preserve"> </w:t>
          </w:r>
          <w:r>
            <w:rPr>
              <w:spacing w:val="-2"/>
            </w:rPr>
            <w:t>IV</w:t>
          </w:r>
          <w:r>
            <w:t xml:space="preserve"> -</w:t>
          </w:r>
        </w:p>
        <w:p w:rsidR="004F3824" w:rsidRDefault="003621EC">
          <w:pPr>
            <w:pStyle w:val="TOC2"/>
            <w:tabs>
              <w:tab w:val="right" w:leader="dot" w:pos="9501"/>
            </w:tabs>
            <w:spacing w:before="0" w:line="248" w:lineRule="exact"/>
            <w:ind w:left="860" w:firstLine="0"/>
          </w:pPr>
          <w:r>
            <w:rPr>
              <w:spacing w:val="-1"/>
            </w:rPr>
            <w:t>HOW</w:t>
          </w:r>
          <w:r>
            <w:rPr>
              <w:spacing w:val="1"/>
            </w:rPr>
            <w:t xml:space="preserve"> </w:t>
          </w:r>
          <w:r>
            <w:t xml:space="preserve">TO </w:t>
          </w:r>
          <w:r>
            <w:rPr>
              <w:spacing w:val="-1"/>
            </w:rPr>
            <w:t>CONTACT</w:t>
          </w:r>
          <w:r>
            <w:t xml:space="preserve"> </w:t>
          </w:r>
          <w:r>
            <w:rPr>
              <w:spacing w:val="-1"/>
            </w:rPr>
            <w:t>THE</w:t>
          </w:r>
          <w:r>
            <w:t xml:space="preserve"> </w:t>
          </w:r>
          <w:r>
            <w:rPr>
              <w:spacing w:val="-1"/>
            </w:rPr>
            <w:t>DIVISION</w:t>
          </w:r>
          <w:r>
            <w:t xml:space="preserve"> OF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FIRE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SAFETY</w:t>
          </w:r>
          <w:r>
            <w:rPr>
              <w:spacing w:val="-1"/>
            </w:rPr>
            <w:tab/>
          </w:r>
          <w:r>
            <w:t>22</w:t>
          </w:r>
        </w:p>
      </w:sdtContent>
    </w:sdt>
    <w:p w:rsidR="004F3824" w:rsidRDefault="004F3824">
      <w:pPr>
        <w:spacing w:line="248" w:lineRule="exact"/>
        <w:sectPr w:rsidR="004F3824">
          <w:pgSz w:w="12240" w:h="15840"/>
          <w:pgMar w:top="1020" w:right="1300" w:bottom="1260" w:left="1300" w:header="0" w:footer="1080" w:gutter="0"/>
          <w:cols w:space="720"/>
        </w:sectPr>
      </w:pPr>
    </w:p>
    <w:p w:rsidR="004F3824" w:rsidRDefault="003621EC">
      <w:pPr>
        <w:pStyle w:val="Heading1"/>
        <w:spacing w:before="39"/>
        <w:jc w:val="both"/>
        <w:rPr>
          <w:b w:val="0"/>
          <w:bCs w:val="0"/>
        </w:rPr>
      </w:pPr>
      <w:bookmarkStart w:id="16" w:name="_TOC_250020"/>
      <w:r>
        <w:lastRenderedPageBreak/>
        <w:t xml:space="preserve">l. </w:t>
      </w:r>
      <w:r>
        <w:rPr>
          <w:spacing w:val="60"/>
        </w:rPr>
        <w:t xml:space="preserve"> </w:t>
      </w:r>
      <w:r>
        <w:rPr>
          <w:spacing w:val="-1"/>
        </w:rPr>
        <w:t>PURPOSE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RULES</w:t>
      </w:r>
      <w:bookmarkEnd w:id="16"/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jc w:val="both"/>
      </w:pP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purpose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rPr>
          <w:spacing w:val="-1"/>
        </w:rPr>
        <w:t>rules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protect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people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State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Vermont</w:t>
      </w:r>
      <w:r>
        <w:rPr>
          <w:spacing w:val="32"/>
        </w:rPr>
        <w:t xml:space="preserve"> </w:t>
      </w:r>
      <w:r>
        <w:rPr>
          <w:spacing w:val="-1"/>
        </w:rPr>
        <w:t>from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risk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fire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spacing w:val="-1"/>
        </w:rPr>
        <w:t>electrocution</w:t>
      </w:r>
      <w:r>
        <w:rPr>
          <w:spacing w:val="42"/>
        </w:rPr>
        <w:t xml:space="preserve"> </w:t>
      </w:r>
      <w:r>
        <w:rPr>
          <w:spacing w:val="-1"/>
        </w:rPr>
        <w:t>from</w:t>
      </w:r>
      <w:r>
        <w:rPr>
          <w:spacing w:val="42"/>
        </w:rPr>
        <w:t xml:space="preserve"> </w:t>
      </w:r>
      <w:r>
        <w:rPr>
          <w:spacing w:val="-1"/>
        </w:rPr>
        <w:t>unsafe</w:t>
      </w:r>
      <w:r>
        <w:rPr>
          <w:spacing w:val="40"/>
        </w:rPr>
        <w:t xml:space="preserve"> </w:t>
      </w:r>
      <w:r>
        <w:rPr>
          <w:spacing w:val="-1"/>
        </w:rPr>
        <w:t>electrical</w:t>
      </w:r>
      <w:r>
        <w:rPr>
          <w:spacing w:val="43"/>
        </w:rPr>
        <w:t xml:space="preserve"> </w:t>
      </w:r>
      <w:r>
        <w:rPr>
          <w:spacing w:val="-1"/>
        </w:rPr>
        <w:t>installation,</w:t>
      </w:r>
      <w:r>
        <w:rPr>
          <w:spacing w:val="24"/>
        </w:rPr>
        <w:t xml:space="preserve"> </w:t>
      </w:r>
      <w:r>
        <w:rPr>
          <w:spacing w:val="-1"/>
        </w:rPr>
        <w:t>by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adoption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enforcement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nationally</w:t>
      </w:r>
      <w:r>
        <w:rPr>
          <w:spacing w:val="21"/>
        </w:rPr>
        <w:t xml:space="preserve"> </w:t>
      </w:r>
      <w:r>
        <w:rPr>
          <w:spacing w:val="-1"/>
        </w:rPr>
        <w:t>recognized</w:t>
      </w:r>
      <w:r>
        <w:rPr>
          <w:spacing w:val="22"/>
        </w:rPr>
        <w:t xml:space="preserve"> </w:t>
      </w:r>
      <w:r>
        <w:rPr>
          <w:spacing w:val="-1"/>
        </w:rPr>
        <w:t>safety</w:t>
      </w:r>
      <w:r>
        <w:rPr>
          <w:spacing w:val="21"/>
        </w:rPr>
        <w:t xml:space="preserve"> </w:t>
      </w:r>
      <w:r>
        <w:rPr>
          <w:spacing w:val="-1"/>
        </w:rPr>
        <w:t>codes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2"/>
        </w:rPr>
        <w:t>by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licensure,</w:t>
      </w:r>
      <w:r>
        <w:rPr>
          <w:spacing w:val="10"/>
        </w:rPr>
        <w:t xml:space="preserve"> </w:t>
      </w:r>
      <w:r>
        <w:rPr>
          <w:spacing w:val="-1"/>
        </w:rPr>
        <w:t>education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training,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people</w:t>
      </w:r>
      <w:r>
        <w:rPr>
          <w:spacing w:val="10"/>
        </w:rPr>
        <w:t xml:space="preserve"> </w:t>
      </w:r>
      <w:r>
        <w:rPr>
          <w:spacing w:val="-1"/>
        </w:rPr>
        <w:t>doing</w:t>
      </w:r>
      <w:r>
        <w:rPr>
          <w:spacing w:val="45"/>
        </w:rPr>
        <w:t xml:space="preserve"> </w:t>
      </w:r>
      <w:r>
        <w:rPr>
          <w:spacing w:val="-1"/>
        </w:rPr>
        <w:t>electrical</w:t>
      </w:r>
      <w:r>
        <w:rPr>
          <w:spacing w:val="42"/>
        </w:rPr>
        <w:t xml:space="preserve"> </w:t>
      </w:r>
      <w:r>
        <w:rPr>
          <w:spacing w:val="-1"/>
        </w:rPr>
        <w:t>installation</w:t>
      </w:r>
      <w:r>
        <w:rPr>
          <w:spacing w:val="42"/>
        </w:rPr>
        <w:t xml:space="preserve"> </w:t>
      </w:r>
      <w:r>
        <w:rPr>
          <w:spacing w:val="-1"/>
        </w:rPr>
        <w:t>work.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State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29"/>
        </w:rPr>
        <w:t xml:space="preserve"> </w:t>
      </w:r>
      <w:r>
        <w:rPr>
          <w:rFonts w:cs="Calibri"/>
          <w:spacing w:val="-1"/>
        </w:rPr>
        <w:t>Vermont’s</w:t>
      </w:r>
      <w:r>
        <w:rPr>
          <w:rFonts w:cs="Calibri"/>
          <w:spacing w:val="13"/>
        </w:rPr>
        <w:t xml:space="preserve"> </w:t>
      </w:r>
      <w:r>
        <w:rPr>
          <w:rFonts w:cs="Calibri"/>
          <w:spacing w:val="-1"/>
        </w:rPr>
        <w:t>law</w:t>
      </w:r>
      <w:r>
        <w:rPr>
          <w:rFonts w:cs="Calibri"/>
          <w:spacing w:val="13"/>
        </w:rPr>
        <w:t xml:space="preserve"> </w:t>
      </w:r>
      <w:r>
        <w:rPr>
          <w:rFonts w:cs="Calibri"/>
          <w:spacing w:val="-1"/>
        </w:rPr>
        <w:t>regarding</w:t>
      </w:r>
      <w:r>
        <w:rPr>
          <w:rFonts w:cs="Calibri"/>
          <w:spacing w:val="11"/>
        </w:rPr>
        <w:t xml:space="preserve"> </w:t>
      </w:r>
      <w:r>
        <w:rPr>
          <w:rFonts w:cs="Calibri"/>
          <w:spacing w:val="-1"/>
        </w:rPr>
        <w:t>electricians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45"/>
        </w:rPr>
        <w:t xml:space="preserve"> </w:t>
      </w:r>
      <w:r>
        <w:rPr>
          <w:spacing w:val="-1"/>
        </w:rPr>
        <w:t>electrical</w:t>
      </w:r>
      <w:r>
        <w:rPr>
          <w:spacing w:val="24"/>
        </w:rPr>
        <w:t xml:space="preserve"> </w:t>
      </w:r>
      <w:r>
        <w:rPr>
          <w:spacing w:val="-1"/>
        </w:rPr>
        <w:t>installations</w:t>
      </w:r>
      <w:r>
        <w:rPr>
          <w:spacing w:val="25"/>
        </w:rPr>
        <w:t xml:space="preserve"> </w:t>
      </w:r>
      <w:r>
        <w:rPr>
          <w:spacing w:val="-1"/>
        </w:rPr>
        <w:t>(Chapter</w:t>
      </w:r>
      <w:r>
        <w:rPr>
          <w:spacing w:val="25"/>
        </w:rPr>
        <w:t xml:space="preserve"> </w:t>
      </w:r>
      <w:r>
        <w:t>15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Title</w:t>
      </w:r>
      <w:r>
        <w:rPr>
          <w:spacing w:val="25"/>
        </w:rPr>
        <w:t xml:space="preserve"> </w:t>
      </w:r>
      <w:r>
        <w:rPr>
          <w:spacing w:val="-1"/>
        </w:rPr>
        <w:t>26,</w:t>
      </w:r>
      <w:r>
        <w:rPr>
          <w:spacing w:val="27"/>
        </w:rPr>
        <w:t xml:space="preserve"> </w:t>
      </w:r>
      <w:r>
        <w:rPr>
          <w:spacing w:val="-1"/>
        </w:rPr>
        <w:t>Vermont</w:t>
      </w:r>
      <w:r>
        <w:rPr>
          <w:spacing w:val="5"/>
        </w:rPr>
        <w:t xml:space="preserve"> </w:t>
      </w:r>
      <w:r>
        <w:rPr>
          <w:spacing w:val="-1"/>
        </w:rPr>
        <w:t>Statutes</w:t>
      </w:r>
      <w:r>
        <w:rPr>
          <w:spacing w:val="5"/>
        </w:rPr>
        <w:t xml:space="preserve"> </w:t>
      </w:r>
      <w:r>
        <w:rPr>
          <w:spacing w:val="-1"/>
        </w:rPr>
        <w:t>Annotated)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ins w:id="17" w:author="Patterson, Robert" w:date="2017-05-11T14:25:00Z">
        <w:r w:rsidR="003944A4">
          <w:rPr>
            <w:spacing w:val="4"/>
          </w:rPr>
          <w:t>referenced in</w:t>
        </w:r>
      </w:ins>
      <w:del w:id="18" w:author="Patterson, Robert" w:date="2017-05-11T14:25:00Z">
        <w:r w:rsidDel="003944A4">
          <w:rPr>
            <w:spacing w:val="-1"/>
          </w:rPr>
          <w:delText>attached</w:delText>
        </w:r>
        <w:r w:rsidDel="003944A4">
          <w:rPr>
            <w:spacing w:val="4"/>
          </w:rPr>
          <w:delText xml:space="preserve"> </w:delText>
        </w:r>
        <w:r w:rsidDel="003944A4">
          <w:delText>to</w:delText>
        </w:r>
        <w:r w:rsidDel="003944A4">
          <w:rPr>
            <w:spacing w:val="6"/>
          </w:rPr>
          <w:delText xml:space="preserve"> </w:delText>
        </w:r>
        <w:r w:rsidDel="003944A4">
          <w:rPr>
            <w:spacing w:val="-1"/>
          </w:rPr>
          <w:delText>these</w:delText>
        </w:r>
        <w:r w:rsidDel="003944A4">
          <w:rPr>
            <w:spacing w:val="37"/>
          </w:rPr>
          <w:delText xml:space="preserve"> </w:delText>
        </w:r>
        <w:r w:rsidDel="003944A4">
          <w:rPr>
            <w:spacing w:val="-1"/>
          </w:rPr>
          <w:delText>rules</w:delText>
        </w:r>
        <w:r w:rsidDel="003944A4">
          <w:rPr>
            <w:spacing w:val="10"/>
          </w:rPr>
          <w:delText xml:space="preserve"> </w:delText>
        </w:r>
        <w:r w:rsidDel="003944A4">
          <w:delText>as</w:delText>
        </w:r>
      </w:del>
      <w:r>
        <w:rPr>
          <w:spacing w:val="10"/>
        </w:rPr>
        <w:t xml:space="preserve"> </w:t>
      </w:r>
      <w:del w:id="19" w:author="Patterson, Robert" w:date="2017-05-09T11:35:00Z">
        <w:r w:rsidDel="0057488E">
          <w:rPr>
            <w:spacing w:val="-1"/>
          </w:rPr>
          <w:delText>Appendix</w:delText>
        </w:r>
      </w:del>
      <w:ins w:id="20" w:author="Patterson, Robert" w:date="2017-05-09T11:36:00Z">
        <w:r w:rsidR="0057488E">
          <w:rPr>
            <w:spacing w:val="-1"/>
          </w:rPr>
          <w:t>Annex</w:t>
        </w:r>
      </w:ins>
      <w:r>
        <w:rPr>
          <w:spacing w:val="8"/>
        </w:rPr>
        <w:t xml:space="preserve"> </w:t>
      </w:r>
      <w:r>
        <w:t>I.</w:t>
      </w:r>
      <w:r>
        <w:rPr>
          <w:spacing w:val="9"/>
        </w:rPr>
        <w:t xml:space="preserve"> </w:t>
      </w:r>
      <w:r>
        <w:rPr>
          <w:spacing w:val="-1"/>
        </w:rPr>
        <w:t>Further</w:t>
      </w:r>
      <w:r>
        <w:rPr>
          <w:spacing w:val="10"/>
        </w:rPr>
        <w:t xml:space="preserve"> </w:t>
      </w:r>
      <w:r>
        <w:rPr>
          <w:spacing w:val="-1"/>
        </w:rPr>
        <w:t>information</w:t>
      </w:r>
      <w:r>
        <w:rPr>
          <w:spacing w:val="10"/>
        </w:rPr>
        <w:t xml:space="preserve"> </w:t>
      </w:r>
      <w:r>
        <w:rPr>
          <w:spacing w:val="-1"/>
        </w:rPr>
        <w:t>about</w:t>
      </w:r>
      <w:r>
        <w:rPr>
          <w:spacing w:val="23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rPr>
          <w:spacing w:val="-1"/>
        </w:rPr>
        <w:t>rules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rPr>
          <w:spacing w:val="-1"/>
        </w:rPr>
        <w:t>application</w:t>
      </w:r>
      <w:r>
        <w:rPr>
          <w:spacing w:val="4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5"/>
        </w:rPr>
        <w:t xml:space="preserve"> </w:t>
      </w:r>
      <w:r>
        <w:rPr>
          <w:spacing w:val="-1"/>
        </w:rPr>
        <w:t>obtained</w:t>
      </w:r>
      <w:r>
        <w:rPr>
          <w:spacing w:val="4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</w:p>
    <w:p w:rsidR="004F3824" w:rsidRDefault="003621EC">
      <w:pPr>
        <w:pStyle w:val="BodyText"/>
        <w:jc w:val="both"/>
      </w:pPr>
      <w:r>
        <w:rPr>
          <w:spacing w:val="-1"/>
        </w:rPr>
        <w:t>Division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Fire</w:t>
      </w:r>
      <w:r>
        <w:t xml:space="preserve"> </w:t>
      </w:r>
      <w:r>
        <w:rPr>
          <w:spacing w:val="-2"/>
        </w:rPr>
        <w:t>Safety</w:t>
      </w:r>
    </w:p>
    <w:p w:rsidR="004F3824" w:rsidRDefault="003621EC">
      <w:pPr>
        <w:pStyle w:val="BodyText"/>
        <w:jc w:val="both"/>
      </w:pPr>
      <w:r>
        <w:rPr>
          <w:spacing w:val="-1"/>
        </w:rPr>
        <w:t>1311</w:t>
      </w:r>
      <w:r>
        <w:rPr>
          <w:spacing w:val="-2"/>
        </w:rPr>
        <w:t xml:space="preserve"> </w:t>
      </w:r>
      <w:r>
        <w:rPr>
          <w:spacing w:val="-1"/>
        </w:rPr>
        <w:t>U.S.</w:t>
      </w:r>
      <w:r>
        <w:t xml:space="preserve"> </w:t>
      </w:r>
      <w:r>
        <w:rPr>
          <w:spacing w:val="-1"/>
        </w:rPr>
        <w:t>Route</w:t>
      </w:r>
      <w:r>
        <w:rPr>
          <w:spacing w:val="-2"/>
        </w:rPr>
        <w:t xml:space="preserve"> </w:t>
      </w:r>
      <w:r>
        <w:rPr>
          <w:spacing w:val="-1"/>
        </w:rPr>
        <w:t>302,</w:t>
      </w:r>
      <w:r>
        <w:t xml:space="preserve"> </w:t>
      </w:r>
      <w:r>
        <w:rPr>
          <w:spacing w:val="-1"/>
        </w:rPr>
        <w:t>Suite</w:t>
      </w:r>
      <w:r>
        <w:rPr>
          <w:spacing w:val="-2"/>
        </w:rPr>
        <w:t xml:space="preserve"> </w:t>
      </w:r>
      <w:r>
        <w:rPr>
          <w:spacing w:val="-1"/>
        </w:rPr>
        <w:t>600</w:t>
      </w:r>
    </w:p>
    <w:p w:rsidR="004F3824" w:rsidRDefault="003621EC">
      <w:pPr>
        <w:pStyle w:val="BodyText"/>
        <w:jc w:val="both"/>
      </w:pPr>
      <w:r>
        <w:rPr>
          <w:spacing w:val="-1"/>
        </w:rPr>
        <w:t>Barre,</w:t>
      </w:r>
      <w:r>
        <w:t xml:space="preserve"> </w:t>
      </w:r>
      <w:r>
        <w:rPr>
          <w:spacing w:val="-1"/>
        </w:rPr>
        <w:t>VT</w:t>
      </w:r>
      <w:r>
        <w:rPr>
          <w:spacing w:val="-3"/>
        </w:rPr>
        <w:t xml:space="preserve"> </w:t>
      </w:r>
      <w:r>
        <w:rPr>
          <w:spacing w:val="-1"/>
        </w:rPr>
        <w:t>05641-235</w:t>
      </w:r>
      <w:del w:id="21" w:author="Patterson, Robert" w:date="2017-04-26T13:15:00Z">
        <w:r w:rsidDel="0030510B">
          <w:rPr>
            <w:spacing w:val="-1"/>
          </w:rPr>
          <w:delText>1</w:delText>
        </w:r>
      </w:del>
      <w:ins w:id="22" w:author="Patterson, Robert" w:date="2017-04-26T13:15:00Z">
        <w:r w:rsidR="0030510B">
          <w:rPr>
            <w:spacing w:val="-1"/>
          </w:rPr>
          <w:t>4</w:t>
        </w:r>
      </w:ins>
    </w:p>
    <w:p w:rsidR="004F3824" w:rsidRDefault="003621EC">
      <w:pPr>
        <w:pStyle w:val="BodyText"/>
        <w:ind w:right="1070"/>
      </w:pPr>
      <w:r>
        <w:rPr>
          <w:spacing w:val="-1"/>
        </w:rPr>
        <w:t>Telephone: 802-479-7561</w:t>
      </w:r>
      <w:r>
        <w:rPr>
          <w:spacing w:val="26"/>
        </w:rPr>
        <w:t xml:space="preserve"> </w:t>
      </w:r>
      <w:r>
        <w:rPr>
          <w:spacing w:val="-1"/>
        </w:rPr>
        <w:t>Website</w:t>
      </w:r>
      <w:hyperlink r:id="rId15">
        <w:r>
          <w:rPr>
            <w:spacing w:val="-1"/>
          </w:rPr>
          <w:t>:www.firesafety.vermont.gov</w:t>
        </w:r>
      </w:hyperlink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0"/>
          <w:numId w:val="44"/>
        </w:numPr>
        <w:tabs>
          <w:tab w:val="left" w:pos="419"/>
        </w:tabs>
        <w:ind w:firstLine="0"/>
        <w:jc w:val="both"/>
        <w:rPr>
          <w:b w:val="0"/>
          <w:bCs w:val="0"/>
        </w:rPr>
      </w:pPr>
      <w:bookmarkStart w:id="23" w:name="_TOC_250019"/>
      <w:r>
        <w:rPr>
          <w:spacing w:val="-1"/>
        </w:rPr>
        <w:t>ADOPTION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RULES</w:t>
      </w:r>
      <w:bookmarkEnd w:id="23"/>
    </w:p>
    <w:p w:rsidR="004F3824" w:rsidRDefault="004F3824">
      <w:pPr>
        <w:spacing w:before="11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43"/>
        </w:numPr>
        <w:tabs>
          <w:tab w:val="left" w:pos="531"/>
        </w:tabs>
        <w:spacing w:line="239" w:lineRule="auto"/>
        <w:ind w:right="1" w:firstLine="0"/>
        <w:jc w:val="both"/>
      </w:pPr>
      <w:r>
        <w:rPr>
          <w:spacing w:val="-1"/>
        </w:rPr>
        <w:t>These</w:t>
      </w:r>
      <w:r>
        <w:t xml:space="preserve"> </w:t>
      </w:r>
      <w:r>
        <w:rPr>
          <w:spacing w:val="-1"/>
        </w:rPr>
        <w:t>rules</w:t>
      </w:r>
      <w:r>
        <w:t xml:space="preserve"> are </w:t>
      </w:r>
      <w:r>
        <w:rPr>
          <w:spacing w:val="-1"/>
        </w:rPr>
        <w:t>adopted by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Commissioner</w:t>
      </w:r>
      <w:r>
        <w:rPr>
          <w:spacing w:val="39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17"/>
        </w:rPr>
        <w:t xml:space="preserve"> </w:t>
      </w:r>
      <w:r>
        <w:rPr>
          <w:rFonts w:cs="Calibri"/>
          <w:spacing w:val="-1"/>
        </w:rPr>
        <w:t>Public</w:t>
      </w:r>
      <w:r>
        <w:rPr>
          <w:rFonts w:cs="Calibri"/>
          <w:spacing w:val="15"/>
        </w:rPr>
        <w:t xml:space="preserve"> </w:t>
      </w:r>
      <w:r>
        <w:rPr>
          <w:rFonts w:cs="Calibri"/>
          <w:spacing w:val="-1"/>
        </w:rPr>
        <w:t>Safety</w:t>
      </w:r>
      <w:r>
        <w:rPr>
          <w:rFonts w:cs="Calibri"/>
          <w:spacing w:val="18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17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15"/>
        </w:rPr>
        <w:t xml:space="preserve"> </w:t>
      </w:r>
      <w:r>
        <w:rPr>
          <w:rFonts w:cs="Calibri"/>
          <w:spacing w:val="-1"/>
        </w:rPr>
        <w:t>Electricians’</w:t>
      </w:r>
      <w:r>
        <w:rPr>
          <w:rFonts w:cs="Calibri"/>
          <w:spacing w:val="18"/>
        </w:rPr>
        <w:t xml:space="preserve"> </w:t>
      </w:r>
      <w:r>
        <w:rPr>
          <w:rFonts w:cs="Calibri"/>
          <w:spacing w:val="-1"/>
        </w:rPr>
        <w:t>Licensing</w:t>
      </w:r>
      <w:r>
        <w:rPr>
          <w:rFonts w:cs="Calibri"/>
          <w:spacing w:val="41"/>
        </w:rPr>
        <w:t xml:space="preserve"> </w:t>
      </w:r>
      <w:r>
        <w:t>Board</w:t>
      </w:r>
      <w:r>
        <w:rPr>
          <w:spacing w:val="4"/>
        </w:rPr>
        <w:t xml:space="preserve"> </w:t>
      </w:r>
      <w:r>
        <w:rPr>
          <w:spacing w:val="-1"/>
        </w:rPr>
        <w:t>pursuant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26</w:t>
      </w:r>
      <w:r>
        <w:rPr>
          <w:spacing w:val="5"/>
        </w:rPr>
        <w:t xml:space="preserve"> </w:t>
      </w:r>
      <w:r>
        <w:rPr>
          <w:spacing w:val="-2"/>
        </w:rPr>
        <w:t>V.S.A.</w:t>
      </w:r>
      <w:r>
        <w:rPr>
          <w:spacing w:val="4"/>
        </w:rPr>
        <w:t xml:space="preserve"> </w:t>
      </w:r>
      <w:r>
        <w:rPr>
          <w:spacing w:val="-1"/>
        </w:rPr>
        <w:t>Chapter</w:t>
      </w:r>
      <w:r>
        <w:rPr>
          <w:spacing w:val="2"/>
        </w:rPr>
        <w:t xml:space="preserve"> </w:t>
      </w:r>
      <w:r>
        <w:t>15,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license</w:t>
      </w:r>
      <w:r>
        <w:rPr>
          <w:spacing w:val="31"/>
        </w:rPr>
        <w:t xml:space="preserve"> </w:t>
      </w:r>
      <w:r>
        <w:rPr>
          <w:spacing w:val="-1"/>
        </w:rPr>
        <w:t>people</w:t>
      </w:r>
      <w:r>
        <w:rPr>
          <w:spacing w:val="3"/>
        </w:rPr>
        <w:t xml:space="preserve"> </w:t>
      </w:r>
      <w:r>
        <w:rPr>
          <w:spacing w:val="-1"/>
        </w:rPr>
        <w:t>doing</w:t>
      </w:r>
      <w:r>
        <w:rPr>
          <w:spacing w:val="2"/>
        </w:rPr>
        <w:t xml:space="preserve"> </w:t>
      </w:r>
      <w:r>
        <w:rPr>
          <w:spacing w:val="-1"/>
        </w:rPr>
        <w:t>electrical</w:t>
      </w:r>
      <w:r>
        <w:rPr>
          <w:spacing w:val="3"/>
        </w:rPr>
        <w:t xml:space="preserve"> </w:t>
      </w:r>
      <w:r>
        <w:rPr>
          <w:spacing w:val="-1"/>
        </w:rPr>
        <w:t>work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adopt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enforce</w:t>
      </w:r>
      <w:r>
        <w:t xml:space="preserve"> </w:t>
      </w:r>
      <w:r>
        <w:rPr>
          <w:spacing w:val="-1"/>
        </w:rPr>
        <w:t>nationally</w:t>
      </w:r>
      <w:r>
        <w:t xml:space="preserve"> </w:t>
      </w:r>
      <w:r>
        <w:rPr>
          <w:spacing w:val="-1"/>
        </w:rPr>
        <w:t>recognized</w:t>
      </w:r>
      <w:r>
        <w:rPr>
          <w:spacing w:val="1"/>
        </w:rPr>
        <w:t xml:space="preserve"> </w:t>
      </w:r>
      <w:r>
        <w:rPr>
          <w:spacing w:val="-1"/>
        </w:rPr>
        <w:t>safety</w:t>
      </w:r>
      <w:r>
        <w:t xml:space="preserve"> </w:t>
      </w:r>
      <w:r>
        <w:rPr>
          <w:spacing w:val="-1"/>
        </w:rPr>
        <w:t>codes.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43"/>
        </w:numPr>
        <w:tabs>
          <w:tab w:val="left" w:pos="501"/>
        </w:tabs>
        <w:ind w:firstLine="0"/>
        <w:jc w:val="both"/>
      </w:pPr>
      <w:r>
        <w:rPr>
          <w:spacing w:val="-1"/>
        </w:rPr>
        <w:t>Existing</w:t>
      </w:r>
      <w:r>
        <w:rPr>
          <w:spacing w:val="30"/>
        </w:rPr>
        <w:t xml:space="preserve"> </w:t>
      </w:r>
      <w:r>
        <w:rPr>
          <w:spacing w:val="-1"/>
        </w:rPr>
        <w:t>electrical</w:t>
      </w:r>
      <w:r>
        <w:rPr>
          <w:spacing w:val="32"/>
        </w:rPr>
        <w:t xml:space="preserve"> </w:t>
      </w:r>
      <w:r>
        <w:rPr>
          <w:spacing w:val="-1"/>
        </w:rPr>
        <w:t>installations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rPr>
          <w:spacing w:val="-2"/>
        </w:rPr>
        <w:t>do</w:t>
      </w:r>
      <w:r>
        <w:rPr>
          <w:spacing w:val="33"/>
        </w:rPr>
        <w:t xml:space="preserve"> </w:t>
      </w:r>
      <w:r>
        <w:rPr>
          <w:spacing w:val="-1"/>
        </w:rPr>
        <w:t>not</w:t>
      </w:r>
      <w:r>
        <w:rPr>
          <w:spacing w:val="27"/>
        </w:rPr>
        <w:t xml:space="preserve"> </w:t>
      </w:r>
      <w:r>
        <w:rPr>
          <w:spacing w:val="-1"/>
        </w:rPr>
        <w:t>comply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provisions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rPr>
          <w:spacing w:val="-1"/>
        </w:rPr>
        <w:t>rules</w:t>
      </w:r>
      <w:r>
        <w:rPr>
          <w:spacing w:val="9"/>
        </w:rPr>
        <w:t xml:space="preserve"> </w:t>
      </w:r>
      <w:r>
        <w:rPr>
          <w:spacing w:val="-1"/>
        </w:rPr>
        <w:t>shall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31"/>
        </w:rPr>
        <w:t xml:space="preserve"> </w:t>
      </w:r>
      <w:r>
        <w:rPr>
          <w:spacing w:val="-1"/>
        </w:rPr>
        <w:t>permitted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be</w:t>
      </w:r>
      <w:r>
        <w:rPr>
          <w:spacing w:val="35"/>
        </w:rPr>
        <w:t xml:space="preserve"> </w:t>
      </w:r>
      <w:r>
        <w:rPr>
          <w:spacing w:val="-1"/>
        </w:rPr>
        <w:t>continued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use</w:t>
      </w:r>
      <w:r>
        <w:rPr>
          <w:spacing w:val="35"/>
        </w:rPr>
        <w:t xml:space="preserve"> </w:t>
      </w:r>
      <w:r>
        <w:rPr>
          <w:spacing w:val="-1"/>
        </w:rPr>
        <w:t>unless</w:t>
      </w:r>
      <w:r>
        <w:rPr>
          <w:spacing w:val="3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authority</w:t>
      </w:r>
      <w:r>
        <w:rPr>
          <w:spacing w:val="29"/>
        </w:rPr>
        <w:t xml:space="preserve"> </w:t>
      </w:r>
      <w:r>
        <w:rPr>
          <w:spacing w:val="-1"/>
        </w:rPr>
        <w:t>having</w:t>
      </w:r>
      <w:r>
        <w:rPr>
          <w:spacing w:val="28"/>
        </w:rPr>
        <w:t xml:space="preserve"> </w:t>
      </w:r>
      <w:r>
        <w:rPr>
          <w:spacing w:val="-1"/>
        </w:rPr>
        <w:t>jurisdiction</w:t>
      </w:r>
      <w:r>
        <w:rPr>
          <w:spacing w:val="28"/>
        </w:rPr>
        <w:t xml:space="preserve"> </w:t>
      </w:r>
      <w:r>
        <w:rPr>
          <w:spacing w:val="-1"/>
        </w:rPr>
        <w:t>determines</w:t>
      </w:r>
      <w:r>
        <w:rPr>
          <w:spacing w:val="26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lack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conformity</w:t>
      </w:r>
      <w:r>
        <w:rPr>
          <w:spacing w:val="44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rPr>
          <w:spacing w:val="-1"/>
        </w:rPr>
        <w:t>these</w:t>
      </w:r>
      <w:r>
        <w:rPr>
          <w:spacing w:val="44"/>
        </w:rPr>
        <w:t xml:space="preserve"> </w:t>
      </w:r>
      <w:r>
        <w:rPr>
          <w:spacing w:val="-1"/>
        </w:rPr>
        <w:t>rules</w:t>
      </w:r>
      <w:r>
        <w:rPr>
          <w:spacing w:val="43"/>
        </w:rPr>
        <w:t xml:space="preserve"> </w:t>
      </w:r>
      <w:r>
        <w:rPr>
          <w:spacing w:val="-1"/>
        </w:rPr>
        <w:t>presents</w:t>
      </w:r>
      <w:r>
        <w:rPr>
          <w:spacing w:val="47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rPr>
          <w:spacing w:val="-1"/>
        </w:rPr>
        <w:t>imminent</w:t>
      </w:r>
      <w:r>
        <w:rPr>
          <w:spacing w:val="42"/>
        </w:rPr>
        <w:t xml:space="preserve"> </w:t>
      </w:r>
      <w:r>
        <w:rPr>
          <w:spacing w:val="-1"/>
        </w:rPr>
        <w:t>danger.</w:t>
      </w:r>
      <w:r>
        <w:rPr>
          <w:spacing w:val="32"/>
        </w:rPr>
        <w:t xml:space="preserve"> </w:t>
      </w:r>
      <w:r>
        <w:t>Where</w:t>
      </w:r>
      <w:r>
        <w:rPr>
          <w:spacing w:val="41"/>
        </w:rPr>
        <w:t xml:space="preserve"> </w:t>
      </w:r>
      <w:r>
        <w:rPr>
          <w:spacing w:val="-1"/>
        </w:rPr>
        <w:t>changes</w:t>
      </w:r>
      <w:r>
        <w:rPr>
          <w:spacing w:val="43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1"/>
        </w:rPr>
        <w:t>required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correction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hazards,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reasonable</w:t>
      </w:r>
      <w:r>
        <w:rPr>
          <w:spacing w:val="7"/>
        </w:rPr>
        <w:t xml:space="preserve"> </w:t>
      </w:r>
      <w:r>
        <w:rPr>
          <w:spacing w:val="-1"/>
        </w:rPr>
        <w:t>amount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given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compliance,</w:t>
      </w:r>
      <w:r>
        <w:rPr>
          <w:spacing w:val="15"/>
        </w:rPr>
        <w:t xml:space="preserve"> </w:t>
      </w:r>
      <w:r>
        <w:rPr>
          <w:spacing w:val="-1"/>
        </w:rPr>
        <w:t>depending</w:t>
      </w:r>
      <w:r>
        <w:rPr>
          <w:spacing w:val="1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 xml:space="preserve">the </w:t>
      </w:r>
      <w:r>
        <w:rPr>
          <w:spacing w:val="-1"/>
        </w:rPr>
        <w:t>degree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hazards.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43"/>
        </w:numPr>
        <w:tabs>
          <w:tab w:val="left" w:pos="518"/>
        </w:tabs>
        <w:ind w:left="517" w:hanging="377"/>
        <w:jc w:val="both"/>
      </w:pPr>
      <w:r>
        <w:rPr>
          <w:spacing w:val="-2"/>
        </w:rPr>
        <w:t>These</w:t>
      </w:r>
      <w:r>
        <w:t xml:space="preserve"> </w:t>
      </w:r>
      <w:r>
        <w:rPr>
          <w:spacing w:val="-1"/>
        </w:rPr>
        <w:t xml:space="preserve">rules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apply</w:t>
      </w:r>
      <w:r>
        <w:t xml:space="preserve"> </w:t>
      </w:r>
      <w:r>
        <w:rPr>
          <w:spacing w:val="-1"/>
        </w:rPr>
        <w:t>to: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42"/>
        </w:numPr>
        <w:tabs>
          <w:tab w:val="left" w:pos="861"/>
        </w:tabs>
        <w:spacing w:line="239" w:lineRule="auto"/>
        <w:jc w:val="both"/>
      </w:pP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construction,</w:t>
      </w:r>
      <w:r>
        <w:rPr>
          <w:spacing w:val="46"/>
        </w:rPr>
        <w:t xml:space="preserve"> </w:t>
      </w:r>
      <w:r>
        <w:rPr>
          <w:spacing w:val="-1"/>
        </w:rPr>
        <w:t>installation,</w:t>
      </w:r>
      <w:r>
        <w:rPr>
          <w:spacing w:val="44"/>
        </w:rPr>
        <w:t xml:space="preserve"> </w:t>
      </w:r>
      <w:r>
        <w:rPr>
          <w:spacing w:val="-1"/>
        </w:rPr>
        <w:t>operation,</w:t>
      </w:r>
      <w:r>
        <w:rPr>
          <w:spacing w:val="29"/>
        </w:rPr>
        <w:t xml:space="preserve"> </w:t>
      </w:r>
      <w:r>
        <w:rPr>
          <w:spacing w:val="-1"/>
        </w:rPr>
        <w:t>repair</w:t>
      </w:r>
      <w:r>
        <w:rPr>
          <w:spacing w:val="23"/>
        </w:rPr>
        <w:t xml:space="preserve"> </w:t>
      </w:r>
      <w:r>
        <w:rPr>
          <w:spacing w:val="-1"/>
        </w:rPr>
        <w:t>or</w:t>
      </w:r>
      <w:r>
        <w:rPr>
          <w:spacing w:val="21"/>
        </w:rPr>
        <w:t xml:space="preserve"> </w:t>
      </w:r>
      <w:r>
        <w:rPr>
          <w:spacing w:val="-1"/>
        </w:rPr>
        <w:t>maintenance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electrical</w:t>
      </w:r>
      <w:r>
        <w:rPr>
          <w:spacing w:val="37"/>
        </w:rPr>
        <w:t xml:space="preserve"> </w:t>
      </w:r>
      <w:r>
        <w:rPr>
          <w:spacing w:val="-1"/>
        </w:rPr>
        <w:t>installations</w:t>
      </w:r>
      <w:r>
        <w:rPr>
          <w:spacing w:val="45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rPr>
          <w:spacing w:val="-1"/>
        </w:rPr>
        <w:t>used</w:t>
      </w:r>
      <w:r>
        <w:rPr>
          <w:spacing w:val="47"/>
        </w:rPr>
        <w:t xml:space="preserve"> </w:t>
      </w:r>
      <w:r>
        <w:rPr>
          <w:spacing w:val="-1"/>
        </w:rPr>
        <w:t>by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public</w:t>
      </w:r>
      <w:r>
        <w:rPr>
          <w:spacing w:val="26"/>
        </w:rPr>
        <w:t xml:space="preserve"> </w:t>
      </w:r>
      <w:r>
        <w:rPr>
          <w:spacing w:val="-1"/>
        </w:rPr>
        <w:t>utility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rendering</w:t>
      </w:r>
      <w:r>
        <w:rPr>
          <w:spacing w:val="23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rPr>
          <w:spacing w:val="-1"/>
        </w:rPr>
        <w:t>authorized</w:t>
      </w:r>
      <w:r>
        <w:rPr>
          <w:spacing w:val="24"/>
        </w:rPr>
        <w:t xml:space="preserve"> </w:t>
      </w:r>
      <w:r>
        <w:rPr>
          <w:spacing w:val="-1"/>
        </w:rPr>
        <w:t>service,</w:t>
      </w:r>
      <w:r>
        <w:rPr>
          <w:spacing w:val="35"/>
        </w:rPr>
        <w:t xml:space="preserve"> </w:t>
      </w:r>
      <w:r>
        <w:rPr>
          <w:spacing w:val="-1"/>
        </w:rPr>
        <w:t>including</w:t>
      </w:r>
      <w:r>
        <w:rPr>
          <w:spacing w:val="30"/>
        </w:rPr>
        <w:t xml:space="preserve"> </w:t>
      </w:r>
      <w:r>
        <w:rPr>
          <w:spacing w:val="-1"/>
        </w:rPr>
        <w:t>communications,</w:t>
      </w:r>
      <w:r>
        <w:rPr>
          <w:spacing w:val="32"/>
        </w:rPr>
        <w:t xml:space="preserve"> </w:t>
      </w:r>
      <w:r>
        <w:rPr>
          <w:spacing w:val="-1"/>
        </w:rPr>
        <w:t>metering,</w:t>
      </w:r>
      <w:r>
        <w:rPr>
          <w:spacing w:val="31"/>
        </w:rPr>
        <w:t xml:space="preserve"> </w:t>
      </w:r>
      <w:proofErr w:type="gramStart"/>
      <w:r>
        <w:rPr>
          <w:spacing w:val="-1"/>
        </w:rPr>
        <w:t>generation,</w:t>
      </w:r>
      <w:r>
        <w:t xml:space="preserve">   </w:t>
      </w:r>
      <w:proofErr w:type="gramEnd"/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control,</w:t>
      </w:r>
      <w:r>
        <w:t xml:space="preserve">     </w:t>
      </w:r>
      <w:r>
        <w:rPr>
          <w:spacing w:val="22"/>
        </w:rPr>
        <w:t xml:space="preserve"> </w:t>
      </w:r>
      <w:r>
        <w:rPr>
          <w:spacing w:val="-1"/>
        </w:rPr>
        <w:t>transformation,</w:t>
      </w:r>
    </w:p>
    <w:p w:rsidR="004F3824" w:rsidRDefault="003621EC">
      <w:pPr>
        <w:pStyle w:val="BodyText"/>
        <w:spacing w:before="37"/>
        <w:ind w:left="860" w:right="155"/>
        <w:jc w:val="both"/>
      </w:pPr>
      <w:r>
        <w:br w:type="column"/>
      </w:r>
      <w:r>
        <w:rPr>
          <w:spacing w:val="-1"/>
        </w:rPr>
        <w:t>transmission</w:t>
      </w:r>
      <w:r>
        <w:rPr>
          <w:spacing w:val="40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spacing w:val="-1"/>
        </w:rPr>
        <w:t>distribution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electric</w:t>
      </w:r>
      <w:r>
        <w:rPr>
          <w:spacing w:val="47"/>
        </w:rPr>
        <w:t xml:space="preserve"> </w:t>
      </w:r>
      <w:r>
        <w:rPr>
          <w:spacing w:val="-1"/>
        </w:rPr>
        <w:t>energy;</w:t>
      </w:r>
      <w:r>
        <w:rPr>
          <w:spacing w:val="15"/>
        </w:rPr>
        <w:t xml:space="preserve"> </w:t>
      </w:r>
      <w:r>
        <w:rPr>
          <w:spacing w:val="-1"/>
        </w:rPr>
        <w:t>nor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installation,</w:t>
      </w:r>
      <w:r>
        <w:rPr>
          <w:spacing w:val="14"/>
        </w:rPr>
        <w:t xml:space="preserve"> </w:t>
      </w:r>
      <w:r>
        <w:rPr>
          <w:spacing w:val="-1"/>
        </w:rPr>
        <w:t>operation,</w:t>
      </w:r>
    </w:p>
    <w:p w:rsidR="004F3824" w:rsidRDefault="004F3824">
      <w:pPr>
        <w:spacing w:before="8"/>
        <w:rPr>
          <w:rFonts w:ascii="Calibri" w:eastAsia="Calibri" w:hAnsi="Calibri" w:cs="Calibri"/>
          <w:sz w:val="2"/>
          <w:szCs w:val="2"/>
        </w:rPr>
      </w:pPr>
    </w:p>
    <w:tbl>
      <w:tblPr>
        <w:tblW w:w="0" w:type="auto"/>
        <w:tblInd w:w="8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1195"/>
        <w:gridCol w:w="580"/>
      </w:tblGrid>
      <w:tr w:rsidR="004F3824">
        <w:trPr>
          <w:trHeight w:hRule="exact" w:val="253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4F3824" w:rsidRDefault="003621EC">
            <w:pPr>
              <w:pStyle w:val="TableParagraph"/>
              <w:tabs>
                <w:tab w:val="left" w:pos="844"/>
                <w:tab w:val="left" w:pos="1434"/>
              </w:tabs>
              <w:spacing w:line="236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repair</w:t>
            </w:r>
            <w:r>
              <w:rPr>
                <w:rFonts w:ascii="Calibri"/>
                <w:spacing w:val="-1"/>
              </w:rPr>
              <w:tab/>
            </w:r>
            <w:r>
              <w:rPr>
                <w:rFonts w:ascii="Calibri"/>
                <w:spacing w:val="-1"/>
                <w:w w:val="95"/>
              </w:rPr>
              <w:t>and</w:t>
            </w:r>
            <w:r>
              <w:rPr>
                <w:rFonts w:ascii="Calibri"/>
                <w:spacing w:val="-1"/>
                <w:w w:val="95"/>
              </w:rPr>
              <w:tab/>
            </w:r>
            <w:r>
              <w:rPr>
                <w:rFonts w:ascii="Calibri"/>
                <w:spacing w:val="-1"/>
              </w:rPr>
              <w:t>wiring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4F3824" w:rsidRDefault="003621EC">
            <w:pPr>
              <w:pStyle w:val="TableParagraph"/>
              <w:spacing w:line="236" w:lineRule="exact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associated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4F3824" w:rsidRDefault="003621EC">
            <w:pPr>
              <w:pStyle w:val="TableParagraph"/>
              <w:spacing w:line="236" w:lineRule="exact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with</w:t>
            </w:r>
          </w:p>
        </w:tc>
      </w:tr>
      <w:tr w:rsidR="004F3824">
        <w:trPr>
          <w:trHeight w:hRule="exact" w:val="253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4F3824" w:rsidRDefault="003621EC">
            <w:pPr>
              <w:pStyle w:val="TableParagraph"/>
              <w:spacing w:line="252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telecommunication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4F3824" w:rsidRDefault="003621EC">
            <w:pPr>
              <w:pStyle w:val="TableParagraph"/>
              <w:spacing w:line="252" w:lineRule="exact"/>
              <w:ind w:left="17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services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4F3824" w:rsidRDefault="003621EC">
            <w:pPr>
              <w:pStyle w:val="TableParagraph"/>
              <w:spacing w:line="252" w:lineRule="exact"/>
              <w:ind w:left="18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and</w:t>
            </w:r>
          </w:p>
        </w:tc>
      </w:tr>
    </w:tbl>
    <w:p w:rsidR="004F3824" w:rsidRDefault="003621EC">
      <w:pPr>
        <w:pStyle w:val="BodyText"/>
        <w:spacing w:line="239" w:lineRule="auto"/>
        <w:ind w:left="860" w:right="155"/>
        <w:jc w:val="both"/>
      </w:pPr>
      <w:r>
        <w:rPr>
          <w:spacing w:val="-1"/>
        </w:rPr>
        <w:t>equipment</w:t>
      </w:r>
      <w:r>
        <w:rPr>
          <w:spacing w:val="47"/>
        </w:rPr>
        <w:t xml:space="preserve"> </w:t>
      </w:r>
      <w:r>
        <w:rPr>
          <w:spacing w:val="-1"/>
        </w:rPr>
        <w:t>used</w:t>
      </w:r>
      <w:r>
        <w:rPr>
          <w:spacing w:val="48"/>
        </w:rPr>
        <w:t xml:space="preserve"> </w:t>
      </w:r>
      <w:r>
        <w:rPr>
          <w:spacing w:val="-1"/>
        </w:rPr>
        <w:t>for</w:t>
      </w:r>
      <w:r>
        <w:rPr>
          <w:spacing w:val="4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transmission</w:t>
      </w:r>
      <w:r>
        <w:rPr>
          <w:spacing w:val="4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information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28"/>
        </w:rPr>
        <w:t xml:space="preserve"> </w:t>
      </w:r>
      <w:r>
        <w:rPr>
          <w:spacing w:val="-1"/>
        </w:rPr>
        <w:t>electricity</w:t>
      </w:r>
      <w:r>
        <w:rPr>
          <w:spacing w:val="28"/>
        </w:rPr>
        <w:t xml:space="preserve"> </w:t>
      </w:r>
      <w:r>
        <w:rPr>
          <w:spacing w:val="-1"/>
        </w:rPr>
        <w:t>regardless</w:t>
      </w:r>
      <w:r>
        <w:rPr>
          <w:spacing w:val="28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location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such</w:t>
      </w:r>
      <w:r>
        <w:rPr>
          <w:spacing w:val="38"/>
        </w:rPr>
        <w:t xml:space="preserve"> </w:t>
      </w:r>
      <w:r>
        <w:rPr>
          <w:spacing w:val="-1"/>
        </w:rPr>
        <w:t>electrical</w:t>
      </w:r>
      <w:r>
        <w:rPr>
          <w:spacing w:val="31"/>
        </w:rPr>
        <w:t xml:space="preserve"> </w:t>
      </w:r>
      <w:r>
        <w:rPr>
          <w:spacing w:val="-1"/>
        </w:rPr>
        <w:t>installations,</w:t>
      </w:r>
      <w:r>
        <w:rPr>
          <w:spacing w:val="-3"/>
        </w:rPr>
        <w:t xml:space="preserve"> </w:t>
      </w:r>
      <w:r>
        <w:rPr>
          <w:spacing w:val="-1"/>
        </w:rPr>
        <w:t>equipment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facilities.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42"/>
        </w:numPr>
        <w:tabs>
          <w:tab w:val="left" w:pos="861"/>
        </w:tabs>
        <w:ind w:right="155"/>
        <w:jc w:val="both"/>
      </w:pPr>
      <w:r>
        <w:rPr>
          <w:spacing w:val="-1"/>
        </w:rPr>
        <w:t>Electrical</w:t>
      </w:r>
      <w:r>
        <w:rPr>
          <w:spacing w:val="25"/>
        </w:rPr>
        <w:t xml:space="preserve"> </w:t>
      </w:r>
      <w:r>
        <w:rPr>
          <w:spacing w:val="-1"/>
        </w:rPr>
        <w:t>installations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ships,</w:t>
      </w:r>
      <w:r>
        <w:rPr>
          <w:spacing w:val="26"/>
        </w:rPr>
        <w:t xml:space="preserve"> </w:t>
      </w:r>
      <w:r>
        <w:rPr>
          <w:spacing w:val="-1"/>
        </w:rPr>
        <w:t>aircraft,</w:t>
      </w:r>
      <w:r>
        <w:rPr>
          <w:spacing w:val="37"/>
        </w:rPr>
        <w:t xml:space="preserve"> </w:t>
      </w:r>
      <w:r>
        <w:rPr>
          <w:spacing w:val="-1"/>
        </w:rPr>
        <w:t>pipeline</w:t>
      </w:r>
      <w:r>
        <w:rPr>
          <w:spacing w:val="39"/>
        </w:rPr>
        <w:t xml:space="preserve"> </w:t>
      </w:r>
      <w:r>
        <w:rPr>
          <w:spacing w:val="-1"/>
        </w:rPr>
        <w:t>systems,</w:t>
      </w:r>
      <w:r>
        <w:rPr>
          <w:spacing w:val="40"/>
        </w:rPr>
        <w:t xml:space="preserve"> </w:t>
      </w:r>
      <w:r>
        <w:rPr>
          <w:spacing w:val="-1"/>
        </w:rPr>
        <w:t>railway</w:t>
      </w:r>
      <w:r>
        <w:rPr>
          <w:spacing w:val="38"/>
        </w:rPr>
        <w:t xml:space="preserve"> </w:t>
      </w:r>
      <w:r>
        <w:rPr>
          <w:spacing w:val="-1"/>
        </w:rPr>
        <w:t>rolling</w:t>
      </w:r>
      <w:r>
        <w:rPr>
          <w:spacing w:val="37"/>
        </w:rPr>
        <w:t xml:space="preserve"> </w:t>
      </w:r>
      <w:r>
        <w:rPr>
          <w:spacing w:val="-1"/>
        </w:rPr>
        <w:t>stock,</w:t>
      </w:r>
      <w:r>
        <w:rPr>
          <w:spacing w:val="31"/>
        </w:rPr>
        <w:t xml:space="preserve"> </w:t>
      </w:r>
      <w:r>
        <w:rPr>
          <w:spacing w:val="-1"/>
        </w:rPr>
        <w:t>automotive</w:t>
      </w:r>
      <w:r>
        <w:t xml:space="preserve"> </w:t>
      </w:r>
      <w:r>
        <w:rPr>
          <w:spacing w:val="-1"/>
        </w:rPr>
        <w:t>equipment,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portable</w:t>
      </w:r>
      <w:r>
        <w:t xml:space="preserve"> </w:t>
      </w:r>
      <w:r>
        <w:rPr>
          <w:spacing w:val="-1"/>
        </w:rPr>
        <w:t>sound</w:t>
      </w:r>
      <w:r>
        <w:rPr>
          <w:spacing w:val="35"/>
        </w:rPr>
        <w:t xml:space="preserve"> </w:t>
      </w:r>
      <w:r>
        <w:rPr>
          <w:spacing w:val="-1"/>
        </w:rPr>
        <w:t>equipment.</w:t>
      </w:r>
    </w:p>
    <w:p w:rsidR="004F3824" w:rsidRDefault="004F3824">
      <w:pPr>
        <w:spacing w:before="2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42"/>
        </w:numPr>
        <w:tabs>
          <w:tab w:val="left" w:pos="861"/>
        </w:tabs>
        <w:spacing w:line="239" w:lineRule="auto"/>
        <w:ind w:right="156"/>
        <w:jc w:val="both"/>
      </w:pP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manufacture,</w:t>
      </w:r>
      <w:r>
        <w:rPr>
          <w:spacing w:val="42"/>
        </w:rPr>
        <w:t xml:space="preserve"> </w:t>
      </w:r>
      <w:r>
        <w:rPr>
          <w:spacing w:val="-1"/>
        </w:rPr>
        <w:t>testing</w:t>
      </w:r>
      <w:r>
        <w:rPr>
          <w:spacing w:val="43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repair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electrical</w:t>
      </w:r>
      <w:r>
        <w:rPr>
          <w:spacing w:val="44"/>
        </w:rPr>
        <w:t xml:space="preserve"> </w:t>
      </w:r>
      <w:r>
        <w:rPr>
          <w:spacing w:val="-1"/>
        </w:rPr>
        <w:t>equipment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plant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manufacturer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equipment.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42"/>
        </w:numPr>
        <w:tabs>
          <w:tab w:val="left" w:pos="861"/>
        </w:tabs>
        <w:ind w:right="153"/>
        <w:jc w:val="both"/>
      </w:pP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construction</w:t>
      </w:r>
      <w:r>
        <w:rPr>
          <w:spacing w:val="33"/>
        </w:rPr>
        <w:t xml:space="preserve"> </w:t>
      </w:r>
      <w:r>
        <w:rPr>
          <w:spacing w:val="-1"/>
        </w:rPr>
        <w:t>repairs</w:t>
      </w:r>
      <w:r>
        <w:rPr>
          <w:spacing w:val="31"/>
        </w:rPr>
        <w:t xml:space="preserve"> </w:t>
      </w:r>
      <w:r>
        <w:rPr>
          <w:spacing w:val="-1"/>
        </w:rPr>
        <w:t>or</w:t>
      </w:r>
      <w:r>
        <w:rPr>
          <w:spacing w:val="33"/>
        </w:rPr>
        <w:t xml:space="preserve"> </w:t>
      </w:r>
      <w:r>
        <w:rPr>
          <w:spacing w:val="-1"/>
        </w:rPr>
        <w:t>maintenance</w:t>
      </w:r>
      <w:r>
        <w:rPr>
          <w:spacing w:val="43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buildings</w:t>
      </w:r>
      <w:r>
        <w:rPr>
          <w:spacing w:val="39"/>
        </w:rPr>
        <w:t xml:space="preserve"> </w:t>
      </w:r>
      <w:r>
        <w:rPr>
          <w:spacing w:val="-1"/>
        </w:rPr>
        <w:t>used</w:t>
      </w:r>
      <w:r>
        <w:rPr>
          <w:spacing w:val="37"/>
        </w:rPr>
        <w:t xml:space="preserve"> </w:t>
      </w:r>
      <w:r>
        <w:rPr>
          <w:spacing w:val="-1"/>
        </w:rPr>
        <w:t>exclusively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agricultural</w:t>
      </w:r>
      <w:r>
        <w:rPr>
          <w:spacing w:val="30"/>
        </w:rPr>
        <w:t xml:space="preserve"> </w:t>
      </w:r>
      <w:r>
        <w:rPr>
          <w:spacing w:val="-1"/>
        </w:rPr>
        <w:t>purposes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rPr>
          <w:spacing w:val="-1"/>
        </w:rPr>
        <w:t>owner</w:t>
      </w:r>
      <w:r>
        <w:rPr>
          <w:spacing w:val="30"/>
        </w:rPr>
        <w:t xml:space="preserve"> </w:t>
      </w:r>
      <w:r>
        <w:rPr>
          <w:spacing w:val="-1"/>
        </w:rPr>
        <w:t>occupied</w:t>
      </w:r>
      <w:r>
        <w:rPr>
          <w:spacing w:val="41"/>
        </w:rPr>
        <w:t xml:space="preserve"> </w:t>
      </w:r>
      <w:r>
        <w:rPr>
          <w:spacing w:val="-1"/>
        </w:rPr>
        <w:t>farms.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42"/>
        </w:numPr>
        <w:tabs>
          <w:tab w:val="left" w:pos="811"/>
        </w:tabs>
        <w:spacing w:line="239" w:lineRule="auto"/>
        <w:ind w:right="154"/>
        <w:jc w:val="both"/>
      </w:pPr>
      <w:r>
        <w:rPr>
          <w:spacing w:val="-1"/>
        </w:rPr>
        <w:t>Manufactured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mobile</w:t>
      </w:r>
      <w:r>
        <w:rPr>
          <w:spacing w:val="10"/>
        </w:rPr>
        <w:t xml:space="preserve"> </w:t>
      </w:r>
      <w:r>
        <w:rPr>
          <w:spacing w:val="-1"/>
        </w:rPr>
        <w:t>homes</w:t>
      </w:r>
      <w:r>
        <w:rPr>
          <w:spacing w:val="10"/>
        </w:rPr>
        <w:t xml:space="preserve"> </w:t>
      </w:r>
      <w:r>
        <w:rPr>
          <w:spacing w:val="-1"/>
        </w:rPr>
        <w:t>owned</w:t>
      </w:r>
      <w:r>
        <w:rPr>
          <w:spacing w:val="9"/>
        </w:rPr>
        <w:t xml:space="preserve"> </w:t>
      </w:r>
      <w:r>
        <w:rPr>
          <w:spacing w:val="-1"/>
        </w:rPr>
        <w:t>by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occupant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located</w:t>
      </w:r>
      <w:r>
        <w:rPr>
          <w:spacing w:val="23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rPr>
          <w:spacing w:val="-1"/>
        </w:rPr>
        <w:t>leased</w:t>
      </w:r>
      <w:r>
        <w:rPr>
          <w:spacing w:val="26"/>
        </w:rPr>
        <w:t xml:space="preserve"> </w:t>
      </w:r>
      <w:r>
        <w:rPr>
          <w:spacing w:val="-1"/>
        </w:rPr>
        <w:t>land</w:t>
      </w:r>
      <w:r>
        <w:rPr>
          <w:spacing w:val="33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mobile</w:t>
      </w:r>
      <w:r>
        <w:rPr>
          <w:spacing w:val="41"/>
        </w:rPr>
        <w:t xml:space="preserve"> </w:t>
      </w:r>
      <w:r>
        <w:rPr>
          <w:spacing w:val="-2"/>
        </w:rPr>
        <w:t>home</w:t>
      </w:r>
      <w:r>
        <w:rPr>
          <w:spacing w:val="42"/>
        </w:rPr>
        <w:t xml:space="preserve"> </w:t>
      </w:r>
      <w:r>
        <w:rPr>
          <w:spacing w:val="-1"/>
        </w:rPr>
        <w:t>park.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rules</w:t>
      </w:r>
      <w:r>
        <w:rPr>
          <w:spacing w:val="40"/>
        </w:rPr>
        <w:t xml:space="preserve"> </w:t>
      </w:r>
      <w:r>
        <w:rPr>
          <w:spacing w:val="-2"/>
        </w:rPr>
        <w:t>do</w:t>
      </w:r>
      <w:r>
        <w:rPr>
          <w:spacing w:val="27"/>
        </w:rPr>
        <w:t xml:space="preserve"> </w:t>
      </w:r>
      <w:r>
        <w:rPr>
          <w:spacing w:val="-1"/>
        </w:rPr>
        <w:t>apply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electrical</w:t>
      </w:r>
      <w:r>
        <w:rPr>
          <w:spacing w:val="23"/>
        </w:rPr>
        <w:t xml:space="preserve"> </w:t>
      </w:r>
      <w:r>
        <w:rPr>
          <w:spacing w:val="-1"/>
        </w:rPr>
        <w:t>service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feeder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such units.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0"/>
          <w:numId w:val="44"/>
        </w:numPr>
        <w:tabs>
          <w:tab w:val="left" w:pos="419"/>
        </w:tabs>
        <w:ind w:left="418" w:hanging="278"/>
        <w:jc w:val="both"/>
        <w:rPr>
          <w:b w:val="0"/>
          <w:bCs w:val="0"/>
        </w:rPr>
      </w:pPr>
      <w:bookmarkStart w:id="24" w:name="_TOC_250018"/>
      <w:r>
        <w:rPr>
          <w:spacing w:val="-1"/>
        </w:rPr>
        <w:t>ELECTRICAL</w:t>
      </w:r>
      <w:r>
        <w:rPr>
          <w:spacing w:val="-3"/>
        </w:rPr>
        <w:t xml:space="preserve"> </w:t>
      </w:r>
      <w:r>
        <w:rPr>
          <w:spacing w:val="-1"/>
        </w:rPr>
        <w:t>LICENSING</w:t>
      </w:r>
      <w:bookmarkEnd w:id="24"/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ind w:right="154"/>
        <w:jc w:val="both"/>
      </w:pPr>
      <w:r>
        <w:t>With</w:t>
      </w:r>
      <w:r>
        <w:rPr>
          <w:spacing w:val="36"/>
        </w:rPr>
        <w:t xml:space="preserve"> </w:t>
      </w:r>
      <w:r>
        <w:rPr>
          <w:spacing w:val="-1"/>
        </w:rPr>
        <w:t>limited</w:t>
      </w:r>
      <w:r>
        <w:rPr>
          <w:spacing w:val="37"/>
        </w:rPr>
        <w:t xml:space="preserve"> </w:t>
      </w:r>
      <w:r>
        <w:rPr>
          <w:spacing w:val="-1"/>
        </w:rPr>
        <w:t>exceptions,</w:t>
      </w:r>
      <w:r>
        <w:rPr>
          <w:spacing w:val="35"/>
        </w:rPr>
        <w:t xml:space="preserve"> </w:t>
      </w:r>
      <w:r>
        <w:rPr>
          <w:spacing w:val="-1"/>
        </w:rPr>
        <w:t>anyone</w:t>
      </w:r>
      <w:r>
        <w:rPr>
          <w:spacing w:val="37"/>
        </w:rPr>
        <w:t xml:space="preserve"> </w:t>
      </w:r>
      <w:r>
        <w:rPr>
          <w:spacing w:val="-1"/>
        </w:rPr>
        <w:t>performing</w:t>
      </w:r>
      <w:r>
        <w:rPr>
          <w:spacing w:val="29"/>
        </w:rPr>
        <w:t xml:space="preserve"> </w:t>
      </w:r>
      <w:r>
        <w:rPr>
          <w:spacing w:val="-1"/>
        </w:rPr>
        <w:t>electrical</w:t>
      </w:r>
      <w:r>
        <w:rPr>
          <w:spacing w:val="12"/>
        </w:rPr>
        <w:t xml:space="preserve"> </w:t>
      </w:r>
      <w:r>
        <w:rPr>
          <w:spacing w:val="-1"/>
        </w:rPr>
        <w:t>work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State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Vermont,</w:t>
      </w:r>
      <w:r>
        <w:rPr>
          <w:spacing w:val="13"/>
        </w:rPr>
        <w:t xml:space="preserve"> </w:t>
      </w:r>
      <w:r>
        <w:rPr>
          <w:spacing w:val="-1"/>
        </w:rPr>
        <w:t>other</w:t>
      </w:r>
      <w:r>
        <w:rPr>
          <w:spacing w:val="31"/>
        </w:rPr>
        <w:t xml:space="preserve"> </w:t>
      </w:r>
      <w:r>
        <w:t>than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residential</w:t>
      </w:r>
      <w:r>
        <w:rPr>
          <w:spacing w:val="44"/>
        </w:rPr>
        <w:t xml:space="preserve"> </w:t>
      </w:r>
      <w:r>
        <w:rPr>
          <w:spacing w:val="-1"/>
        </w:rPr>
        <w:t>building</w:t>
      </w:r>
      <w:r>
        <w:rPr>
          <w:spacing w:val="45"/>
        </w:rPr>
        <w:t xml:space="preserve"> </w:t>
      </w:r>
      <w:r>
        <w:rPr>
          <w:spacing w:val="-1"/>
        </w:rPr>
        <w:t>containing</w:t>
      </w:r>
      <w:r>
        <w:rPr>
          <w:spacing w:val="45"/>
        </w:rPr>
        <w:t xml:space="preserve"> </w:t>
      </w:r>
      <w:r>
        <w:t>two</w:t>
      </w:r>
      <w:r>
        <w:rPr>
          <w:spacing w:val="47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fewer</w:t>
      </w:r>
      <w:r>
        <w:rPr>
          <w:spacing w:val="27"/>
        </w:rPr>
        <w:t xml:space="preserve"> </w:t>
      </w:r>
      <w:r>
        <w:rPr>
          <w:spacing w:val="-1"/>
        </w:rPr>
        <w:t>dwelling</w:t>
      </w:r>
      <w:r>
        <w:rPr>
          <w:spacing w:val="28"/>
        </w:rPr>
        <w:t xml:space="preserve"> </w:t>
      </w:r>
      <w:r>
        <w:rPr>
          <w:spacing w:val="-1"/>
        </w:rPr>
        <w:t>units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electrical</w:t>
      </w:r>
      <w:r>
        <w:rPr>
          <w:spacing w:val="26"/>
        </w:rPr>
        <w:t xml:space="preserve"> </w:t>
      </w:r>
      <w:r>
        <w:rPr>
          <w:spacing w:val="-1"/>
        </w:rPr>
        <w:t>work</w:t>
      </w:r>
      <w:r>
        <w:rPr>
          <w:spacing w:val="29"/>
        </w:rPr>
        <w:t xml:space="preserve"> </w:t>
      </w:r>
      <w:r>
        <w:rPr>
          <w:spacing w:val="-1"/>
        </w:rPr>
        <w:t>regulated</w:t>
      </w:r>
      <w:r>
        <w:rPr>
          <w:spacing w:val="51"/>
        </w:rPr>
        <w:t xml:space="preserve"> </w:t>
      </w:r>
      <w:r>
        <w:rPr>
          <w:spacing w:val="-1"/>
        </w:rPr>
        <w:t>under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National</w:t>
      </w:r>
      <w:r>
        <w:rPr>
          <w:spacing w:val="5"/>
        </w:rPr>
        <w:t xml:space="preserve"> </w:t>
      </w:r>
      <w:r>
        <w:rPr>
          <w:spacing w:val="-1"/>
        </w:rPr>
        <w:t>Electrical</w:t>
      </w:r>
      <w:r>
        <w:rPr>
          <w:spacing w:val="5"/>
        </w:rPr>
        <w:t xml:space="preserve"> </w:t>
      </w:r>
      <w:r>
        <w:rPr>
          <w:spacing w:val="-1"/>
        </w:rPr>
        <w:t>Code,</w:t>
      </w:r>
      <w:r>
        <w:rPr>
          <w:spacing w:val="6"/>
        </w:rPr>
        <w:t xml:space="preserve"> </w:t>
      </w:r>
      <w:r>
        <w:rPr>
          <w:spacing w:val="-1"/>
        </w:rPr>
        <w:t>article</w:t>
      </w:r>
      <w:r>
        <w:rPr>
          <w:spacing w:val="6"/>
        </w:rPr>
        <w:t xml:space="preserve"> </w:t>
      </w:r>
      <w:r>
        <w:rPr>
          <w:spacing w:val="-1"/>
        </w:rPr>
        <w:t>800,</w:t>
      </w:r>
      <w:r>
        <w:rPr>
          <w:spacing w:val="39"/>
        </w:rPr>
        <w:t xml:space="preserve"> </w:t>
      </w:r>
      <w:r>
        <w:rPr>
          <w:spacing w:val="-1"/>
        </w:rPr>
        <w:t>Communications</w:t>
      </w:r>
      <w:r>
        <w:rPr>
          <w:spacing w:val="39"/>
        </w:rPr>
        <w:t xml:space="preserve"> </w:t>
      </w:r>
      <w:r>
        <w:rPr>
          <w:spacing w:val="-1"/>
        </w:rPr>
        <w:t>Circuits,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rPr>
          <w:spacing w:val="-1"/>
        </w:rPr>
        <w:t>required</w:t>
      </w:r>
      <w:r>
        <w:rPr>
          <w:spacing w:val="41"/>
        </w:rPr>
        <w:t xml:space="preserve"> </w:t>
      </w:r>
      <w:r>
        <w:rPr>
          <w:spacing w:val="-1"/>
        </w:rPr>
        <w:t>to</w:t>
      </w:r>
      <w:r>
        <w:rPr>
          <w:spacing w:val="44"/>
        </w:rPr>
        <w:t xml:space="preserve"> </w:t>
      </w:r>
      <w:r>
        <w:rPr>
          <w:spacing w:val="-2"/>
        </w:rPr>
        <w:t>be</w:t>
      </w:r>
      <w:r>
        <w:rPr>
          <w:spacing w:val="29"/>
        </w:rPr>
        <w:t xml:space="preserve"> </w:t>
      </w:r>
      <w:r>
        <w:rPr>
          <w:spacing w:val="-1"/>
        </w:rPr>
        <w:t>licensed</w:t>
      </w:r>
      <w:r>
        <w:rPr>
          <w:spacing w:val="32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rPr>
          <w:spacing w:val="-1"/>
        </w:rPr>
        <w:t>electrician.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exceptions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licensing</w:t>
      </w:r>
      <w:r>
        <w:rPr>
          <w:spacing w:val="4"/>
        </w:rPr>
        <w:t xml:space="preserve"> </w:t>
      </w:r>
      <w:r>
        <w:rPr>
          <w:spacing w:val="-1"/>
        </w:rPr>
        <w:t>requirement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contained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26</w:t>
      </w:r>
      <w:r>
        <w:rPr>
          <w:spacing w:val="5"/>
        </w:rPr>
        <w:t xml:space="preserve"> </w:t>
      </w:r>
      <w:r>
        <w:rPr>
          <w:spacing w:val="-1"/>
        </w:rPr>
        <w:t>V.S.A.</w:t>
      </w:r>
      <w:r>
        <w:rPr>
          <w:spacing w:val="4"/>
        </w:rPr>
        <w:t xml:space="preserve"> </w:t>
      </w:r>
      <w:r>
        <w:t>§</w:t>
      </w:r>
      <w:r>
        <w:rPr>
          <w:spacing w:val="39"/>
        </w:rPr>
        <w:t xml:space="preserve"> </w:t>
      </w:r>
      <w:r>
        <w:rPr>
          <w:spacing w:val="-1"/>
        </w:rPr>
        <w:t>910,</w:t>
      </w:r>
      <w:r>
        <w:rPr>
          <w:spacing w:val="14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ins w:id="25" w:author="Patterson, Robert" w:date="2017-05-11T14:25:00Z">
        <w:r w:rsidR="003944A4">
          <w:rPr>
            <w:spacing w:val="14"/>
          </w:rPr>
          <w:t>referenced</w:t>
        </w:r>
      </w:ins>
      <w:del w:id="26" w:author="Patterson, Robert" w:date="2017-05-11T14:25:00Z">
        <w:r w:rsidDel="003944A4">
          <w:rPr>
            <w:spacing w:val="-1"/>
          </w:rPr>
          <w:delText>attached</w:delText>
        </w:r>
        <w:r w:rsidDel="003944A4">
          <w:rPr>
            <w:spacing w:val="14"/>
          </w:rPr>
          <w:delText xml:space="preserve"> </w:delText>
        </w:r>
        <w:r w:rsidDel="003944A4">
          <w:delText>t</w:delText>
        </w:r>
      </w:del>
      <w:del w:id="27" w:author="Patterson, Robert" w:date="2017-05-11T14:26:00Z">
        <w:r w:rsidDel="003944A4">
          <w:delText>o</w:delText>
        </w:r>
        <w:r w:rsidDel="003944A4">
          <w:rPr>
            <w:spacing w:val="14"/>
          </w:rPr>
          <w:delText xml:space="preserve"> </w:delText>
        </w:r>
        <w:r w:rsidDel="003944A4">
          <w:rPr>
            <w:spacing w:val="-1"/>
          </w:rPr>
          <w:delText>these</w:delText>
        </w:r>
        <w:r w:rsidDel="003944A4">
          <w:rPr>
            <w:spacing w:val="15"/>
          </w:rPr>
          <w:delText xml:space="preserve"> </w:delText>
        </w:r>
        <w:r w:rsidDel="003944A4">
          <w:rPr>
            <w:spacing w:val="-1"/>
          </w:rPr>
          <w:delText>rules</w:delText>
        </w:r>
      </w:del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del w:id="28" w:author="Patterson, Robert" w:date="2017-05-09T13:31:00Z">
        <w:r w:rsidDel="00EE0636">
          <w:rPr>
            <w:spacing w:val="-1"/>
          </w:rPr>
          <w:delText>Appendix</w:delText>
        </w:r>
      </w:del>
      <w:ins w:id="29" w:author="Patterson, Robert" w:date="2017-05-09T13:31:00Z">
        <w:r w:rsidR="00EE0636">
          <w:rPr>
            <w:spacing w:val="-1"/>
          </w:rPr>
          <w:t>Annex</w:t>
        </w:r>
      </w:ins>
      <w:r>
        <w:rPr>
          <w:spacing w:val="29"/>
        </w:rPr>
        <w:t xml:space="preserve"> </w:t>
      </w:r>
      <w:r>
        <w:rPr>
          <w:spacing w:val="-1"/>
        </w:rPr>
        <w:t>I.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ind w:right="154"/>
        <w:jc w:val="both"/>
      </w:pPr>
      <w:r>
        <w:t>An</w:t>
      </w:r>
      <w:r>
        <w:rPr>
          <w:spacing w:val="20"/>
        </w:rPr>
        <w:t xml:space="preserve"> </w:t>
      </w:r>
      <w:r>
        <w:rPr>
          <w:spacing w:val="-1"/>
        </w:rPr>
        <w:t>elevator</w:t>
      </w:r>
      <w:r>
        <w:rPr>
          <w:spacing w:val="21"/>
        </w:rPr>
        <w:t xml:space="preserve"> </w:t>
      </w:r>
      <w:r>
        <w:rPr>
          <w:spacing w:val="-1"/>
        </w:rPr>
        <w:t>or</w:t>
      </w:r>
      <w:r>
        <w:rPr>
          <w:spacing w:val="21"/>
        </w:rPr>
        <w:t xml:space="preserve"> </w:t>
      </w:r>
      <w:r>
        <w:rPr>
          <w:spacing w:val="-1"/>
        </w:rPr>
        <w:t>lift</w:t>
      </w:r>
      <w:r>
        <w:rPr>
          <w:spacing w:val="21"/>
        </w:rPr>
        <w:t xml:space="preserve"> </w:t>
      </w:r>
      <w:r>
        <w:rPr>
          <w:spacing w:val="-1"/>
        </w:rPr>
        <w:t>mechanic</w:t>
      </w:r>
      <w:r>
        <w:rPr>
          <w:spacing w:val="21"/>
        </w:rPr>
        <w:t xml:space="preserve"> </w:t>
      </w:r>
      <w:r>
        <w:rPr>
          <w:spacing w:val="-1"/>
        </w:rPr>
        <w:t>licensed</w:t>
      </w:r>
      <w:r>
        <w:rPr>
          <w:spacing w:val="2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spacing w:val="-1"/>
        </w:rPr>
        <w:t>accordance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21</w:t>
      </w:r>
      <w:r>
        <w:rPr>
          <w:spacing w:val="3"/>
        </w:rPr>
        <w:t xml:space="preserve"> </w:t>
      </w:r>
      <w:r>
        <w:rPr>
          <w:spacing w:val="-2"/>
        </w:rPr>
        <w:t>V.S.A.</w:t>
      </w:r>
      <w:r>
        <w:rPr>
          <w:spacing w:val="2"/>
        </w:rPr>
        <w:t xml:space="preserve"> </w:t>
      </w:r>
      <w:del w:id="30" w:author="Patterson, Robert" w:date="2017-05-09T13:54:00Z">
        <w:r w:rsidDel="00EC0687">
          <w:rPr>
            <w:spacing w:val="-1"/>
          </w:rPr>
          <w:delText>Section</w:delText>
        </w:r>
      </w:del>
      <w:ins w:id="31" w:author="Patterson, Robert" w:date="2017-05-09T13:54:00Z">
        <w:r w:rsidR="00EC0687">
          <w:rPr>
            <w:rFonts w:cs="Calibri"/>
            <w:spacing w:val="-1"/>
          </w:rPr>
          <w:t>§</w:t>
        </w:r>
      </w:ins>
      <w:r>
        <w:rPr>
          <w:spacing w:val="48"/>
        </w:rPr>
        <w:t xml:space="preserve"> </w:t>
      </w:r>
      <w:r>
        <w:rPr>
          <w:spacing w:val="-1"/>
        </w:rPr>
        <w:t>145</w:t>
      </w:r>
      <w:r>
        <w:rPr>
          <w:spacing w:val="3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rPr>
          <w:spacing w:val="-1"/>
        </w:rPr>
        <w:t>permitted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install,</w:t>
      </w:r>
      <w:r>
        <w:rPr>
          <w:spacing w:val="1"/>
        </w:rPr>
        <w:t xml:space="preserve"> </w:t>
      </w:r>
      <w:r>
        <w:rPr>
          <w:spacing w:val="-1"/>
        </w:rPr>
        <w:t>alter</w:t>
      </w:r>
      <w:r>
        <w:rPr>
          <w:spacing w:val="48"/>
        </w:rPr>
        <w:t xml:space="preserve"> </w:t>
      </w:r>
      <w:r>
        <w:t xml:space="preserve">or </w:t>
      </w:r>
      <w:r>
        <w:rPr>
          <w:spacing w:val="-1"/>
        </w:rPr>
        <w:t>maintain</w:t>
      </w:r>
      <w:r>
        <w:t xml:space="preserve"> </w:t>
      </w:r>
      <w:r>
        <w:rPr>
          <w:spacing w:val="-1"/>
        </w:rPr>
        <w:t>electrical</w:t>
      </w:r>
      <w:r>
        <w:rPr>
          <w:spacing w:val="49"/>
        </w:rPr>
        <w:t xml:space="preserve"> </w:t>
      </w:r>
      <w:r>
        <w:rPr>
          <w:spacing w:val="-1"/>
        </w:rPr>
        <w:t>wiring</w:t>
      </w:r>
      <w:r>
        <w:rPr>
          <w:spacing w:val="39"/>
        </w:rPr>
        <w:t xml:space="preserve"> </w:t>
      </w:r>
      <w:r>
        <w:rPr>
          <w:spacing w:val="-1"/>
        </w:rPr>
        <w:t>required</w:t>
      </w:r>
      <w:r>
        <w:rPr>
          <w:spacing w:val="40"/>
        </w:rPr>
        <w:t xml:space="preserve"> </w:t>
      </w:r>
      <w:r>
        <w:rPr>
          <w:spacing w:val="-1"/>
        </w:rPr>
        <w:t>for</w:t>
      </w:r>
      <w:r>
        <w:rPr>
          <w:spacing w:val="41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rPr>
          <w:spacing w:val="-1"/>
        </w:rPr>
        <w:t>elevator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rPr>
          <w:spacing w:val="-1"/>
        </w:rPr>
        <w:t>lift</w:t>
      </w:r>
      <w:r>
        <w:rPr>
          <w:spacing w:val="41"/>
        </w:rPr>
        <w:t xml:space="preserve"> </w:t>
      </w:r>
      <w:r>
        <w:rPr>
          <w:spacing w:val="-1"/>
        </w:rPr>
        <w:t>beginning</w:t>
      </w:r>
      <w:r>
        <w:rPr>
          <w:spacing w:val="45"/>
        </w:rPr>
        <w:t xml:space="preserve"> </w:t>
      </w:r>
      <w:r>
        <w:t xml:space="preserve">after  </w:t>
      </w:r>
      <w:r>
        <w:rPr>
          <w:spacing w:val="14"/>
        </w:rPr>
        <w:t xml:space="preserve"> </w:t>
      </w:r>
      <w:r>
        <w:t xml:space="preserve">the  </w:t>
      </w:r>
      <w:r>
        <w:rPr>
          <w:spacing w:val="11"/>
        </w:rPr>
        <w:t xml:space="preserve"> </w:t>
      </w:r>
      <w:r>
        <w:t xml:space="preserve">main  </w:t>
      </w:r>
      <w:r>
        <w:rPr>
          <w:spacing w:val="12"/>
        </w:rPr>
        <w:t xml:space="preserve"> </w:t>
      </w:r>
      <w:r>
        <w:rPr>
          <w:spacing w:val="-1"/>
        </w:rPr>
        <w:t>electrical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</w:rPr>
        <w:t>disconnect</w:t>
      </w:r>
      <w:r>
        <w:t xml:space="preserve">  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t xml:space="preserve">  </w:t>
      </w:r>
      <w:r>
        <w:rPr>
          <w:spacing w:val="13"/>
        </w:rPr>
        <w:t xml:space="preserve"> </w:t>
      </w:r>
      <w:r>
        <w:t>the</w:t>
      </w:r>
    </w:p>
    <w:p w:rsidR="004F3824" w:rsidRDefault="004F3824">
      <w:pPr>
        <w:jc w:val="both"/>
        <w:sectPr w:rsidR="004F3824">
          <w:pgSz w:w="12240" w:h="15840"/>
          <w:pgMar w:top="1400" w:right="1280" w:bottom="1260" w:left="1300" w:header="0" w:footer="1080" w:gutter="0"/>
          <w:cols w:num="2" w:space="720" w:equalWidth="0">
            <w:col w:w="4644" w:space="217"/>
            <w:col w:w="4799"/>
          </w:cols>
        </w:sectPr>
      </w:pPr>
    </w:p>
    <w:p w:rsidR="004F3824" w:rsidRDefault="003621EC">
      <w:pPr>
        <w:pStyle w:val="BodyText"/>
        <w:spacing w:before="37" w:line="239" w:lineRule="auto"/>
        <w:ind w:right="1"/>
        <w:jc w:val="both"/>
      </w:pPr>
      <w:r>
        <w:rPr>
          <w:spacing w:val="-1"/>
        </w:rPr>
        <w:lastRenderedPageBreak/>
        <w:t>elevator</w:t>
      </w:r>
      <w:r>
        <w:rPr>
          <w:spacing w:val="33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rPr>
          <w:spacing w:val="-1"/>
        </w:rPr>
        <w:t>lift.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main</w:t>
      </w:r>
      <w:r>
        <w:rPr>
          <w:spacing w:val="36"/>
        </w:rPr>
        <w:t xml:space="preserve"> </w:t>
      </w:r>
      <w:r>
        <w:rPr>
          <w:spacing w:val="-1"/>
        </w:rPr>
        <w:t>disconnect</w:t>
      </w:r>
      <w:r>
        <w:rPr>
          <w:spacing w:val="38"/>
        </w:rPr>
        <w:t xml:space="preserve"> </w:t>
      </w:r>
      <w:r>
        <w:rPr>
          <w:spacing w:val="-1"/>
        </w:rPr>
        <w:t>for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elevator</w:t>
      </w:r>
      <w:r>
        <w:t xml:space="preserve"> or </w:t>
      </w:r>
      <w:r>
        <w:rPr>
          <w:spacing w:val="-1"/>
        </w:rPr>
        <w:t>lift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building</w:t>
      </w:r>
      <w:r>
        <w:rPr>
          <w:spacing w:val="2"/>
        </w:rPr>
        <w:t xml:space="preserve"> </w:t>
      </w:r>
      <w:r>
        <w:rPr>
          <w:spacing w:val="-1"/>
        </w:rPr>
        <w:t>wiring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devices</w:t>
      </w:r>
      <w:r>
        <w:rPr>
          <w:spacing w:val="45"/>
        </w:rPr>
        <w:t xml:space="preserve"> </w:t>
      </w:r>
      <w:r>
        <w:rPr>
          <w:spacing w:val="-1"/>
        </w:rPr>
        <w:t>associated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elevator</w:t>
      </w:r>
      <w:r>
        <w:rPr>
          <w:spacing w:val="6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lift,</w:t>
      </w:r>
      <w:r>
        <w:rPr>
          <w:spacing w:val="9"/>
        </w:rPr>
        <w:t xml:space="preserve"> </w:t>
      </w:r>
      <w:r>
        <w:rPr>
          <w:spacing w:val="-1"/>
        </w:rPr>
        <w:t>such</w:t>
      </w:r>
      <w:r>
        <w:rPr>
          <w:spacing w:val="7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rPr>
          <w:spacing w:val="-1"/>
        </w:rPr>
        <w:t>electrical</w:t>
      </w:r>
      <w:r>
        <w:rPr>
          <w:spacing w:val="2"/>
        </w:rPr>
        <w:t xml:space="preserve"> </w:t>
      </w:r>
      <w:r>
        <w:rPr>
          <w:spacing w:val="-1"/>
        </w:rPr>
        <w:t>lights,</w:t>
      </w:r>
      <w:r>
        <w:rPr>
          <w:spacing w:val="3"/>
        </w:rPr>
        <w:t xml:space="preserve"> </w:t>
      </w:r>
      <w:r>
        <w:rPr>
          <w:spacing w:val="-1"/>
        </w:rPr>
        <w:t>receptacles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fire</w:t>
      </w:r>
      <w:r>
        <w:rPr>
          <w:spacing w:val="3"/>
        </w:rPr>
        <w:t xml:space="preserve"> </w:t>
      </w:r>
      <w:r>
        <w:rPr>
          <w:spacing w:val="-1"/>
        </w:rPr>
        <w:t>alarm</w:t>
      </w:r>
      <w:r>
        <w:rPr>
          <w:spacing w:val="3"/>
        </w:rPr>
        <w:t xml:space="preserve"> </w:t>
      </w:r>
      <w:r>
        <w:rPr>
          <w:spacing w:val="-1"/>
        </w:rPr>
        <w:t>devices</w:t>
      </w:r>
      <w:r>
        <w:rPr>
          <w:spacing w:val="35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rPr>
          <w:spacing w:val="-1"/>
        </w:rPr>
        <w:t>required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29"/>
        </w:rPr>
        <w:t xml:space="preserve"> </w:t>
      </w:r>
      <w:r>
        <w:rPr>
          <w:spacing w:val="-1"/>
        </w:rPr>
        <w:t>installed</w:t>
      </w:r>
      <w:r>
        <w:rPr>
          <w:spacing w:val="29"/>
        </w:rPr>
        <w:t xml:space="preserve"> </w:t>
      </w:r>
      <w:r>
        <w:rPr>
          <w:spacing w:val="-1"/>
        </w:rPr>
        <w:t>by</w:t>
      </w:r>
      <w:r>
        <w:rPr>
          <w:spacing w:val="30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rPr>
          <w:spacing w:val="-1"/>
        </w:rPr>
        <w:t>electrician</w:t>
      </w:r>
      <w:r>
        <w:rPr>
          <w:spacing w:val="37"/>
        </w:rPr>
        <w:t xml:space="preserve"> </w:t>
      </w:r>
      <w:r>
        <w:rPr>
          <w:spacing w:val="-1"/>
        </w:rPr>
        <w:t>licensed</w:t>
      </w:r>
      <w:r>
        <w:t xml:space="preserve"> </w:t>
      </w:r>
      <w:r>
        <w:rPr>
          <w:spacing w:val="-1"/>
        </w:rPr>
        <w:t>under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section.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jc w:val="both"/>
      </w:pPr>
      <w:r>
        <w:rPr>
          <w:spacing w:val="-1"/>
        </w:rPr>
        <w:t>To</w:t>
      </w:r>
      <w:r>
        <w:rPr>
          <w:spacing w:val="34"/>
        </w:rPr>
        <w:t xml:space="preserve"> </w:t>
      </w:r>
      <w:r>
        <w:rPr>
          <w:spacing w:val="-1"/>
        </w:rPr>
        <w:t>become</w:t>
      </w:r>
      <w:r>
        <w:rPr>
          <w:spacing w:val="34"/>
        </w:rPr>
        <w:t xml:space="preserve"> </w:t>
      </w:r>
      <w:r>
        <w:rPr>
          <w:spacing w:val="-1"/>
        </w:rPr>
        <w:t>licensed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34"/>
        </w:rPr>
        <w:t xml:space="preserve"> </w:t>
      </w:r>
      <w:r>
        <w:rPr>
          <w:spacing w:val="-1"/>
        </w:rPr>
        <w:t>do</w:t>
      </w:r>
      <w:r>
        <w:rPr>
          <w:spacing w:val="33"/>
        </w:rPr>
        <w:t xml:space="preserve"> </w:t>
      </w:r>
      <w:r>
        <w:t>electrical</w:t>
      </w:r>
      <w:r>
        <w:rPr>
          <w:spacing w:val="34"/>
        </w:rPr>
        <w:t xml:space="preserve"> </w:t>
      </w:r>
      <w:r>
        <w:rPr>
          <w:spacing w:val="-1"/>
        </w:rPr>
        <w:t>work</w:t>
      </w:r>
      <w:r>
        <w:rPr>
          <w:spacing w:val="34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State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Vermont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applicant</w:t>
      </w:r>
      <w:r>
        <w:rPr>
          <w:spacing w:val="13"/>
        </w:rPr>
        <w:t xml:space="preserve"> </w:t>
      </w:r>
      <w:r>
        <w:rPr>
          <w:spacing w:val="-1"/>
        </w:rPr>
        <w:t>must</w:t>
      </w:r>
      <w:r>
        <w:rPr>
          <w:spacing w:val="13"/>
        </w:rPr>
        <w:t xml:space="preserve"> </w:t>
      </w:r>
      <w:r>
        <w:rPr>
          <w:spacing w:val="-1"/>
        </w:rPr>
        <w:t>meet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requirements</w:t>
      </w:r>
      <w:r>
        <w:rPr>
          <w:spacing w:val="30"/>
        </w:rPr>
        <w:t xml:space="preserve"> </w:t>
      </w:r>
      <w:r>
        <w:rPr>
          <w:spacing w:val="-1"/>
        </w:rPr>
        <w:t>established</w:t>
      </w:r>
      <w:r>
        <w:rPr>
          <w:spacing w:val="33"/>
        </w:rPr>
        <w:t xml:space="preserve"> </w:t>
      </w:r>
      <w:r>
        <w:rPr>
          <w:spacing w:val="-1"/>
        </w:rPr>
        <w:t>by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following</w:t>
      </w:r>
      <w:r>
        <w:rPr>
          <w:spacing w:val="35"/>
        </w:rPr>
        <w:t xml:space="preserve"> </w:t>
      </w:r>
      <w:r>
        <w:rPr>
          <w:spacing w:val="-1"/>
        </w:rPr>
        <w:t>sections: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ind w:firstLine="0"/>
        <w:jc w:val="both"/>
        <w:rPr>
          <w:b w:val="0"/>
          <w:bCs w:val="0"/>
        </w:rPr>
      </w:pPr>
      <w:bookmarkStart w:id="32" w:name="_TOC_250017"/>
      <w:r>
        <w:rPr>
          <w:spacing w:val="-1"/>
        </w:rPr>
        <w:t>MASTER</w:t>
      </w:r>
      <w:r>
        <w:rPr>
          <w:spacing w:val="-2"/>
        </w:rPr>
        <w:t xml:space="preserve"> </w:t>
      </w:r>
      <w:r>
        <w:rPr>
          <w:spacing w:val="-1"/>
        </w:rPr>
        <w:t>ELECTRICIAN</w:t>
      </w:r>
      <w:bookmarkEnd w:id="32"/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41"/>
        </w:numPr>
        <w:tabs>
          <w:tab w:val="left" w:pos="530"/>
        </w:tabs>
        <w:ind w:right="1" w:firstLine="0"/>
        <w:jc w:val="both"/>
      </w:pPr>
      <w:r>
        <w:rPr>
          <w:spacing w:val="-2"/>
        </w:rPr>
        <w:t>To</w:t>
      </w:r>
      <w:r>
        <w:t xml:space="preserve"> </w:t>
      </w:r>
      <w:r>
        <w:rPr>
          <w:spacing w:val="-2"/>
        </w:rPr>
        <w:t>be</w:t>
      </w:r>
      <w:r>
        <w:rPr>
          <w:spacing w:val="48"/>
        </w:rPr>
        <w:t xml:space="preserve"> </w:t>
      </w:r>
      <w:r>
        <w:rPr>
          <w:spacing w:val="-1"/>
        </w:rPr>
        <w:t>eligible</w:t>
      </w:r>
      <w:r>
        <w:rPr>
          <w:spacing w:val="47"/>
        </w:rPr>
        <w:t xml:space="preserve"> </w:t>
      </w:r>
      <w:r>
        <w:rPr>
          <w:spacing w:val="-1"/>
        </w:rPr>
        <w:t>for</w:t>
      </w:r>
      <w:r>
        <w:rPr>
          <w:spacing w:val="46"/>
        </w:rPr>
        <w:t xml:space="preserve"> </w:t>
      </w:r>
      <w:r>
        <w:rPr>
          <w:spacing w:val="-1"/>
        </w:rPr>
        <w:t>licensure</w:t>
      </w:r>
      <w:r>
        <w:rPr>
          <w:spacing w:val="48"/>
        </w:rPr>
        <w:t xml:space="preserve"> </w:t>
      </w:r>
      <w:r>
        <w:rPr>
          <w:spacing w:val="-2"/>
        </w:rPr>
        <w:t>as</w:t>
      </w:r>
      <w:r>
        <w:rPr>
          <w:spacing w:val="49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master</w:t>
      </w:r>
      <w:r>
        <w:rPr>
          <w:spacing w:val="35"/>
        </w:rPr>
        <w:t xml:space="preserve"> </w:t>
      </w:r>
      <w:r>
        <w:rPr>
          <w:spacing w:val="-1"/>
        </w:rPr>
        <w:t>electrician,</w:t>
      </w:r>
      <w:r>
        <w:t xml:space="preserve"> an</w:t>
      </w:r>
      <w:r>
        <w:rPr>
          <w:spacing w:val="-1"/>
        </w:rPr>
        <w:t xml:space="preserve"> applicant</w:t>
      </w:r>
      <w:r>
        <w:rPr>
          <w:spacing w:val="-2"/>
        </w:rPr>
        <w:t xml:space="preserve"> </w:t>
      </w:r>
      <w:r>
        <w:rPr>
          <w:spacing w:val="-1"/>
        </w:rPr>
        <w:t>shall: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40"/>
        </w:numPr>
        <w:tabs>
          <w:tab w:val="left" w:pos="861"/>
        </w:tabs>
        <w:ind w:right="1"/>
        <w:jc w:val="both"/>
      </w:pPr>
      <w:r>
        <w:rPr>
          <w:spacing w:val="-1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been</w:t>
      </w:r>
      <w:r>
        <w:rPr>
          <w:spacing w:val="24"/>
        </w:rPr>
        <w:t xml:space="preserve"> </w:t>
      </w:r>
      <w:r>
        <w:rPr>
          <w:spacing w:val="-1"/>
        </w:rPr>
        <w:t>licensed</w:t>
      </w:r>
      <w:r>
        <w:rPr>
          <w:spacing w:val="24"/>
        </w:rPr>
        <w:t xml:space="preserve"> </w:t>
      </w:r>
      <w:r>
        <w:t>as,</w:t>
      </w:r>
      <w:r>
        <w:rPr>
          <w:spacing w:val="22"/>
        </w:rPr>
        <w:t xml:space="preserve"> </w:t>
      </w:r>
      <w:r>
        <w:rPr>
          <w:spacing w:val="-2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working</w:t>
      </w:r>
      <w:r>
        <w:rPr>
          <w:spacing w:val="23"/>
        </w:rPr>
        <w:t xml:space="preserve"> </w:t>
      </w:r>
      <w:r>
        <w:t>as,</w:t>
      </w:r>
      <w:r>
        <w:rPr>
          <w:spacing w:val="24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journeyman</w:t>
      </w:r>
      <w:r>
        <w:rPr>
          <w:spacing w:val="-3"/>
        </w:rPr>
        <w:t xml:space="preserve"> </w:t>
      </w:r>
      <w:r>
        <w:rPr>
          <w:spacing w:val="-1"/>
        </w:rPr>
        <w:t xml:space="preserve">electrician </w:t>
      </w:r>
      <w:r>
        <w:rPr>
          <w:spacing w:val="-2"/>
        </w:rPr>
        <w:t>under</w:t>
      </w:r>
    </w:p>
    <w:p w:rsidR="004F3824" w:rsidRDefault="003621EC">
      <w:pPr>
        <w:pStyle w:val="BodyText"/>
        <w:ind w:left="86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chapter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at </w:t>
      </w:r>
      <w:r>
        <w:rPr>
          <w:spacing w:val="-1"/>
        </w:rPr>
        <w:t>least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years;</w:t>
      </w:r>
      <w:r>
        <w:t xml:space="preserve"> </w:t>
      </w:r>
      <w:r>
        <w:rPr>
          <w:spacing w:val="-1"/>
        </w:rPr>
        <w:t>or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40"/>
        </w:numPr>
        <w:tabs>
          <w:tab w:val="left" w:pos="861"/>
        </w:tabs>
        <w:ind w:right="1"/>
        <w:jc w:val="both"/>
      </w:pPr>
      <w:r>
        <w:rPr>
          <w:spacing w:val="-1"/>
        </w:rPr>
        <w:t>have</w:t>
      </w:r>
      <w:r>
        <w:rPr>
          <w:spacing w:val="9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comparable</w:t>
      </w:r>
      <w:r>
        <w:rPr>
          <w:spacing w:val="6"/>
        </w:rPr>
        <w:t xml:space="preserve"> </w:t>
      </w:r>
      <w:r>
        <w:rPr>
          <w:spacing w:val="-1"/>
        </w:rPr>
        <w:t>experience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training,</w:t>
      </w:r>
      <w:r>
        <w:rPr>
          <w:spacing w:val="48"/>
        </w:rPr>
        <w:t xml:space="preserve"> </w:t>
      </w:r>
      <w:r>
        <w:t>within</w:t>
      </w:r>
      <w:r>
        <w:rPr>
          <w:spacing w:val="48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rPr>
          <w:spacing w:val="-1"/>
        </w:rPr>
        <w:t>without</w:t>
      </w:r>
      <w:r>
        <w:rPr>
          <w:spacing w:val="48"/>
        </w:rPr>
        <w:t xml:space="preserve"> </w:t>
      </w:r>
      <w:r>
        <w:rPr>
          <w:spacing w:val="-1"/>
        </w:rPr>
        <w:t>this</w:t>
      </w:r>
      <w:r>
        <w:rPr>
          <w:spacing w:val="49"/>
        </w:rPr>
        <w:t xml:space="preserve"> </w:t>
      </w:r>
      <w:r>
        <w:rPr>
          <w:spacing w:val="-1"/>
        </w:rPr>
        <w:t>state,</w:t>
      </w:r>
      <w:r>
        <w:rPr>
          <w:spacing w:val="27"/>
        </w:rPr>
        <w:t xml:space="preserve"> </w:t>
      </w:r>
      <w:r>
        <w:rPr>
          <w:spacing w:val="-1"/>
        </w:rPr>
        <w:t>acceptable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board;</w:t>
      </w:r>
      <w:r>
        <w:t xml:space="preserve"> </w:t>
      </w:r>
      <w:r>
        <w:rPr>
          <w:spacing w:val="-1"/>
        </w:rPr>
        <w:t>and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40"/>
        </w:numPr>
        <w:tabs>
          <w:tab w:val="left" w:pos="861"/>
        </w:tabs>
        <w:jc w:val="both"/>
      </w:pPr>
      <w:r>
        <w:rPr>
          <w:spacing w:val="-1"/>
        </w:rPr>
        <w:t>pass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examination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satisfaction</w:t>
      </w:r>
      <w:r>
        <w:rPr>
          <w:spacing w:val="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-1"/>
        </w:rPr>
        <w:t>board.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41"/>
        </w:numPr>
        <w:tabs>
          <w:tab w:val="left" w:pos="664"/>
        </w:tabs>
        <w:ind w:firstLine="0"/>
        <w:jc w:val="both"/>
      </w:pPr>
      <w:r>
        <w:t>Upon</w:t>
      </w:r>
      <w:r>
        <w:rPr>
          <w:spacing w:val="21"/>
        </w:rPr>
        <w:t xml:space="preserve"> </w:t>
      </w:r>
      <w:r>
        <w:rPr>
          <w:spacing w:val="-1"/>
        </w:rPr>
        <w:t>successful</w:t>
      </w:r>
      <w:r>
        <w:rPr>
          <w:spacing w:val="21"/>
        </w:rPr>
        <w:t xml:space="preserve"> </w:t>
      </w:r>
      <w:r>
        <w:rPr>
          <w:spacing w:val="-1"/>
        </w:rPr>
        <w:t>completion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 xml:space="preserve">examination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required fee,</w:t>
      </w:r>
      <w:r>
        <w:t xml:space="preserve"> the</w:t>
      </w:r>
      <w:r>
        <w:rPr>
          <w:spacing w:val="41"/>
        </w:rPr>
        <w:t xml:space="preserve"> </w:t>
      </w:r>
      <w:r>
        <w:rPr>
          <w:spacing w:val="-1"/>
        </w:rPr>
        <w:t>applicant</w:t>
      </w:r>
      <w:r>
        <w:rPr>
          <w:spacing w:val="16"/>
        </w:rPr>
        <w:t xml:space="preserve"> </w:t>
      </w:r>
      <w:r>
        <w:rPr>
          <w:spacing w:val="-1"/>
        </w:rPr>
        <w:t>shall</w:t>
      </w:r>
      <w:r>
        <w:rPr>
          <w:spacing w:val="15"/>
        </w:rPr>
        <w:t xml:space="preserve"> </w:t>
      </w:r>
      <w:r>
        <w:rPr>
          <w:spacing w:val="-1"/>
        </w:rPr>
        <w:t>receive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master</w:t>
      </w:r>
      <w:r>
        <w:rPr>
          <w:spacing w:val="13"/>
        </w:rPr>
        <w:t xml:space="preserve"> </w:t>
      </w:r>
      <w:r>
        <w:rPr>
          <w:spacing w:val="-1"/>
        </w:rPr>
        <w:t>electrician's</w:t>
      </w:r>
      <w:r>
        <w:rPr>
          <w:spacing w:val="43"/>
        </w:rPr>
        <w:t xml:space="preserve"> </w:t>
      </w:r>
      <w:r>
        <w:rPr>
          <w:spacing w:val="-1"/>
        </w:rPr>
        <w:t>license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form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wallet-size</w:t>
      </w:r>
      <w:r>
        <w:rPr>
          <w:spacing w:val="18"/>
        </w:rPr>
        <w:t xml:space="preserve"> </w:t>
      </w:r>
      <w:r>
        <w:rPr>
          <w:spacing w:val="-1"/>
        </w:rPr>
        <w:t>card.</w:t>
      </w:r>
      <w:r>
        <w:rPr>
          <w:spacing w:val="17"/>
        </w:rPr>
        <w:t xml:space="preserve"> </w:t>
      </w:r>
      <w:r>
        <w:rPr>
          <w:spacing w:val="-1"/>
        </w:rPr>
        <w:t>This</w:t>
      </w:r>
      <w:r>
        <w:rPr>
          <w:spacing w:val="40"/>
        </w:rPr>
        <w:t xml:space="preserve"> </w:t>
      </w:r>
      <w:r>
        <w:rPr>
          <w:spacing w:val="-1"/>
        </w:rPr>
        <w:t>license</w:t>
      </w:r>
      <w:r>
        <w:rPr>
          <w:spacing w:val="28"/>
        </w:rPr>
        <w:t xml:space="preserve"> </w:t>
      </w:r>
      <w:r>
        <w:rPr>
          <w:spacing w:val="-1"/>
        </w:rPr>
        <w:t>shall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carried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master</w:t>
      </w:r>
      <w:r>
        <w:rPr>
          <w:spacing w:val="29"/>
        </w:rPr>
        <w:t xml:space="preserve"> </w:t>
      </w:r>
      <w:r>
        <w:rPr>
          <w:spacing w:val="-1"/>
        </w:rPr>
        <w:t>electrician</w:t>
      </w:r>
      <w:r>
        <w:rPr>
          <w:spacing w:val="49"/>
        </w:rPr>
        <w:t xml:space="preserve"> </w:t>
      </w:r>
      <w:proofErr w:type="gramStart"/>
      <w:r>
        <w:t>at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rPr>
          <w:spacing w:val="-1"/>
        </w:rPr>
        <w:t>times</w:t>
      </w:r>
      <w:proofErr w:type="gramEnd"/>
      <w:r>
        <w:rPr>
          <w:spacing w:val="12"/>
        </w:rPr>
        <w:t xml:space="preserve"> </w:t>
      </w:r>
      <w:r>
        <w:rPr>
          <w:spacing w:val="-1"/>
        </w:rPr>
        <w:t>while</w:t>
      </w:r>
      <w:r>
        <w:rPr>
          <w:spacing w:val="13"/>
        </w:rPr>
        <w:t xml:space="preserve"> </w:t>
      </w:r>
      <w:r>
        <w:rPr>
          <w:spacing w:val="-1"/>
        </w:rPr>
        <w:t>performing</w:t>
      </w:r>
      <w:r>
        <w:rPr>
          <w:spacing w:val="11"/>
        </w:rPr>
        <w:t xml:space="preserve"> </w:t>
      </w:r>
      <w:r>
        <w:rPr>
          <w:spacing w:val="-1"/>
        </w:rPr>
        <w:t>his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her</w:t>
      </w:r>
      <w:r>
        <w:rPr>
          <w:spacing w:val="12"/>
        </w:rPr>
        <w:t xml:space="preserve"> </w:t>
      </w:r>
      <w:r>
        <w:rPr>
          <w:spacing w:val="-1"/>
        </w:rPr>
        <w:t>trade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shall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21"/>
        </w:rPr>
        <w:t xml:space="preserve"> </w:t>
      </w:r>
      <w:r>
        <w:rPr>
          <w:spacing w:val="-1"/>
        </w:rPr>
        <w:t>displayed</w:t>
      </w:r>
      <w:r>
        <w:rPr>
          <w:spacing w:val="20"/>
        </w:rPr>
        <w:t xml:space="preserve"> </w:t>
      </w:r>
      <w:r>
        <w:rPr>
          <w:spacing w:val="-1"/>
        </w:rPr>
        <w:t>upon</w:t>
      </w:r>
      <w:r>
        <w:rPr>
          <w:spacing w:val="20"/>
        </w:rPr>
        <w:t xml:space="preserve"> </w:t>
      </w:r>
      <w:r>
        <w:rPr>
          <w:spacing w:val="-1"/>
        </w:rPr>
        <w:t>request.</w:t>
      </w:r>
      <w:r>
        <w:rPr>
          <w:spacing w:val="20"/>
        </w:rPr>
        <w:t xml:space="preserve"> </w:t>
      </w:r>
      <w:r>
        <w:t>Upon</w:t>
      </w:r>
      <w:r>
        <w:rPr>
          <w:spacing w:val="2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request</w:t>
      </w:r>
      <w:r>
        <w:rPr>
          <w:spacing w:val="13"/>
        </w:rPr>
        <w:t xml:space="preserve"> </w:t>
      </w:r>
      <w:r>
        <w:rPr>
          <w:spacing w:val="-1"/>
        </w:rPr>
        <w:t>by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licensee</w:t>
      </w:r>
      <w:r>
        <w:rPr>
          <w:spacing w:val="13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upon</w:t>
      </w:r>
      <w:r>
        <w:rPr>
          <w:spacing w:val="11"/>
        </w:rPr>
        <w:t xml:space="preserve"> </w:t>
      </w:r>
      <w:r>
        <w:rPr>
          <w:spacing w:val="-1"/>
        </w:rPr>
        <w:t>payment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required</w:t>
      </w:r>
      <w:r>
        <w:rPr>
          <w:spacing w:val="40"/>
        </w:rPr>
        <w:t xml:space="preserve"> </w:t>
      </w:r>
      <w:r>
        <w:rPr>
          <w:spacing w:val="-1"/>
        </w:rPr>
        <w:t>fee,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board</w:t>
      </w:r>
      <w:r>
        <w:rPr>
          <w:spacing w:val="37"/>
        </w:rPr>
        <w:t xml:space="preserve"> </w:t>
      </w:r>
      <w:r>
        <w:rPr>
          <w:spacing w:val="-1"/>
        </w:rPr>
        <w:t>shall</w:t>
      </w:r>
      <w:r>
        <w:rPr>
          <w:spacing w:val="41"/>
        </w:rPr>
        <w:t xml:space="preserve"> </w:t>
      </w:r>
      <w:r>
        <w:rPr>
          <w:spacing w:val="-1"/>
        </w:rPr>
        <w:t>issue</w:t>
      </w:r>
      <w:r>
        <w:rPr>
          <w:spacing w:val="42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license</w:t>
      </w:r>
      <w:r>
        <w:rPr>
          <w:spacing w:val="29"/>
        </w:rPr>
        <w:t xml:space="preserve"> </w:t>
      </w:r>
      <w:r>
        <w:rPr>
          <w:spacing w:val="-1"/>
        </w:rPr>
        <w:t>certificate</w:t>
      </w:r>
      <w:r>
        <w:t xml:space="preserve"> </w:t>
      </w:r>
      <w:r>
        <w:rPr>
          <w:spacing w:val="-1"/>
        </w:rPr>
        <w:t>suitable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framing.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41"/>
        </w:numPr>
        <w:tabs>
          <w:tab w:val="left" w:pos="488"/>
        </w:tabs>
        <w:ind w:right="1" w:firstLine="0"/>
        <w:jc w:val="both"/>
      </w:pPr>
      <w:r>
        <w:t>A</w:t>
      </w:r>
      <w:r>
        <w:rPr>
          <w:spacing w:val="20"/>
        </w:rPr>
        <w:t xml:space="preserve"> </w:t>
      </w:r>
      <w:r>
        <w:rPr>
          <w:spacing w:val="-1"/>
        </w:rPr>
        <w:t>person</w:t>
      </w:r>
      <w:r>
        <w:rPr>
          <w:spacing w:val="19"/>
        </w:rPr>
        <w:t xml:space="preserve"> </w:t>
      </w:r>
      <w:r>
        <w:rPr>
          <w:spacing w:val="-1"/>
        </w:rPr>
        <w:t>licensed</w:t>
      </w:r>
      <w:r>
        <w:rPr>
          <w:spacing w:val="19"/>
        </w:rPr>
        <w:t xml:space="preserve"> </w:t>
      </w:r>
      <w:r>
        <w:rPr>
          <w:spacing w:val="-2"/>
        </w:rPr>
        <w:t>under</w:t>
      </w:r>
      <w:r>
        <w:rPr>
          <w:spacing w:val="20"/>
        </w:rPr>
        <w:t xml:space="preserve"> </w:t>
      </w:r>
      <w:r>
        <w:rPr>
          <w:spacing w:val="-1"/>
        </w:rPr>
        <w:t>this</w:t>
      </w:r>
      <w:r>
        <w:rPr>
          <w:spacing w:val="18"/>
        </w:rPr>
        <w:t xml:space="preserve"> </w:t>
      </w:r>
      <w:r>
        <w:rPr>
          <w:spacing w:val="-1"/>
        </w:rPr>
        <w:t>chapter</w:t>
      </w:r>
      <w:r>
        <w:rPr>
          <w:spacing w:val="17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master</w:t>
      </w:r>
      <w:r>
        <w:rPr>
          <w:spacing w:val="15"/>
        </w:rPr>
        <w:t xml:space="preserve"> </w:t>
      </w:r>
      <w:r>
        <w:rPr>
          <w:spacing w:val="-1"/>
        </w:rPr>
        <w:t>electrician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entitled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design,</w:t>
      </w:r>
      <w:r>
        <w:rPr>
          <w:spacing w:val="15"/>
        </w:rPr>
        <w:t xml:space="preserve"> </w:t>
      </w:r>
      <w:r>
        <w:rPr>
          <w:spacing w:val="-1"/>
        </w:rPr>
        <w:t>install,</w:t>
      </w:r>
      <w:r>
        <w:rPr>
          <w:spacing w:val="34"/>
        </w:rPr>
        <w:t xml:space="preserve"> </w:t>
      </w:r>
      <w:r>
        <w:rPr>
          <w:spacing w:val="-1"/>
        </w:rPr>
        <w:t>repair,</w:t>
      </w:r>
      <w:r>
        <w:rPr>
          <w:spacing w:val="26"/>
        </w:rPr>
        <w:t xml:space="preserve"> </w:t>
      </w:r>
      <w:r>
        <w:rPr>
          <w:spacing w:val="-1"/>
        </w:rPr>
        <w:t>maintain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replace</w:t>
      </w:r>
      <w:r>
        <w:rPr>
          <w:spacing w:val="27"/>
        </w:rPr>
        <w:t xml:space="preserve"> </w:t>
      </w:r>
      <w:r>
        <w:rPr>
          <w:spacing w:val="-1"/>
        </w:rPr>
        <w:t>electrical</w:t>
      </w:r>
      <w:r>
        <w:rPr>
          <w:spacing w:val="55"/>
        </w:rPr>
        <w:t xml:space="preserve"> </w:t>
      </w:r>
      <w:r>
        <w:rPr>
          <w:spacing w:val="-1"/>
        </w:rPr>
        <w:t>installations</w:t>
      </w:r>
      <w:r>
        <w:rPr>
          <w:spacing w:val="22"/>
        </w:rPr>
        <w:t xml:space="preserve"> </w:t>
      </w:r>
      <w:r>
        <w:rPr>
          <w:spacing w:val="-1"/>
        </w:rPr>
        <w:t>including</w:t>
      </w:r>
      <w:r>
        <w:rPr>
          <w:spacing w:val="21"/>
        </w:rPr>
        <w:t xml:space="preserve"> </w:t>
      </w:r>
      <w:r>
        <w:rPr>
          <w:spacing w:val="-1"/>
        </w:rPr>
        <w:t>work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specialty</w:t>
      </w:r>
      <w:r>
        <w:rPr>
          <w:spacing w:val="22"/>
        </w:rPr>
        <w:t xml:space="preserve"> </w:t>
      </w:r>
      <w:r>
        <w:rPr>
          <w:spacing w:val="-1"/>
        </w:rPr>
        <w:t>fields</w:t>
      </w:r>
      <w:r>
        <w:rPr>
          <w:spacing w:val="27"/>
        </w:rPr>
        <w:t xml:space="preserve"> </w:t>
      </w:r>
      <w:r>
        <w:rPr>
          <w:spacing w:val="-1"/>
        </w:rPr>
        <w:t>designated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1"/>
        </w:rPr>
        <w:t>Section</w:t>
      </w:r>
      <w:r>
        <w:rPr>
          <w:spacing w:val="16"/>
        </w:rPr>
        <w:t xml:space="preserve"> </w:t>
      </w:r>
      <w:r>
        <w:rPr>
          <w:spacing w:val="-1"/>
        </w:rPr>
        <w:t>3.3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these</w:t>
      </w:r>
      <w:r>
        <w:rPr>
          <w:spacing w:val="17"/>
        </w:rPr>
        <w:t xml:space="preserve"> </w:t>
      </w:r>
      <w:r>
        <w:rPr>
          <w:spacing w:val="-1"/>
        </w:rPr>
        <w:t>rules,</w:t>
      </w:r>
      <w:r>
        <w:rPr>
          <w:spacing w:val="17"/>
        </w:rPr>
        <w:t xml:space="preserve"> </w:t>
      </w:r>
      <w:r>
        <w:rPr>
          <w:spacing w:val="-2"/>
        </w:rPr>
        <w:t>as</w:t>
      </w:r>
      <w:r>
        <w:rPr>
          <w:spacing w:val="17"/>
        </w:rPr>
        <w:t xml:space="preserve"> </w:t>
      </w:r>
      <w:r>
        <w:rPr>
          <w:spacing w:val="-1"/>
        </w:rPr>
        <w:t>his</w:t>
      </w:r>
      <w:r>
        <w:rPr>
          <w:spacing w:val="16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her</w:t>
      </w:r>
      <w:r>
        <w:rPr>
          <w:spacing w:val="14"/>
        </w:rPr>
        <w:t xml:space="preserve"> </w:t>
      </w:r>
      <w:r>
        <w:rPr>
          <w:spacing w:val="-1"/>
        </w:rPr>
        <w:t>principal</w:t>
      </w:r>
      <w:r>
        <w:rPr>
          <w:spacing w:val="14"/>
        </w:rPr>
        <w:t xml:space="preserve"> </w:t>
      </w:r>
      <w:r>
        <w:rPr>
          <w:spacing w:val="-1"/>
        </w:rPr>
        <w:t>business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proofErr w:type="gramStart"/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course</w:t>
      </w:r>
      <w:r>
        <w:rPr>
          <w:spacing w:val="13"/>
        </w:rPr>
        <w:t xml:space="preserve"> </w:t>
      </w:r>
      <w:r>
        <w:t>of</w:t>
      </w:r>
      <w:proofErr w:type="gramEnd"/>
      <w:r>
        <w:rPr>
          <w:spacing w:val="14"/>
        </w:rPr>
        <w:t xml:space="preserve"> </w:t>
      </w:r>
      <w:r>
        <w:rPr>
          <w:spacing w:val="-1"/>
        </w:rPr>
        <w:t>another</w:t>
      </w:r>
      <w:r>
        <w:rPr>
          <w:spacing w:val="39"/>
        </w:rPr>
        <w:t xml:space="preserve"> </w:t>
      </w:r>
      <w:r>
        <w:rPr>
          <w:spacing w:val="-1"/>
        </w:rPr>
        <w:t>business</w:t>
      </w:r>
      <w:r>
        <w:rPr>
          <w:spacing w:val="36"/>
        </w:rPr>
        <w:t xml:space="preserve"> </w:t>
      </w:r>
      <w:r>
        <w:rPr>
          <w:spacing w:val="-1"/>
        </w:rPr>
        <w:t>conducted</w:t>
      </w:r>
      <w:r>
        <w:rPr>
          <w:spacing w:val="36"/>
        </w:rPr>
        <w:t xml:space="preserve"> </w:t>
      </w:r>
      <w:r>
        <w:rPr>
          <w:spacing w:val="-1"/>
        </w:rPr>
        <w:t>by</w:t>
      </w:r>
      <w:r>
        <w:rPr>
          <w:spacing w:val="35"/>
        </w:rPr>
        <w:t xml:space="preserve"> </w:t>
      </w:r>
      <w:r>
        <w:rPr>
          <w:spacing w:val="-1"/>
        </w:rPr>
        <w:t>him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rPr>
          <w:spacing w:val="-1"/>
        </w:rPr>
        <w:t>her,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rPr>
          <w:spacing w:val="-1"/>
        </w:rPr>
        <w:t>employ</w:t>
      </w:r>
      <w:r>
        <w:rPr>
          <w:spacing w:val="8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rPr>
          <w:spacing w:val="-1"/>
        </w:rPr>
        <w:t>persons</w:t>
      </w:r>
      <w:r>
        <w:rPr>
          <w:spacing w:val="10"/>
        </w:rPr>
        <w:t xml:space="preserve"> </w:t>
      </w:r>
      <w:r>
        <w:rPr>
          <w:spacing w:val="-1"/>
        </w:rPr>
        <w:t>licensed</w:t>
      </w:r>
      <w:r>
        <w:rPr>
          <w:spacing w:val="10"/>
        </w:rPr>
        <w:t xml:space="preserve"> </w:t>
      </w:r>
      <w:r>
        <w:rPr>
          <w:spacing w:val="-1"/>
        </w:rPr>
        <w:t>under</w:t>
      </w:r>
      <w:r>
        <w:rPr>
          <w:spacing w:val="10"/>
        </w:rPr>
        <w:t xml:space="preserve"> </w:t>
      </w:r>
      <w:r>
        <w:rPr>
          <w:spacing w:val="-1"/>
        </w:rPr>
        <w:t>this</w:t>
      </w:r>
      <w:r>
        <w:rPr>
          <w:spacing w:val="10"/>
        </w:rPr>
        <w:t xml:space="preserve"> </w:t>
      </w:r>
      <w:r>
        <w:rPr>
          <w:spacing w:val="-1"/>
        </w:rPr>
        <w:t>chapter</w:t>
      </w:r>
    </w:p>
    <w:p w:rsidR="004F3824" w:rsidRDefault="003621EC">
      <w:pPr>
        <w:pStyle w:val="BodyText"/>
        <w:spacing w:before="37"/>
        <w:ind w:right="133"/>
        <w:jc w:val="both"/>
      </w:pPr>
      <w:r>
        <w:br w:type="column"/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electrician's</w:t>
      </w:r>
      <w:r>
        <w:rPr>
          <w:spacing w:val="23"/>
        </w:rPr>
        <w:t xml:space="preserve"> </w:t>
      </w:r>
      <w:r>
        <w:rPr>
          <w:spacing w:val="-1"/>
        </w:rPr>
        <w:t>helpers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perform</w:t>
      </w:r>
      <w:r>
        <w:rPr>
          <w:spacing w:val="24"/>
        </w:rPr>
        <w:t xml:space="preserve"> </w:t>
      </w:r>
      <w:r>
        <w:rPr>
          <w:spacing w:val="-1"/>
        </w:rPr>
        <w:t>work</w:t>
      </w:r>
      <w:r>
        <w:rPr>
          <w:spacing w:val="23"/>
        </w:rPr>
        <w:t xml:space="preserve"> </w:t>
      </w:r>
      <w:proofErr w:type="gramStart"/>
      <w:r>
        <w:t>in</w:t>
      </w:r>
      <w:r w:rsidR="00166571">
        <w:t xml:space="preserve"> c</w:t>
      </w:r>
      <w:r>
        <w:rPr>
          <w:spacing w:val="-1"/>
        </w:rPr>
        <w:t>onnection</w:t>
      </w:r>
      <w:r>
        <w:rPr>
          <w:spacing w:val="32"/>
        </w:rPr>
        <w:t xml:space="preserve"> </w:t>
      </w:r>
      <w:r>
        <w:t>with</w:t>
      </w:r>
      <w:proofErr w:type="gramEnd"/>
      <w:r>
        <w:rPr>
          <w:spacing w:val="34"/>
        </w:rPr>
        <w:t xml:space="preserve"> </w:t>
      </w:r>
      <w:r>
        <w:rPr>
          <w:spacing w:val="-1"/>
        </w:rPr>
        <w:t>electrical</w:t>
      </w:r>
      <w:r>
        <w:rPr>
          <w:spacing w:val="34"/>
        </w:rPr>
        <w:t xml:space="preserve"> </w:t>
      </w:r>
      <w:r>
        <w:rPr>
          <w:spacing w:val="-1"/>
        </w:rPr>
        <w:t>installations</w:t>
      </w:r>
      <w:r>
        <w:rPr>
          <w:spacing w:val="35"/>
        </w:rPr>
        <w:t xml:space="preserve"> </w:t>
      </w:r>
      <w:r>
        <w:rPr>
          <w:spacing w:val="-1"/>
        </w:rPr>
        <w:t>under</w:t>
      </w:r>
      <w:r>
        <w:rPr>
          <w:spacing w:val="36"/>
        </w:rPr>
        <w:t xml:space="preserve"> </w:t>
      </w:r>
      <w:r>
        <w:rPr>
          <w:spacing w:val="-1"/>
        </w:rPr>
        <w:t>his</w:t>
      </w:r>
      <w:r>
        <w:rPr>
          <w:spacing w:val="3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1"/>
        </w:rPr>
        <w:t>her</w:t>
      </w:r>
      <w:r>
        <w:rPr>
          <w:spacing w:val="22"/>
        </w:rPr>
        <w:t xml:space="preserve"> </w:t>
      </w:r>
      <w:r>
        <w:rPr>
          <w:spacing w:val="-1"/>
        </w:rPr>
        <w:t>direction.</w:t>
      </w:r>
      <w:r>
        <w:rPr>
          <w:spacing w:val="4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case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-1"/>
        </w:rPr>
        <w:t>apprentice</w:t>
      </w:r>
      <w:r>
        <w:rPr>
          <w:spacing w:val="22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rPr>
          <w:rFonts w:cs="Calibri"/>
          <w:spacing w:val="-1"/>
        </w:rPr>
        <w:t>helper,</w:t>
      </w:r>
      <w:r>
        <w:rPr>
          <w:rFonts w:cs="Calibri"/>
          <w:spacing w:val="17"/>
        </w:rPr>
        <w:t xml:space="preserve"> </w:t>
      </w:r>
      <w:r>
        <w:rPr>
          <w:rFonts w:cs="Calibri"/>
          <w:spacing w:val="-1"/>
        </w:rPr>
        <w:t>“under</w:t>
      </w:r>
      <w:r>
        <w:rPr>
          <w:rFonts w:cs="Calibri"/>
          <w:spacing w:val="17"/>
        </w:rPr>
        <w:t xml:space="preserve"> </w:t>
      </w:r>
      <w:r>
        <w:rPr>
          <w:rFonts w:cs="Calibri"/>
          <w:spacing w:val="-1"/>
        </w:rPr>
        <w:t>his</w:t>
      </w:r>
      <w:r>
        <w:rPr>
          <w:rFonts w:cs="Calibri"/>
          <w:spacing w:val="16"/>
        </w:rPr>
        <w:t xml:space="preserve"> </w:t>
      </w:r>
      <w:r>
        <w:rPr>
          <w:rFonts w:cs="Calibri"/>
        </w:rPr>
        <w:t>or</w:t>
      </w:r>
      <w:r>
        <w:rPr>
          <w:rFonts w:cs="Calibri"/>
          <w:spacing w:val="16"/>
        </w:rPr>
        <w:t xml:space="preserve"> </w:t>
      </w:r>
      <w:r>
        <w:rPr>
          <w:rFonts w:cs="Calibri"/>
          <w:spacing w:val="-1"/>
        </w:rPr>
        <w:t>her</w:t>
      </w:r>
      <w:r>
        <w:rPr>
          <w:rFonts w:cs="Calibri"/>
          <w:spacing w:val="17"/>
        </w:rPr>
        <w:t xml:space="preserve"> </w:t>
      </w:r>
      <w:r>
        <w:rPr>
          <w:rFonts w:cs="Calibri"/>
          <w:spacing w:val="-1"/>
        </w:rPr>
        <w:t>direction”</w:t>
      </w:r>
      <w:r>
        <w:rPr>
          <w:rFonts w:cs="Calibri"/>
          <w:spacing w:val="18"/>
        </w:rPr>
        <w:t xml:space="preserve"> </w:t>
      </w:r>
      <w:r>
        <w:rPr>
          <w:rFonts w:cs="Calibri"/>
          <w:spacing w:val="-1"/>
        </w:rPr>
        <w:t>means</w:t>
      </w:r>
      <w:r>
        <w:rPr>
          <w:rFonts w:cs="Calibri"/>
          <w:spacing w:val="16"/>
        </w:rPr>
        <w:t xml:space="preserve"> </w:t>
      </w:r>
      <w:r>
        <w:rPr>
          <w:rFonts w:cs="Calibri"/>
          <w:spacing w:val="-1"/>
        </w:rPr>
        <w:t>either</w:t>
      </w:r>
      <w:r>
        <w:rPr>
          <w:rFonts w:cs="Calibri"/>
          <w:spacing w:val="53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master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1"/>
        </w:rPr>
        <w:t>physically</w:t>
      </w:r>
      <w:r>
        <w:rPr>
          <w:spacing w:val="17"/>
        </w:rPr>
        <w:t xml:space="preserve"> </w:t>
      </w:r>
      <w:r>
        <w:rPr>
          <w:spacing w:val="-1"/>
        </w:rPr>
        <w:t>present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work</w:t>
      </w:r>
      <w:r>
        <w:rPr>
          <w:spacing w:val="29"/>
        </w:rPr>
        <w:t xml:space="preserve"> </w:t>
      </w:r>
      <w:r>
        <w:rPr>
          <w:spacing w:val="-1"/>
        </w:rPr>
        <w:t>site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immediately</w:t>
      </w:r>
      <w:r>
        <w:rPr>
          <w:spacing w:val="9"/>
        </w:rPr>
        <w:t xml:space="preserve"> </w:t>
      </w:r>
      <w:r>
        <w:rPr>
          <w:spacing w:val="-1"/>
        </w:rPr>
        <w:t>available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direct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supervise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apprentice</w:t>
      </w:r>
      <w:r>
        <w:rPr>
          <w:spacing w:val="15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helper,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rFonts w:cs="Calibri"/>
          <w:spacing w:val="-1"/>
        </w:rPr>
        <w:t>journeyman</w:t>
      </w:r>
      <w:r>
        <w:rPr>
          <w:rFonts w:cs="Calibri"/>
          <w:spacing w:val="24"/>
        </w:rPr>
        <w:t xml:space="preserve"> </w:t>
      </w:r>
      <w:r>
        <w:rPr>
          <w:rFonts w:cs="Calibri"/>
          <w:spacing w:val="-1"/>
        </w:rPr>
        <w:t>under</w:t>
      </w:r>
      <w:r>
        <w:rPr>
          <w:rFonts w:cs="Calibri"/>
          <w:spacing w:val="25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26"/>
        </w:rPr>
        <w:t xml:space="preserve"> </w:t>
      </w:r>
      <w:r>
        <w:rPr>
          <w:rFonts w:cs="Calibri"/>
          <w:spacing w:val="-1"/>
        </w:rPr>
        <w:t>master’s</w:t>
      </w:r>
      <w:r>
        <w:rPr>
          <w:rFonts w:cs="Calibri"/>
          <w:spacing w:val="26"/>
        </w:rPr>
        <w:t xml:space="preserve"> </w:t>
      </w:r>
      <w:r>
        <w:rPr>
          <w:rFonts w:cs="Calibri"/>
          <w:spacing w:val="-1"/>
        </w:rPr>
        <w:t>direction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43"/>
        </w:rPr>
        <w:t xml:space="preserve"> </w:t>
      </w:r>
      <w:r>
        <w:rPr>
          <w:spacing w:val="-1"/>
        </w:rPr>
        <w:t>immediately</w:t>
      </w:r>
      <w:r>
        <w:rPr>
          <w:spacing w:val="6"/>
        </w:rPr>
        <w:t xml:space="preserve"> </w:t>
      </w:r>
      <w:r>
        <w:rPr>
          <w:spacing w:val="-1"/>
        </w:rPr>
        <w:t>available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direct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supervise</w:t>
      </w:r>
      <w:r>
        <w:rPr>
          <w:spacing w:val="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rPr>
          <w:spacing w:val="-1"/>
        </w:rPr>
        <w:t>apprentice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helper.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ind w:left="560"/>
        <w:jc w:val="both"/>
        <w:rPr>
          <w:b w:val="0"/>
          <w:bCs w:val="0"/>
        </w:rPr>
      </w:pPr>
      <w:bookmarkStart w:id="33" w:name="_TOC_250016"/>
      <w:r>
        <w:rPr>
          <w:spacing w:val="-1"/>
        </w:rPr>
        <w:t>JOURNEYMAN ELECTRICIAN</w:t>
      </w:r>
      <w:bookmarkEnd w:id="33"/>
    </w:p>
    <w:p w:rsidR="004F3824" w:rsidRDefault="003621EC">
      <w:pPr>
        <w:pStyle w:val="BodyText"/>
        <w:numPr>
          <w:ilvl w:val="0"/>
          <w:numId w:val="39"/>
        </w:numPr>
        <w:tabs>
          <w:tab w:val="left" w:pos="472"/>
        </w:tabs>
        <w:spacing w:before="241"/>
        <w:ind w:right="135" w:firstLine="0"/>
        <w:jc w:val="both"/>
      </w:pPr>
      <w:r>
        <w:rPr>
          <w:spacing w:val="-2"/>
        </w:rPr>
        <w:t>To</w:t>
      </w:r>
      <w:r>
        <w:rPr>
          <w:spacing w:val="41"/>
        </w:rPr>
        <w:t xml:space="preserve"> </w:t>
      </w:r>
      <w:r>
        <w:rPr>
          <w:spacing w:val="-1"/>
        </w:rPr>
        <w:t>be</w:t>
      </w:r>
      <w:r>
        <w:rPr>
          <w:spacing w:val="42"/>
        </w:rPr>
        <w:t xml:space="preserve"> </w:t>
      </w:r>
      <w:r>
        <w:rPr>
          <w:spacing w:val="-1"/>
        </w:rPr>
        <w:t>eligible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rPr>
          <w:spacing w:val="40"/>
        </w:rPr>
        <w:t xml:space="preserve"> </w:t>
      </w:r>
      <w:r>
        <w:rPr>
          <w:spacing w:val="-1"/>
        </w:rPr>
        <w:t>licensure</w:t>
      </w:r>
      <w:r>
        <w:rPr>
          <w:spacing w:val="42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journeyman</w:t>
      </w:r>
      <w:r>
        <w:rPr>
          <w:spacing w:val="27"/>
        </w:rPr>
        <w:t xml:space="preserve"> </w:t>
      </w:r>
      <w:r>
        <w:rPr>
          <w:spacing w:val="-1"/>
        </w:rPr>
        <w:t xml:space="preserve">electrician </w:t>
      </w:r>
      <w:r>
        <w:t xml:space="preserve">an </w:t>
      </w:r>
      <w:r>
        <w:rPr>
          <w:spacing w:val="-1"/>
        </w:rPr>
        <w:t>applicant</w:t>
      </w:r>
      <w:r>
        <w:t xml:space="preserve"> </w:t>
      </w:r>
      <w:r>
        <w:rPr>
          <w:spacing w:val="-2"/>
        </w:rPr>
        <w:t>shall: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8"/>
        </w:numPr>
        <w:tabs>
          <w:tab w:val="left" w:pos="861"/>
        </w:tabs>
        <w:spacing w:line="239" w:lineRule="auto"/>
        <w:ind w:right="133" w:hanging="720"/>
        <w:jc w:val="both"/>
      </w:pPr>
      <w:r>
        <w:rPr>
          <w:spacing w:val="-1"/>
        </w:rPr>
        <w:t>provide</w:t>
      </w:r>
      <w:r>
        <w:rPr>
          <w:spacing w:val="44"/>
        </w:rPr>
        <w:t xml:space="preserve"> </w:t>
      </w:r>
      <w:r>
        <w:rPr>
          <w:spacing w:val="-1"/>
        </w:rPr>
        <w:t>verification</w:t>
      </w:r>
      <w:r>
        <w:rPr>
          <w:spacing w:val="46"/>
        </w:rPr>
        <w:t xml:space="preserve"> </w:t>
      </w:r>
      <w:r>
        <w:rPr>
          <w:spacing w:val="-2"/>
        </w:rPr>
        <w:t>by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Vermont</w:t>
      </w:r>
      <w:r>
        <w:rPr>
          <w:spacing w:val="25"/>
        </w:rPr>
        <w:t xml:space="preserve"> </w:t>
      </w:r>
      <w:r>
        <w:rPr>
          <w:spacing w:val="-1"/>
        </w:rPr>
        <w:t>apprenticeship</w:t>
      </w:r>
      <w:r>
        <w:rPr>
          <w:spacing w:val="7"/>
        </w:rPr>
        <w:t xml:space="preserve"> </w:t>
      </w:r>
      <w:r>
        <w:rPr>
          <w:spacing w:val="-1"/>
        </w:rPr>
        <w:t>council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proofErr w:type="gramStart"/>
      <w:r>
        <w:rPr>
          <w:spacing w:val="-1"/>
        </w:rPr>
        <w:t>completion</w:t>
      </w:r>
      <w:r>
        <w:t xml:space="preserve"> </w:t>
      </w:r>
      <w:r>
        <w:rPr>
          <w:spacing w:val="5"/>
        </w:rPr>
        <w:t xml:space="preserve"> </w:t>
      </w:r>
      <w:r>
        <w:t>of</w:t>
      </w:r>
      <w:proofErr w:type="gramEnd"/>
      <w:r>
        <w:rPr>
          <w:spacing w:val="45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rPr>
          <w:spacing w:val="-1"/>
        </w:rPr>
        <w:t>apprenticeship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electrical</w:t>
      </w:r>
      <w:r>
        <w:rPr>
          <w:spacing w:val="23"/>
        </w:rPr>
        <w:t xml:space="preserve"> </w:t>
      </w:r>
      <w:r>
        <w:rPr>
          <w:spacing w:val="-1"/>
        </w:rPr>
        <w:t>wiring</w:t>
      </w:r>
      <w:r>
        <w:rPr>
          <w:spacing w:val="29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rPr>
          <w:spacing w:val="-1"/>
        </w:rPr>
        <w:t>included</w:t>
      </w:r>
      <w:r>
        <w:rPr>
          <w:spacing w:val="39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rPr>
          <w:spacing w:val="-1"/>
        </w:rPr>
        <w:t>instruction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practice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processes;</w:t>
      </w:r>
      <w:r>
        <w:t xml:space="preserve"> </w:t>
      </w:r>
      <w:r>
        <w:rPr>
          <w:spacing w:val="1"/>
        </w:rPr>
        <w:t>or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8"/>
        </w:numPr>
        <w:tabs>
          <w:tab w:val="left" w:pos="861"/>
        </w:tabs>
        <w:ind w:right="139" w:hanging="720"/>
        <w:jc w:val="both"/>
      </w:pPr>
      <w:r>
        <w:rPr>
          <w:spacing w:val="-1"/>
        </w:rPr>
        <w:t>have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9"/>
        </w:rPr>
        <w:t xml:space="preserve"> </w:t>
      </w:r>
      <w:r>
        <w:rPr>
          <w:spacing w:val="-1"/>
        </w:rPr>
        <w:t>equivalent</w:t>
      </w:r>
      <w:r>
        <w:rPr>
          <w:spacing w:val="7"/>
        </w:rPr>
        <w:t xml:space="preserve"> </w:t>
      </w:r>
      <w:r>
        <w:rPr>
          <w:spacing w:val="-1"/>
        </w:rPr>
        <w:t>training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acceptable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board;</w:t>
      </w:r>
      <w:r>
        <w:t xml:space="preserve"> </w:t>
      </w:r>
      <w:r>
        <w:rPr>
          <w:spacing w:val="-1"/>
        </w:rPr>
        <w:t>and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8"/>
        </w:numPr>
        <w:tabs>
          <w:tab w:val="left" w:pos="861"/>
        </w:tabs>
        <w:ind w:right="135" w:hanging="720"/>
        <w:jc w:val="both"/>
      </w:pPr>
      <w:r>
        <w:rPr>
          <w:spacing w:val="-1"/>
        </w:rPr>
        <w:t>pass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examination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satisfaction</w:t>
      </w:r>
      <w:r>
        <w:rPr>
          <w:spacing w:val="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-1"/>
        </w:rPr>
        <w:t>board.</w:t>
      </w:r>
    </w:p>
    <w:p w:rsidR="004F3824" w:rsidRDefault="004F3824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4F3824" w:rsidRDefault="003621EC">
      <w:pPr>
        <w:pStyle w:val="BodyText"/>
        <w:numPr>
          <w:ilvl w:val="0"/>
          <w:numId w:val="39"/>
        </w:numPr>
        <w:tabs>
          <w:tab w:val="left" w:pos="458"/>
        </w:tabs>
        <w:ind w:right="133" w:firstLine="0"/>
        <w:jc w:val="both"/>
      </w:pPr>
      <w:r>
        <w:rPr>
          <w:spacing w:val="-1"/>
        </w:rPr>
        <w:t>The</w:t>
      </w:r>
      <w:r>
        <w:rPr>
          <w:spacing w:val="15"/>
        </w:rPr>
        <w:t xml:space="preserve"> </w:t>
      </w:r>
      <w:r>
        <w:t>board</w:t>
      </w:r>
      <w:r>
        <w:rPr>
          <w:spacing w:val="13"/>
        </w:rPr>
        <w:t xml:space="preserve"> </w:t>
      </w:r>
      <w:r>
        <w:rPr>
          <w:spacing w:val="-1"/>
        </w:rPr>
        <w:t>may</w:t>
      </w:r>
      <w:r>
        <w:rPr>
          <w:spacing w:val="15"/>
        </w:rPr>
        <w:t xml:space="preserve"> </w:t>
      </w:r>
      <w:r>
        <w:rPr>
          <w:spacing w:val="-1"/>
        </w:rPr>
        <w:t>approve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applicant</w:t>
      </w:r>
      <w:r>
        <w:rPr>
          <w:spacing w:val="16"/>
        </w:rPr>
        <w:t xml:space="preserve"> </w:t>
      </w:r>
      <w:r>
        <w:rPr>
          <w:spacing w:val="-1"/>
        </w:rPr>
        <w:t>who</w:t>
      </w:r>
      <w:r>
        <w:rPr>
          <w:spacing w:val="18"/>
        </w:rPr>
        <w:t xml:space="preserve"> </w:t>
      </w:r>
      <w:r>
        <w:rPr>
          <w:spacing w:val="-1"/>
        </w:rPr>
        <w:t>has</w:t>
      </w:r>
      <w:r>
        <w:rPr>
          <w:spacing w:val="23"/>
        </w:rPr>
        <w:t xml:space="preserve"> </w:t>
      </w:r>
      <w:r>
        <w:rPr>
          <w:spacing w:val="-1"/>
        </w:rPr>
        <w:t>completed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instruction</w:t>
      </w:r>
      <w:r>
        <w:rPr>
          <w:spacing w:val="26"/>
        </w:rPr>
        <w:t xml:space="preserve"> </w:t>
      </w:r>
      <w:r>
        <w:rPr>
          <w:spacing w:val="-1"/>
        </w:rPr>
        <w:t>portion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apprenticeship</w:t>
      </w:r>
      <w:r>
        <w:rPr>
          <w:spacing w:val="30"/>
        </w:rPr>
        <w:t xml:space="preserve"> </w:t>
      </w:r>
      <w:r>
        <w:rPr>
          <w:spacing w:val="-1"/>
        </w:rPr>
        <w:t>program</w:t>
      </w:r>
      <w:r>
        <w:rPr>
          <w:spacing w:val="32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t>take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examination</w:t>
      </w:r>
      <w:r>
        <w:rPr>
          <w:spacing w:val="33"/>
        </w:rPr>
        <w:t xml:space="preserve"> </w:t>
      </w:r>
      <w:r>
        <w:rPr>
          <w:spacing w:val="-1"/>
        </w:rPr>
        <w:t>prior</w:t>
      </w:r>
      <w:r>
        <w:rPr>
          <w:spacing w:val="48"/>
        </w:rPr>
        <w:t xml:space="preserve"> </w:t>
      </w:r>
      <w:proofErr w:type="gramStart"/>
      <w:r>
        <w:t xml:space="preserve">to  </w:t>
      </w:r>
      <w:r>
        <w:rPr>
          <w:spacing w:val="-1"/>
        </w:rPr>
        <w:t>completion</w:t>
      </w:r>
      <w:proofErr w:type="gramEnd"/>
      <w:r>
        <w:rPr>
          <w:spacing w:val="48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practice</w:t>
      </w:r>
      <w:r>
        <w:rPr>
          <w:spacing w:val="49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work</w:t>
      </w:r>
      <w:r>
        <w:rPr>
          <w:spacing w:val="33"/>
        </w:rPr>
        <w:t xml:space="preserve"> </w:t>
      </w:r>
      <w:r>
        <w:rPr>
          <w:spacing w:val="-1"/>
        </w:rPr>
        <w:t>experience.</w:t>
      </w:r>
      <w:r>
        <w:rPr>
          <w:spacing w:val="38"/>
        </w:rPr>
        <w:t xml:space="preserve"> </w:t>
      </w:r>
      <w:r>
        <w:t>Where</w:t>
      </w:r>
      <w:r>
        <w:rPr>
          <w:spacing w:val="38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rPr>
          <w:spacing w:val="-1"/>
        </w:rPr>
        <w:t>applicant</w:t>
      </w:r>
      <w:r>
        <w:rPr>
          <w:spacing w:val="38"/>
        </w:rPr>
        <w:t xml:space="preserve"> </w:t>
      </w:r>
      <w:r>
        <w:rPr>
          <w:spacing w:val="-1"/>
        </w:rPr>
        <w:t>has</w:t>
      </w:r>
      <w:r>
        <w:rPr>
          <w:spacing w:val="39"/>
        </w:rPr>
        <w:t xml:space="preserve"> </w:t>
      </w:r>
      <w:r>
        <w:rPr>
          <w:spacing w:val="-1"/>
        </w:rPr>
        <w:t>successfully</w:t>
      </w:r>
      <w:r>
        <w:rPr>
          <w:spacing w:val="27"/>
        </w:rPr>
        <w:t xml:space="preserve"> </w:t>
      </w:r>
      <w:r>
        <w:rPr>
          <w:spacing w:val="-1"/>
        </w:rPr>
        <w:t>completed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examination,</w:t>
      </w:r>
      <w:r>
        <w:rPr>
          <w:spacing w:val="24"/>
        </w:rPr>
        <w:t xml:space="preserve"> </w:t>
      </w:r>
      <w:r>
        <w:rPr>
          <w:spacing w:val="-1"/>
        </w:rPr>
        <w:t>but</w:t>
      </w:r>
      <w:r>
        <w:rPr>
          <w:spacing w:val="24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practice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work</w:t>
      </w:r>
      <w:r>
        <w:rPr>
          <w:spacing w:val="27"/>
        </w:rPr>
        <w:t xml:space="preserve"> </w:t>
      </w:r>
      <w:r>
        <w:rPr>
          <w:spacing w:val="-1"/>
        </w:rPr>
        <w:t>experience,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license</w:t>
      </w:r>
      <w:r>
        <w:rPr>
          <w:spacing w:val="27"/>
        </w:rPr>
        <w:t xml:space="preserve"> </w:t>
      </w:r>
      <w:r>
        <w:rPr>
          <w:spacing w:val="-1"/>
        </w:rPr>
        <w:t>shall</w:t>
      </w:r>
      <w:r>
        <w:rPr>
          <w:spacing w:val="26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26"/>
        </w:rPr>
        <w:t xml:space="preserve"> </w:t>
      </w:r>
      <w:r>
        <w:rPr>
          <w:spacing w:val="-1"/>
        </w:rPr>
        <w:t>issued</w:t>
      </w:r>
      <w:r>
        <w:rPr>
          <w:spacing w:val="41"/>
        </w:rPr>
        <w:t xml:space="preserve"> </w:t>
      </w:r>
      <w:r>
        <w:rPr>
          <w:spacing w:val="-1"/>
        </w:rPr>
        <w:t>until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practice</w:t>
      </w:r>
      <w:r>
        <w:rPr>
          <w:spacing w:val="40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-1"/>
        </w:rPr>
        <w:t>work</w:t>
      </w:r>
      <w:r>
        <w:rPr>
          <w:spacing w:val="39"/>
        </w:rPr>
        <w:t xml:space="preserve"> </w:t>
      </w:r>
      <w:r>
        <w:rPr>
          <w:spacing w:val="-1"/>
        </w:rPr>
        <w:t>experience</w:t>
      </w:r>
      <w:r>
        <w:rPr>
          <w:spacing w:val="39"/>
        </w:rPr>
        <w:t xml:space="preserve"> </w:t>
      </w:r>
      <w:r>
        <w:rPr>
          <w:spacing w:val="-1"/>
        </w:rPr>
        <w:t>portion</w:t>
      </w:r>
      <w:r>
        <w:rPr>
          <w:spacing w:val="38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-1"/>
        </w:rPr>
        <w:t>apprenticeship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 completed.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9"/>
        </w:numPr>
        <w:tabs>
          <w:tab w:val="left" w:pos="645"/>
        </w:tabs>
        <w:ind w:right="133" w:firstLine="0"/>
        <w:jc w:val="both"/>
      </w:pPr>
      <w:r>
        <w:t>Upon</w:t>
      </w:r>
      <w:r>
        <w:rPr>
          <w:spacing w:val="25"/>
        </w:rPr>
        <w:t xml:space="preserve"> </w:t>
      </w:r>
      <w:r>
        <w:rPr>
          <w:spacing w:val="-1"/>
        </w:rPr>
        <w:t>successful</w:t>
      </w:r>
      <w:r>
        <w:rPr>
          <w:spacing w:val="24"/>
        </w:rPr>
        <w:t xml:space="preserve"> </w:t>
      </w:r>
      <w:r>
        <w:rPr>
          <w:spacing w:val="-1"/>
        </w:rPr>
        <w:t>completion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 xml:space="preserve">examination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required fee,</w:t>
      </w:r>
      <w:r>
        <w:t xml:space="preserve"> the</w:t>
      </w:r>
      <w:r>
        <w:rPr>
          <w:spacing w:val="41"/>
        </w:rPr>
        <w:t xml:space="preserve"> </w:t>
      </w:r>
      <w:r>
        <w:rPr>
          <w:spacing w:val="-1"/>
        </w:rPr>
        <w:t>applicant</w:t>
      </w:r>
      <w:r>
        <w:rPr>
          <w:spacing w:val="24"/>
        </w:rPr>
        <w:t xml:space="preserve"> </w:t>
      </w:r>
      <w:r>
        <w:rPr>
          <w:spacing w:val="-1"/>
        </w:rPr>
        <w:t>shall</w:t>
      </w:r>
      <w:r>
        <w:rPr>
          <w:spacing w:val="23"/>
        </w:rPr>
        <w:t xml:space="preserve"> </w:t>
      </w:r>
      <w:r>
        <w:rPr>
          <w:spacing w:val="-1"/>
        </w:rPr>
        <w:t>receive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journeyman</w:t>
      </w:r>
      <w:r>
        <w:rPr>
          <w:spacing w:val="21"/>
        </w:rPr>
        <w:t xml:space="preserve"> </w:t>
      </w:r>
      <w:r>
        <w:rPr>
          <w:spacing w:val="-1"/>
        </w:rPr>
        <w:t>electrician's</w:t>
      </w:r>
      <w:r>
        <w:rPr>
          <w:spacing w:val="45"/>
        </w:rPr>
        <w:t xml:space="preserve"> </w:t>
      </w:r>
      <w:r>
        <w:rPr>
          <w:spacing w:val="-1"/>
        </w:rPr>
        <w:t>license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form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wallet-size</w:t>
      </w:r>
      <w:r>
        <w:rPr>
          <w:spacing w:val="18"/>
        </w:rPr>
        <w:t xml:space="preserve"> </w:t>
      </w:r>
      <w:r>
        <w:rPr>
          <w:spacing w:val="-1"/>
        </w:rPr>
        <w:t>card.</w:t>
      </w:r>
      <w:r>
        <w:rPr>
          <w:spacing w:val="17"/>
        </w:rPr>
        <w:t xml:space="preserve"> </w:t>
      </w:r>
      <w:r>
        <w:rPr>
          <w:spacing w:val="-1"/>
        </w:rPr>
        <w:t>This</w:t>
      </w:r>
      <w:r>
        <w:rPr>
          <w:spacing w:val="42"/>
        </w:rPr>
        <w:t xml:space="preserve"> </w:t>
      </w:r>
      <w:r>
        <w:rPr>
          <w:spacing w:val="-1"/>
        </w:rPr>
        <w:t>license</w:t>
      </w:r>
      <w:r>
        <w:rPr>
          <w:spacing w:val="28"/>
        </w:rPr>
        <w:t xml:space="preserve"> </w:t>
      </w:r>
      <w:r>
        <w:rPr>
          <w:spacing w:val="-1"/>
        </w:rPr>
        <w:t>shall</w:t>
      </w:r>
      <w:r>
        <w:rPr>
          <w:spacing w:val="31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carried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journeyman</w:t>
      </w:r>
      <w:r>
        <w:rPr>
          <w:spacing w:val="31"/>
        </w:rPr>
        <w:t xml:space="preserve"> </w:t>
      </w:r>
      <w:proofErr w:type="gramStart"/>
      <w:r>
        <w:t>at</w:t>
      </w:r>
      <w:r>
        <w:rPr>
          <w:spacing w:val="28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rPr>
          <w:spacing w:val="-1"/>
        </w:rPr>
        <w:t>times</w:t>
      </w:r>
      <w:proofErr w:type="gramEnd"/>
      <w:r>
        <w:rPr>
          <w:spacing w:val="17"/>
        </w:rPr>
        <w:t xml:space="preserve"> </w:t>
      </w:r>
      <w:r>
        <w:rPr>
          <w:spacing w:val="-1"/>
        </w:rPr>
        <w:t>while</w:t>
      </w:r>
      <w:r>
        <w:rPr>
          <w:spacing w:val="17"/>
        </w:rPr>
        <w:t xml:space="preserve"> </w:t>
      </w:r>
      <w:r>
        <w:rPr>
          <w:spacing w:val="-1"/>
        </w:rPr>
        <w:t>performing</w:t>
      </w:r>
      <w:r>
        <w:rPr>
          <w:spacing w:val="16"/>
        </w:rPr>
        <w:t xml:space="preserve"> </w:t>
      </w:r>
      <w:r>
        <w:rPr>
          <w:spacing w:val="-1"/>
        </w:rPr>
        <w:t>his</w:t>
      </w:r>
      <w:r>
        <w:rPr>
          <w:spacing w:val="14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her</w:t>
      </w:r>
      <w:r>
        <w:rPr>
          <w:spacing w:val="17"/>
        </w:rPr>
        <w:t xml:space="preserve"> </w:t>
      </w:r>
      <w:r>
        <w:rPr>
          <w:spacing w:val="-1"/>
        </w:rPr>
        <w:t>trade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shall</w:t>
      </w:r>
      <w:r>
        <w:rPr>
          <w:spacing w:val="53"/>
        </w:rPr>
        <w:t xml:space="preserve"> </w:t>
      </w:r>
      <w:r>
        <w:rPr>
          <w:spacing w:val="-1"/>
        </w:rPr>
        <w:t>be</w:t>
      </w:r>
      <w:r>
        <w:rPr>
          <w:spacing w:val="26"/>
        </w:rPr>
        <w:t xml:space="preserve"> </w:t>
      </w:r>
      <w:r>
        <w:rPr>
          <w:spacing w:val="-1"/>
        </w:rPr>
        <w:t>displayed</w:t>
      </w:r>
      <w:r>
        <w:rPr>
          <w:spacing w:val="26"/>
        </w:rPr>
        <w:t xml:space="preserve"> </w:t>
      </w:r>
      <w:r>
        <w:rPr>
          <w:spacing w:val="-1"/>
        </w:rPr>
        <w:t>upon</w:t>
      </w:r>
      <w:r>
        <w:rPr>
          <w:spacing w:val="26"/>
        </w:rPr>
        <w:t xml:space="preserve"> </w:t>
      </w:r>
      <w:r>
        <w:rPr>
          <w:spacing w:val="-1"/>
        </w:rPr>
        <w:t>request.</w:t>
      </w:r>
      <w:r>
        <w:rPr>
          <w:spacing w:val="25"/>
        </w:rPr>
        <w:t xml:space="preserve"> </w:t>
      </w:r>
      <w:r>
        <w:t>Upon</w:t>
      </w:r>
      <w:r>
        <w:rPr>
          <w:spacing w:val="26"/>
        </w:rPr>
        <w:t xml:space="preserve"> </w:t>
      </w:r>
      <w:r>
        <w:rPr>
          <w:spacing w:val="-1"/>
        </w:rPr>
        <w:t>request</w:t>
      </w:r>
      <w:r>
        <w:rPr>
          <w:spacing w:val="27"/>
        </w:rPr>
        <w:t xml:space="preserve"> </w:t>
      </w:r>
      <w:r>
        <w:rPr>
          <w:spacing w:val="-1"/>
        </w:rPr>
        <w:t>by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licensee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payment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required</w:t>
      </w:r>
      <w:r>
        <w:rPr>
          <w:spacing w:val="7"/>
        </w:rPr>
        <w:t xml:space="preserve"> </w:t>
      </w:r>
      <w:r>
        <w:rPr>
          <w:spacing w:val="-1"/>
        </w:rPr>
        <w:t>fee,</w:t>
      </w:r>
      <w:r>
        <w:rPr>
          <w:spacing w:val="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board</w:t>
      </w:r>
      <w:r>
        <w:rPr>
          <w:spacing w:val="23"/>
        </w:rPr>
        <w:t xml:space="preserve"> </w:t>
      </w:r>
      <w:r>
        <w:rPr>
          <w:spacing w:val="-1"/>
        </w:rPr>
        <w:t>shall</w:t>
      </w:r>
      <w:r>
        <w:rPr>
          <w:spacing w:val="23"/>
        </w:rPr>
        <w:t xml:space="preserve"> </w:t>
      </w:r>
      <w:r>
        <w:rPr>
          <w:spacing w:val="-1"/>
        </w:rPr>
        <w:t>issue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license</w:t>
      </w:r>
      <w:r>
        <w:rPr>
          <w:spacing w:val="22"/>
        </w:rPr>
        <w:t xml:space="preserve"> </w:t>
      </w:r>
      <w:r>
        <w:rPr>
          <w:spacing w:val="-1"/>
        </w:rPr>
        <w:t>certificate</w:t>
      </w:r>
      <w:r>
        <w:rPr>
          <w:spacing w:val="25"/>
        </w:rPr>
        <w:t xml:space="preserve"> </w:t>
      </w:r>
      <w:r>
        <w:rPr>
          <w:spacing w:val="-1"/>
        </w:rPr>
        <w:t>suitable</w:t>
      </w:r>
      <w:r>
        <w:rPr>
          <w:spacing w:val="25"/>
        </w:rPr>
        <w:t xml:space="preserve"> </w:t>
      </w:r>
      <w:r>
        <w:rPr>
          <w:spacing w:val="-1"/>
        </w:rPr>
        <w:t>for</w:t>
      </w:r>
      <w:r>
        <w:rPr>
          <w:spacing w:val="49"/>
        </w:rPr>
        <w:t xml:space="preserve"> </w:t>
      </w:r>
      <w:r>
        <w:rPr>
          <w:spacing w:val="-1"/>
        </w:rPr>
        <w:t>framing.</w:t>
      </w:r>
    </w:p>
    <w:p w:rsidR="004F3824" w:rsidRDefault="004F3824">
      <w:pPr>
        <w:jc w:val="both"/>
        <w:sectPr w:rsidR="004F3824">
          <w:pgSz w:w="12240" w:h="15840"/>
          <w:pgMar w:top="1400" w:right="1300" w:bottom="1260" w:left="1300" w:header="0" w:footer="1080" w:gutter="0"/>
          <w:cols w:num="2" w:space="720" w:equalWidth="0">
            <w:col w:w="4644" w:space="216"/>
            <w:col w:w="4780"/>
          </w:cols>
        </w:sectPr>
      </w:pPr>
    </w:p>
    <w:p w:rsidR="004F3824" w:rsidRDefault="003621EC">
      <w:pPr>
        <w:pStyle w:val="BodyText"/>
        <w:numPr>
          <w:ilvl w:val="0"/>
          <w:numId w:val="39"/>
        </w:numPr>
        <w:tabs>
          <w:tab w:val="left" w:pos="506"/>
        </w:tabs>
        <w:spacing w:before="37"/>
        <w:ind w:firstLine="0"/>
        <w:jc w:val="both"/>
      </w:pPr>
      <w:r>
        <w:lastRenderedPageBreak/>
        <w:t>A</w:t>
      </w:r>
      <w:r>
        <w:rPr>
          <w:spacing w:val="15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rPr>
          <w:spacing w:val="-1"/>
        </w:rPr>
        <w:t>licensed</w:t>
      </w:r>
      <w:r>
        <w:rPr>
          <w:spacing w:val="14"/>
        </w:rPr>
        <w:t xml:space="preserve"> </w:t>
      </w:r>
      <w:r>
        <w:rPr>
          <w:spacing w:val="-1"/>
        </w:rPr>
        <w:t>under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5"/>
        </w:rPr>
        <w:t xml:space="preserve"> </w:t>
      </w:r>
      <w:r>
        <w:rPr>
          <w:spacing w:val="-1"/>
        </w:rPr>
        <w:t>chapter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journeyman</w:t>
      </w:r>
      <w:r>
        <w:rPr>
          <w:spacing w:val="42"/>
        </w:rPr>
        <w:t xml:space="preserve"> </w:t>
      </w:r>
      <w:r>
        <w:rPr>
          <w:spacing w:val="-1"/>
        </w:rPr>
        <w:t>electrician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entitled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48"/>
        </w:rPr>
        <w:t xml:space="preserve"> </w:t>
      </w:r>
      <w:r>
        <w:rPr>
          <w:spacing w:val="-1"/>
        </w:rPr>
        <w:t>perform</w:t>
      </w:r>
      <w:r>
        <w:rPr>
          <w:spacing w:val="33"/>
        </w:rPr>
        <w:t xml:space="preserve"> </w:t>
      </w:r>
      <w:r>
        <w:rPr>
          <w:spacing w:val="-1"/>
        </w:rPr>
        <w:t>electrical</w:t>
      </w:r>
      <w:r>
        <w:rPr>
          <w:spacing w:val="15"/>
        </w:rPr>
        <w:t xml:space="preserve"> </w:t>
      </w:r>
      <w:r>
        <w:rPr>
          <w:spacing w:val="-1"/>
        </w:rPr>
        <w:t>installations</w:t>
      </w:r>
      <w:r>
        <w:rPr>
          <w:spacing w:val="15"/>
        </w:rPr>
        <w:t xml:space="preserve"> </w:t>
      </w:r>
      <w:r>
        <w:rPr>
          <w:spacing w:val="-2"/>
        </w:rPr>
        <w:t>under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direction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master</w:t>
      </w:r>
      <w:r>
        <w:rPr>
          <w:spacing w:val="41"/>
        </w:rPr>
        <w:t xml:space="preserve"> </w:t>
      </w:r>
      <w:r>
        <w:rPr>
          <w:spacing w:val="-1"/>
        </w:rPr>
        <w:t>electrician</w:t>
      </w:r>
      <w:r>
        <w:rPr>
          <w:spacing w:val="38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type-s</w:t>
      </w:r>
      <w:r>
        <w:rPr>
          <w:spacing w:val="42"/>
        </w:rPr>
        <w:t xml:space="preserve"> </w:t>
      </w:r>
      <w:r>
        <w:rPr>
          <w:spacing w:val="-1"/>
        </w:rPr>
        <w:t>journeyman</w:t>
      </w:r>
      <w:r>
        <w:rPr>
          <w:spacing w:val="41"/>
        </w:rPr>
        <w:t xml:space="preserve"> </w:t>
      </w:r>
      <w:proofErr w:type="gramStart"/>
      <w:r>
        <w:t>in</w:t>
      </w:r>
      <w:r>
        <w:rPr>
          <w:spacing w:val="35"/>
        </w:rPr>
        <w:t xml:space="preserve"> </w:t>
      </w:r>
      <w:r>
        <w:rPr>
          <w:spacing w:val="-1"/>
        </w:rPr>
        <w:t>connection</w:t>
      </w:r>
      <w:r>
        <w:rPr>
          <w:spacing w:val="28"/>
        </w:rPr>
        <w:t xml:space="preserve"> </w:t>
      </w:r>
      <w:r>
        <w:t>with</w:t>
      </w:r>
      <w:proofErr w:type="gramEnd"/>
      <w:r>
        <w:rPr>
          <w:spacing w:val="32"/>
        </w:rPr>
        <w:t xml:space="preserve"> </w:t>
      </w:r>
      <w:r>
        <w:rPr>
          <w:spacing w:val="-1"/>
        </w:rPr>
        <w:t>that</w:t>
      </w:r>
      <w:r>
        <w:rPr>
          <w:spacing w:val="33"/>
        </w:rPr>
        <w:t xml:space="preserve"> </w:t>
      </w:r>
      <w:r>
        <w:rPr>
          <w:spacing w:val="-1"/>
        </w:rPr>
        <w:t>specialty</w:t>
      </w:r>
      <w:r>
        <w:rPr>
          <w:spacing w:val="29"/>
        </w:rPr>
        <w:t xml:space="preserve"> </w:t>
      </w:r>
      <w:r>
        <w:rPr>
          <w:spacing w:val="-1"/>
        </w:rPr>
        <w:t>field,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may</w:t>
      </w:r>
      <w:r>
        <w:rPr>
          <w:spacing w:val="31"/>
        </w:rPr>
        <w:t xml:space="preserve"> </w:t>
      </w:r>
      <w:r>
        <w:rPr>
          <w:spacing w:val="-1"/>
        </w:rPr>
        <w:t>supervise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rPr>
          <w:spacing w:val="-1"/>
        </w:rPr>
        <w:t>apprentice</w:t>
      </w:r>
      <w:r>
        <w:rPr>
          <w:spacing w:val="27"/>
        </w:rPr>
        <w:t xml:space="preserve"> </w:t>
      </w:r>
      <w:r>
        <w:rPr>
          <w:spacing w:val="-1"/>
        </w:rPr>
        <w:t>electrician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rPr>
          <w:spacing w:val="-1"/>
        </w:rPr>
        <w:t>electrician's</w:t>
      </w:r>
      <w:r>
        <w:rPr>
          <w:spacing w:val="4"/>
        </w:rPr>
        <w:t xml:space="preserve"> </w:t>
      </w:r>
      <w:r>
        <w:rPr>
          <w:spacing w:val="-1"/>
        </w:rPr>
        <w:t>helper</w:t>
      </w:r>
      <w:r>
        <w:rPr>
          <w:spacing w:val="5"/>
        </w:rPr>
        <w:t xml:space="preserve"> </w:t>
      </w:r>
      <w:r>
        <w:rPr>
          <w:spacing w:val="-1"/>
        </w:rPr>
        <w:t>employed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master</w:t>
      </w:r>
      <w:r>
        <w:rPr>
          <w:spacing w:val="27"/>
        </w:rPr>
        <w:t xml:space="preserve"> </w:t>
      </w:r>
      <w:r>
        <w:rPr>
          <w:spacing w:val="-1"/>
        </w:rPr>
        <w:t>electrician</w:t>
      </w:r>
      <w:r>
        <w:rPr>
          <w:spacing w:val="11"/>
        </w:rPr>
        <w:t xml:space="preserve"> </w:t>
      </w:r>
      <w:r>
        <w:rPr>
          <w:spacing w:val="-1"/>
        </w:rPr>
        <w:t>under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master</w:t>
      </w:r>
      <w:r>
        <w:rPr>
          <w:spacing w:val="12"/>
        </w:rPr>
        <w:t xml:space="preserve"> </w:t>
      </w:r>
      <w:r>
        <w:rPr>
          <w:spacing w:val="-1"/>
        </w:rPr>
        <w:t>electrician's</w:t>
      </w:r>
      <w:r>
        <w:rPr>
          <w:spacing w:val="37"/>
        </w:rPr>
        <w:t xml:space="preserve"> </w:t>
      </w:r>
      <w:r>
        <w:rPr>
          <w:spacing w:val="-1"/>
        </w:rPr>
        <w:t>direction.</w:t>
      </w:r>
      <w:r>
        <w:rPr>
          <w:spacing w:val="28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case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an</w:t>
      </w:r>
      <w:r>
        <w:rPr>
          <w:spacing w:val="14"/>
        </w:rPr>
        <w:t xml:space="preserve"> </w:t>
      </w:r>
      <w:r>
        <w:rPr>
          <w:spacing w:val="-1"/>
        </w:rPr>
        <w:t>apprentice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helper,</w:t>
      </w:r>
      <w:r>
        <w:rPr>
          <w:spacing w:val="47"/>
        </w:rPr>
        <w:t xml:space="preserve"> </w:t>
      </w:r>
      <w:r>
        <w:rPr>
          <w:rFonts w:cs="Calibri"/>
          <w:spacing w:val="-1"/>
        </w:rPr>
        <w:t>“supervise”</w:t>
      </w:r>
      <w:r>
        <w:rPr>
          <w:rFonts w:cs="Calibri"/>
          <w:spacing w:val="47"/>
        </w:rPr>
        <w:t xml:space="preserve"> </w:t>
      </w:r>
      <w:r>
        <w:rPr>
          <w:rFonts w:cs="Calibri"/>
        </w:rPr>
        <w:t>means</w:t>
      </w:r>
      <w:r>
        <w:rPr>
          <w:rFonts w:cs="Calibri"/>
          <w:spacing w:val="47"/>
        </w:rPr>
        <w:t xml:space="preserve"> </w:t>
      </w:r>
      <w:r>
        <w:rPr>
          <w:rFonts w:cs="Calibri"/>
        </w:rPr>
        <w:t>t</w:t>
      </w:r>
      <w:r>
        <w:t>hat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journeyman</w:t>
      </w:r>
      <w:r>
        <w:rPr>
          <w:spacing w:val="46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-1"/>
        </w:rPr>
        <w:t>physically</w:t>
      </w:r>
      <w:r>
        <w:rPr>
          <w:spacing w:val="19"/>
        </w:rPr>
        <w:t xml:space="preserve"> </w:t>
      </w:r>
      <w:r>
        <w:rPr>
          <w:spacing w:val="-1"/>
        </w:rPr>
        <w:t>present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work</w:t>
      </w:r>
      <w:r>
        <w:rPr>
          <w:spacing w:val="18"/>
        </w:rPr>
        <w:t xml:space="preserve"> </w:t>
      </w:r>
      <w:r>
        <w:rPr>
          <w:spacing w:val="-2"/>
        </w:rPr>
        <w:t>site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-1"/>
        </w:rPr>
        <w:t>immediately</w:t>
      </w:r>
      <w:r>
        <w:rPr>
          <w:spacing w:val="6"/>
        </w:rPr>
        <w:t xml:space="preserve"> </w:t>
      </w:r>
      <w:r>
        <w:rPr>
          <w:spacing w:val="-1"/>
        </w:rPr>
        <w:t>available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direct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supervise</w:t>
      </w:r>
      <w:r>
        <w:rPr>
          <w:spacing w:val="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rPr>
          <w:spacing w:val="-1"/>
        </w:rPr>
        <w:t>apprentice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helper.</w:t>
      </w:r>
    </w:p>
    <w:p w:rsidR="004F3824" w:rsidRDefault="004F3824">
      <w:pPr>
        <w:spacing w:before="4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ind w:right="1539" w:firstLine="0"/>
        <w:rPr>
          <w:b w:val="0"/>
          <w:bCs w:val="0"/>
        </w:rPr>
      </w:pPr>
      <w:bookmarkStart w:id="34" w:name="_TOC_250015"/>
      <w:r>
        <w:rPr>
          <w:spacing w:val="-1"/>
        </w:rPr>
        <w:t>TYPE-S</w:t>
      </w:r>
      <w:r>
        <w:rPr>
          <w:spacing w:val="-2"/>
        </w:rPr>
        <w:t xml:space="preserve"> </w:t>
      </w:r>
      <w:r>
        <w:rPr>
          <w:spacing w:val="-1"/>
        </w:rPr>
        <w:t>JOURNEYMAN</w:t>
      </w:r>
      <w:r>
        <w:rPr>
          <w:spacing w:val="25"/>
        </w:rPr>
        <w:t xml:space="preserve"> </w:t>
      </w:r>
      <w:r>
        <w:rPr>
          <w:spacing w:val="-1"/>
        </w:rPr>
        <w:t>ELECTRICIAN</w:t>
      </w:r>
      <w:bookmarkEnd w:id="34"/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37"/>
        </w:numPr>
        <w:tabs>
          <w:tab w:val="left" w:pos="532"/>
        </w:tabs>
        <w:ind w:firstLine="0"/>
        <w:jc w:val="both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eligible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licensure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Type-S</w:t>
      </w:r>
      <w:r>
        <w:rPr>
          <w:spacing w:val="35"/>
        </w:rPr>
        <w:t xml:space="preserve"> </w:t>
      </w:r>
      <w:r>
        <w:rPr>
          <w:spacing w:val="-1"/>
        </w:rPr>
        <w:t xml:space="preserve">Journeyman </w:t>
      </w:r>
      <w:r>
        <w:t xml:space="preserve">an </w:t>
      </w:r>
      <w:r>
        <w:rPr>
          <w:spacing w:val="-1"/>
        </w:rPr>
        <w:t>applicant</w:t>
      </w:r>
      <w:r>
        <w:rPr>
          <w:spacing w:val="-2"/>
        </w:rPr>
        <w:t xml:space="preserve"> </w:t>
      </w:r>
      <w:r>
        <w:rPr>
          <w:spacing w:val="-1"/>
        </w:rPr>
        <w:t>shall: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6"/>
        </w:numPr>
        <w:tabs>
          <w:tab w:val="left" w:pos="861"/>
        </w:tabs>
        <w:jc w:val="both"/>
      </w:pPr>
      <w:r>
        <w:rPr>
          <w:spacing w:val="-1"/>
        </w:rPr>
        <w:t>Complete</w:t>
      </w:r>
      <w:r>
        <w:rPr>
          <w:spacing w:val="30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rPr>
          <w:spacing w:val="-1"/>
        </w:rPr>
        <w:t>accredited</w:t>
      </w:r>
      <w:r>
        <w:rPr>
          <w:spacing w:val="30"/>
        </w:rPr>
        <w:t xml:space="preserve"> </w:t>
      </w:r>
      <w:r>
        <w:rPr>
          <w:spacing w:val="-1"/>
        </w:rPr>
        <w:t>training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experience</w:t>
      </w:r>
      <w:r>
        <w:rPr>
          <w:spacing w:val="34"/>
        </w:rPr>
        <w:t xml:space="preserve"> </w:t>
      </w:r>
      <w:r>
        <w:rPr>
          <w:spacing w:val="-1"/>
        </w:rPr>
        <w:t>program</w:t>
      </w:r>
      <w:r>
        <w:rPr>
          <w:spacing w:val="33"/>
        </w:rPr>
        <w:t xml:space="preserve"> </w:t>
      </w:r>
      <w:r>
        <w:rPr>
          <w:spacing w:val="-1"/>
        </w:rPr>
        <w:t>recognized</w:t>
      </w:r>
      <w:r>
        <w:rPr>
          <w:spacing w:val="34"/>
        </w:rPr>
        <w:t xml:space="preserve"> </w:t>
      </w:r>
      <w:r>
        <w:rPr>
          <w:spacing w:val="-1"/>
        </w:rPr>
        <w:t>by</w:t>
      </w:r>
      <w:r>
        <w:rPr>
          <w:spacing w:val="3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board;</w:t>
      </w:r>
      <w:r>
        <w:rPr>
          <w:spacing w:val="-2"/>
        </w:rPr>
        <w:t xml:space="preserve"> </w:t>
      </w:r>
      <w:r>
        <w:t>or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6"/>
        </w:numPr>
        <w:tabs>
          <w:tab w:val="left" w:pos="861"/>
        </w:tabs>
        <w:spacing w:line="239" w:lineRule="auto"/>
        <w:ind w:right="1"/>
        <w:jc w:val="both"/>
      </w:pPr>
      <w:r>
        <w:rPr>
          <w:spacing w:val="-1"/>
        </w:rPr>
        <w:t>Have</w:t>
      </w:r>
      <w:r>
        <w:rPr>
          <w:spacing w:val="22"/>
        </w:rPr>
        <w:t xml:space="preserve"> </w:t>
      </w:r>
      <w:r>
        <w:rPr>
          <w:spacing w:val="-1"/>
        </w:rPr>
        <w:t>had</w:t>
      </w:r>
      <w:r>
        <w:rPr>
          <w:spacing w:val="21"/>
        </w:rPr>
        <w:t xml:space="preserve"> </w:t>
      </w:r>
      <w:r>
        <w:rPr>
          <w:spacing w:val="-1"/>
        </w:rPr>
        <w:t>training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experience,</w:t>
      </w:r>
      <w:r>
        <w:rPr>
          <w:spacing w:val="19"/>
        </w:rPr>
        <w:t xml:space="preserve"> </w:t>
      </w:r>
      <w:r>
        <w:t>within</w:t>
      </w:r>
      <w:r>
        <w:rPr>
          <w:spacing w:val="43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rPr>
          <w:spacing w:val="-1"/>
        </w:rPr>
        <w:t>without</w:t>
      </w:r>
      <w:r>
        <w:rPr>
          <w:spacing w:val="49"/>
        </w:rPr>
        <w:t xml:space="preserve"> </w:t>
      </w:r>
      <w:r>
        <w:rPr>
          <w:spacing w:val="-1"/>
        </w:rPr>
        <w:t>this</w:t>
      </w:r>
      <w:r>
        <w:rPr>
          <w:spacing w:val="48"/>
        </w:rPr>
        <w:t xml:space="preserve"> </w:t>
      </w:r>
      <w:r>
        <w:rPr>
          <w:spacing w:val="-1"/>
        </w:rPr>
        <w:t>state,</w:t>
      </w:r>
      <w:r>
        <w:rPr>
          <w:spacing w:val="48"/>
        </w:rPr>
        <w:t xml:space="preserve"> </w:t>
      </w:r>
      <w:r>
        <w:rPr>
          <w:spacing w:val="-1"/>
        </w:rPr>
        <w:t>acceptable</w:t>
      </w:r>
      <w:r>
        <w:rPr>
          <w:spacing w:val="48"/>
        </w:rPr>
        <w:t xml:space="preserve"> </w:t>
      </w:r>
      <w:proofErr w:type="gramStart"/>
      <w:r>
        <w:t xml:space="preserve">to  </w:t>
      </w:r>
      <w:r>
        <w:rPr>
          <w:spacing w:val="-1"/>
        </w:rPr>
        <w:t>the</w:t>
      </w:r>
      <w:proofErr w:type="gramEnd"/>
      <w:r>
        <w:rPr>
          <w:spacing w:val="31"/>
        </w:rPr>
        <w:t xml:space="preserve"> </w:t>
      </w:r>
      <w:r>
        <w:rPr>
          <w:spacing w:val="-1"/>
        </w:rPr>
        <w:t>Board;</w:t>
      </w:r>
      <w:r>
        <w:rPr>
          <w:spacing w:val="-2"/>
        </w:rPr>
        <w:t xml:space="preserve"> </w:t>
      </w:r>
      <w:r>
        <w:rPr>
          <w:spacing w:val="-1"/>
        </w:rPr>
        <w:t>and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6"/>
        </w:numPr>
        <w:tabs>
          <w:tab w:val="left" w:pos="861"/>
        </w:tabs>
        <w:ind w:right="1"/>
        <w:jc w:val="both"/>
      </w:pPr>
      <w:r>
        <w:t>Pass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examination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satisfaction</w:t>
      </w:r>
      <w:r>
        <w:rPr>
          <w:spacing w:val="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board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more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following</w:t>
      </w:r>
      <w:r>
        <w:rPr>
          <w:spacing w:val="22"/>
        </w:rPr>
        <w:t xml:space="preserve"> </w:t>
      </w:r>
      <w:r>
        <w:rPr>
          <w:spacing w:val="-1"/>
        </w:rPr>
        <w:t>fields: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ind w:left="1580" w:hanging="809"/>
        <w:jc w:val="both"/>
      </w:pPr>
      <w:r>
        <w:rPr>
          <w:spacing w:val="-1"/>
        </w:rPr>
        <w:t>(A1)</w:t>
      </w:r>
      <w:r>
        <w:rPr>
          <w:spacing w:val="36"/>
        </w:rPr>
        <w:t xml:space="preserve"> </w:t>
      </w:r>
      <w:ins w:id="35" w:author="Patterson, Robert" w:date="2017-05-11T14:28:00Z">
        <w:r w:rsidR="003944A4">
          <w:rPr>
            <w:spacing w:val="36"/>
          </w:rPr>
          <w:tab/>
        </w:r>
      </w:ins>
      <w:r>
        <w:rPr>
          <w:spacing w:val="-1"/>
        </w:rPr>
        <w:t>Automatic</w:t>
      </w:r>
      <w:r>
        <w:rPr>
          <w:spacing w:val="23"/>
        </w:rPr>
        <w:t xml:space="preserve"> </w:t>
      </w:r>
      <w:r>
        <w:rPr>
          <w:spacing w:val="-1"/>
        </w:rPr>
        <w:t>gas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oil</w:t>
      </w:r>
      <w:r>
        <w:rPr>
          <w:spacing w:val="22"/>
        </w:rPr>
        <w:t xml:space="preserve"> </w:t>
      </w:r>
      <w:r>
        <w:rPr>
          <w:spacing w:val="-1"/>
        </w:rPr>
        <w:t>heating,</w:t>
      </w:r>
      <w:r>
        <w:rPr>
          <w:spacing w:val="35"/>
        </w:rPr>
        <w:t xml:space="preserve"> </w:t>
      </w:r>
      <w:r>
        <w:rPr>
          <w:spacing w:val="-1"/>
        </w:rPr>
        <w:t>including geo-thermal;</w:t>
      </w:r>
    </w:p>
    <w:p w:rsidR="004F3824" w:rsidRDefault="003621EC">
      <w:pPr>
        <w:pStyle w:val="BodyText"/>
        <w:tabs>
          <w:tab w:val="left" w:pos="1580"/>
        </w:tabs>
        <w:spacing w:line="267" w:lineRule="exact"/>
        <w:ind w:left="771"/>
      </w:pPr>
      <w:r>
        <w:rPr>
          <w:spacing w:val="-1"/>
        </w:rPr>
        <w:t>(B2)</w:t>
      </w:r>
      <w:r>
        <w:rPr>
          <w:spacing w:val="-1"/>
        </w:rPr>
        <w:tab/>
        <w:t>Outdoor</w:t>
      </w:r>
      <w:r>
        <w:t xml:space="preserve"> </w:t>
      </w:r>
      <w:r>
        <w:rPr>
          <w:spacing w:val="-1"/>
        </w:rPr>
        <w:t>advertising;</w:t>
      </w:r>
    </w:p>
    <w:p w:rsidR="004F3824" w:rsidRDefault="003621EC">
      <w:pPr>
        <w:pStyle w:val="BodyText"/>
        <w:tabs>
          <w:tab w:val="left" w:pos="1580"/>
        </w:tabs>
        <w:ind w:left="771" w:right="137"/>
      </w:pPr>
      <w:r>
        <w:rPr>
          <w:spacing w:val="-1"/>
        </w:rPr>
        <w:t>(C3)</w:t>
      </w:r>
      <w:r>
        <w:rPr>
          <w:spacing w:val="-1"/>
        </w:rPr>
        <w:tab/>
        <w:t>Refrigeration</w:t>
      </w:r>
      <w:r>
        <w:rPr>
          <w:spacing w:val="-3"/>
        </w:rPr>
        <w:t xml:space="preserve"> </w:t>
      </w:r>
      <w:r>
        <w:t>or air</w:t>
      </w:r>
      <w:r>
        <w:rPr>
          <w:spacing w:val="-3"/>
        </w:rPr>
        <w:t xml:space="preserve"> </w:t>
      </w:r>
      <w:r>
        <w:rPr>
          <w:spacing w:val="-1"/>
        </w:rPr>
        <w:t>conditioning;</w:t>
      </w:r>
      <w:r>
        <w:rPr>
          <w:spacing w:val="39"/>
        </w:rPr>
        <w:t xml:space="preserve"> </w:t>
      </w:r>
      <w:r>
        <w:rPr>
          <w:spacing w:val="-1"/>
        </w:rPr>
        <w:t>(D4)</w:t>
      </w:r>
      <w:r>
        <w:rPr>
          <w:spacing w:val="-1"/>
        </w:rPr>
        <w:tab/>
        <w:t>Appliance</w:t>
      </w:r>
      <w:r>
        <w:rPr>
          <w:spacing w:val="1"/>
        </w:rPr>
        <w:t xml:space="preserve"> </w:t>
      </w:r>
      <w:r>
        <w:rPr>
          <w:spacing w:val="-1"/>
        </w:rPr>
        <w:t>and motor</w:t>
      </w:r>
      <w:r>
        <w:t xml:space="preserve"> </w:t>
      </w:r>
      <w:r>
        <w:rPr>
          <w:spacing w:val="-1"/>
        </w:rPr>
        <w:t>repairs;</w:t>
      </w:r>
      <w:r>
        <w:rPr>
          <w:spacing w:val="31"/>
        </w:rPr>
        <w:t xml:space="preserve"> </w:t>
      </w:r>
      <w:r>
        <w:rPr>
          <w:spacing w:val="-1"/>
        </w:rPr>
        <w:t>(E5)</w:t>
      </w:r>
      <w:r>
        <w:rPr>
          <w:spacing w:val="-1"/>
        </w:rPr>
        <w:tab/>
      </w:r>
      <w:proofErr w:type="gramStart"/>
      <w:r>
        <w:t>Well</w:t>
      </w:r>
      <w:proofErr w:type="gramEnd"/>
      <w:r>
        <w:rPr>
          <w:spacing w:val="-1"/>
        </w:rPr>
        <w:t xml:space="preserve"> pumps;</w:t>
      </w:r>
    </w:p>
    <w:p w:rsidR="004F3824" w:rsidRDefault="003621EC">
      <w:pPr>
        <w:pStyle w:val="BodyText"/>
        <w:tabs>
          <w:tab w:val="left" w:pos="1580"/>
        </w:tabs>
        <w:ind w:left="771"/>
      </w:pPr>
      <w:r>
        <w:rPr>
          <w:spacing w:val="-1"/>
        </w:rPr>
        <w:t>(F6)</w:t>
      </w:r>
      <w:r>
        <w:rPr>
          <w:spacing w:val="-1"/>
        </w:rPr>
        <w:tab/>
        <w:t>Farm</w:t>
      </w:r>
      <w:r>
        <w:t xml:space="preserve"> </w:t>
      </w:r>
      <w:r>
        <w:rPr>
          <w:spacing w:val="-1"/>
        </w:rPr>
        <w:t>Equipment;</w:t>
      </w:r>
    </w:p>
    <w:p w:rsidR="004F3824" w:rsidRDefault="003621EC">
      <w:pPr>
        <w:pStyle w:val="BodyText"/>
        <w:spacing w:before="1"/>
        <w:ind w:left="1580" w:hanging="809"/>
        <w:jc w:val="both"/>
      </w:pPr>
      <w:r>
        <w:rPr>
          <w:spacing w:val="-1"/>
        </w:rPr>
        <w:t>(G7)</w:t>
      </w:r>
      <w:r>
        <w:t xml:space="preserve">     </w:t>
      </w:r>
      <w:r>
        <w:rPr>
          <w:spacing w:val="24"/>
        </w:rPr>
        <w:t xml:space="preserve"> </w:t>
      </w:r>
      <w:r>
        <w:rPr>
          <w:spacing w:val="-1"/>
        </w:rPr>
        <w:t>Any</w:t>
      </w:r>
      <w:r>
        <w:rPr>
          <w:spacing w:val="37"/>
        </w:rPr>
        <w:t xml:space="preserve"> </w:t>
      </w:r>
      <w:r>
        <w:rPr>
          <w:spacing w:val="-1"/>
        </w:rPr>
        <w:t>miscellaneous</w:t>
      </w:r>
      <w:r>
        <w:rPr>
          <w:spacing w:val="36"/>
        </w:rPr>
        <w:t xml:space="preserve"> </w:t>
      </w:r>
      <w:r>
        <w:rPr>
          <w:spacing w:val="-1"/>
        </w:rPr>
        <w:t>specified</w:t>
      </w:r>
      <w:r>
        <w:rPr>
          <w:spacing w:val="35"/>
        </w:rPr>
        <w:t xml:space="preserve"> </w:t>
      </w:r>
      <w:r>
        <w:t>area</w:t>
      </w:r>
      <w:r>
        <w:rPr>
          <w:spacing w:val="2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specialized</w:t>
      </w:r>
      <w:r>
        <w:rPr>
          <w:spacing w:val="27"/>
        </w:rPr>
        <w:t xml:space="preserve"> </w:t>
      </w:r>
      <w:r>
        <w:rPr>
          <w:spacing w:val="-1"/>
        </w:rPr>
        <w:t>competence.</w:t>
      </w:r>
      <w:r>
        <w:rPr>
          <w:spacing w:val="27"/>
        </w:rPr>
        <w:t xml:space="preserve"> </w:t>
      </w:r>
      <w:r>
        <w:rPr>
          <w:spacing w:val="-1"/>
        </w:rPr>
        <w:t>This</w:t>
      </w:r>
      <w:r>
        <w:rPr>
          <w:spacing w:val="25"/>
        </w:rPr>
        <w:t xml:space="preserve"> </w:t>
      </w:r>
      <w:r>
        <w:t xml:space="preserve">class </w:t>
      </w:r>
      <w:r>
        <w:rPr>
          <w:spacing w:val="-1"/>
        </w:rPr>
        <w:t>includes:</w:t>
      </w:r>
    </w:p>
    <w:p w:rsidR="004F3824" w:rsidRDefault="003621EC">
      <w:pPr>
        <w:pStyle w:val="BodyText"/>
        <w:tabs>
          <w:tab w:val="left" w:pos="1580"/>
        </w:tabs>
        <w:ind w:left="740"/>
      </w:pPr>
      <w:r>
        <w:rPr>
          <w:spacing w:val="-1"/>
        </w:rPr>
        <w:t>(G</w:t>
      </w:r>
      <w:proofErr w:type="gramStart"/>
      <w:r>
        <w:rPr>
          <w:spacing w:val="-1"/>
        </w:rPr>
        <w:t>7)c</w:t>
      </w:r>
      <w:proofErr w:type="gramEnd"/>
      <w:r>
        <w:rPr>
          <w:spacing w:val="-1"/>
        </w:rPr>
        <w:tab/>
        <w:t xml:space="preserve">Commercial </w:t>
      </w:r>
      <w:r>
        <w:rPr>
          <w:spacing w:val="-2"/>
        </w:rPr>
        <w:t>fire</w:t>
      </w:r>
      <w:r>
        <w:t xml:space="preserve"> </w:t>
      </w:r>
      <w:r>
        <w:rPr>
          <w:spacing w:val="-1"/>
        </w:rPr>
        <w:t>alarm</w:t>
      </w:r>
      <w:r>
        <w:rPr>
          <w:spacing w:val="1"/>
        </w:rPr>
        <w:t xml:space="preserve"> </w:t>
      </w:r>
      <w:r>
        <w:rPr>
          <w:spacing w:val="-1"/>
        </w:rPr>
        <w:t>systems</w:t>
      </w:r>
      <w:r>
        <w:rPr>
          <w:spacing w:val="29"/>
        </w:rPr>
        <w:t xml:space="preserve"> </w:t>
      </w:r>
      <w:r>
        <w:rPr>
          <w:spacing w:val="-1"/>
        </w:rPr>
        <w:t>(G7)g</w:t>
      </w:r>
      <w:r>
        <w:rPr>
          <w:spacing w:val="-1"/>
        </w:rPr>
        <w:tab/>
      </w:r>
      <w:r>
        <w:t xml:space="preserve">Gas </w:t>
      </w:r>
      <w:r>
        <w:rPr>
          <w:spacing w:val="15"/>
        </w:rPr>
        <w:t xml:space="preserve"> </w:t>
      </w:r>
      <w:r>
        <w:rPr>
          <w:spacing w:val="-1"/>
        </w:rPr>
        <w:t>pump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installation,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including</w:t>
      </w:r>
    </w:p>
    <w:p w:rsidR="004F3824" w:rsidRDefault="003621EC">
      <w:pPr>
        <w:pStyle w:val="BodyText"/>
        <w:spacing w:before="1" w:line="239" w:lineRule="auto"/>
        <w:ind w:left="1580" w:right="1"/>
        <w:jc w:val="both"/>
      </w:pPr>
      <w:r>
        <w:rPr>
          <w:spacing w:val="-1"/>
        </w:rPr>
        <w:t>electrical</w:t>
      </w:r>
      <w:r>
        <w:rPr>
          <w:spacing w:val="12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rPr>
          <w:spacing w:val="-1"/>
        </w:rPr>
        <w:t>involving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canopy</w:t>
      </w:r>
      <w:r>
        <w:rPr>
          <w:spacing w:val="43"/>
        </w:rPr>
        <w:t xml:space="preserve"> </w:t>
      </w:r>
      <w:r>
        <w:rPr>
          <w:spacing w:val="-1"/>
        </w:rPr>
        <w:t>over</w:t>
      </w:r>
      <w:r>
        <w:rPr>
          <w:spacing w:val="3"/>
        </w:rPr>
        <w:t xml:space="preserve"> </w:t>
      </w:r>
      <w:r>
        <w:rPr>
          <w:spacing w:val="-1"/>
        </w:rPr>
        <w:t>gas</w:t>
      </w:r>
      <w:r>
        <w:rPr>
          <w:spacing w:val="3"/>
        </w:rPr>
        <w:t xml:space="preserve"> </w:t>
      </w:r>
      <w:r>
        <w:rPr>
          <w:spacing w:val="-1"/>
        </w:rPr>
        <w:t>pumps,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bulk</w:t>
      </w:r>
      <w:r>
        <w:rPr>
          <w:spacing w:val="4"/>
        </w:rPr>
        <w:t xml:space="preserve"> </w:t>
      </w:r>
      <w:r>
        <w:rPr>
          <w:spacing w:val="-1"/>
        </w:rPr>
        <w:t>plant</w:t>
      </w:r>
      <w:r>
        <w:rPr>
          <w:spacing w:val="29"/>
        </w:rPr>
        <w:t xml:space="preserve"> </w:t>
      </w:r>
      <w:r>
        <w:t>work</w:t>
      </w:r>
    </w:p>
    <w:p w:rsidR="004F3824" w:rsidRDefault="003621EC">
      <w:pPr>
        <w:pStyle w:val="BodyText"/>
        <w:spacing w:before="37"/>
        <w:ind w:left="1580" w:right="134" w:hanging="840"/>
        <w:jc w:val="both"/>
      </w:pPr>
      <w:r>
        <w:br w:type="column"/>
      </w:r>
      <w:r>
        <w:rPr>
          <w:spacing w:val="-1"/>
        </w:rPr>
        <w:t>(G</w:t>
      </w:r>
      <w:proofErr w:type="gramStart"/>
      <w:r>
        <w:rPr>
          <w:spacing w:val="-1"/>
        </w:rPr>
        <w:t>7)k</w:t>
      </w:r>
      <w:proofErr w:type="gramEnd"/>
      <w:r>
        <w:t xml:space="preserve">  </w:t>
      </w:r>
      <w:r>
        <w:rPr>
          <w:spacing w:val="5"/>
        </w:rPr>
        <w:t xml:space="preserve"> </w:t>
      </w:r>
      <w:r>
        <w:rPr>
          <w:spacing w:val="-1"/>
        </w:rPr>
        <w:t>Electrical</w:t>
      </w:r>
      <w:r>
        <w:t xml:space="preserve">  </w:t>
      </w:r>
      <w:r>
        <w:rPr>
          <w:spacing w:val="46"/>
        </w:rPr>
        <w:t xml:space="preserve"> </w:t>
      </w:r>
      <w:r>
        <w:rPr>
          <w:spacing w:val="-1"/>
        </w:rPr>
        <w:t>lock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</w:rPr>
        <w:t>installation</w:t>
      </w:r>
      <w:r>
        <w:rPr>
          <w:spacing w:val="37"/>
        </w:rPr>
        <w:t xml:space="preserve"> </w:t>
      </w:r>
      <w:r>
        <w:rPr>
          <w:spacing w:val="-1"/>
        </w:rPr>
        <w:t>including</w:t>
      </w:r>
      <w:r>
        <w:rPr>
          <w:spacing w:val="11"/>
        </w:rPr>
        <w:t xml:space="preserve"> </w:t>
      </w:r>
      <w:r>
        <w:rPr>
          <w:spacing w:val="-1"/>
        </w:rPr>
        <w:t>delayed</w:t>
      </w:r>
      <w:r>
        <w:rPr>
          <w:spacing w:val="11"/>
        </w:rPr>
        <w:t xml:space="preserve"> </w:t>
      </w:r>
      <w:r>
        <w:t>egress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control</w:t>
      </w:r>
    </w:p>
    <w:p w:rsidR="004F3824" w:rsidRDefault="003621EC">
      <w:pPr>
        <w:pStyle w:val="BodyText"/>
        <w:tabs>
          <w:tab w:val="left" w:pos="1580"/>
        </w:tabs>
        <w:ind w:left="740"/>
        <w:rPr>
          <w:spacing w:val="-1"/>
        </w:rPr>
      </w:pPr>
      <w:r>
        <w:rPr>
          <w:spacing w:val="-1"/>
        </w:rPr>
        <w:t>(G</w:t>
      </w:r>
      <w:proofErr w:type="gramStart"/>
      <w:r>
        <w:rPr>
          <w:spacing w:val="-1"/>
        </w:rPr>
        <w:t>7)l</w:t>
      </w:r>
      <w:proofErr w:type="gramEnd"/>
      <w:r>
        <w:rPr>
          <w:spacing w:val="-1"/>
        </w:rPr>
        <w:tab/>
        <w:t xml:space="preserve">Lightning </w:t>
      </w:r>
      <w:r>
        <w:t>rod</w:t>
      </w:r>
      <w:r>
        <w:rPr>
          <w:spacing w:val="-1"/>
        </w:rPr>
        <w:t xml:space="preserve"> installation</w:t>
      </w:r>
    </w:p>
    <w:p w:rsidR="00166571" w:rsidRPr="00166571" w:rsidRDefault="00166571" w:rsidP="00166571">
      <w:pPr>
        <w:tabs>
          <w:tab w:val="left" w:pos="-144"/>
          <w:tab w:val="left" w:pos="1008"/>
          <w:tab w:val="left" w:pos="1440"/>
          <w:tab w:val="left" w:pos="3312"/>
          <w:tab w:val="left" w:pos="4464"/>
          <w:tab w:val="left" w:pos="5616"/>
          <w:tab w:val="left" w:pos="6768"/>
          <w:tab w:val="left" w:pos="7920"/>
          <w:tab w:val="left" w:pos="9072"/>
        </w:tabs>
        <w:ind w:firstLine="600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   </w:t>
      </w:r>
      <w:r w:rsidRPr="00166571">
        <w:rPr>
          <w:rFonts w:ascii="Calibri" w:hAnsi="Calibri"/>
          <w:color w:val="FF0000"/>
        </w:rPr>
        <w:t>(G</w:t>
      </w:r>
      <w:proofErr w:type="gramStart"/>
      <w:r w:rsidRPr="00166571">
        <w:rPr>
          <w:rFonts w:ascii="Calibri" w:hAnsi="Calibri"/>
          <w:color w:val="FF0000"/>
        </w:rPr>
        <w:t>7)s</w:t>
      </w:r>
      <w:proofErr w:type="gramEnd"/>
      <w:r w:rsidRPr="00166571">
        <w:rPr>
          <w:rFonts w:ascii="Calibri" w:hAnsi="Calibri"/>
          <w:color w:val="FF0000"/>
        </w:rPr>
        <w:tab/>
      </w:r>
      <w:r>
        <w:rPr>
          <w:rFonts w:ascii="Calibri" w:hAnsi="Calibri"/>
          <w:color w:val="FF0000"/>
        </w:rPr>
        <w:t xml:space="preserve">   </w:t>
      </w:r>
      <w:r w:rsidRPr="00166571">
        <w:rPr>
          <w:rFonts w:ascii="Calibri" w:hAnsi="Calibri"/>
          <w:color w:val="FF0000"/>
        </w:rPr>
        <w:t>Solar Installation</w:t>
      </w:r>
    </w:p>
    <w:p w:rsidR="00166571" w:rsidDel="0030510B" w:rsidRDefault="00166571">
      <w:pPr>
        <w:pStyle w:val="BodyText"/>
        <w:tabs>
          <w:tab w:val="left" w:pos="1580"/>
        </w:tabs>
        <w:ind w:left="740"/>
        <w:rPr>
          <w:del w:id="36" w:author="Patterson, Robert" w:date="2017-04-26T13:15:00Z"/>
        </w:rPr>
      </w:pPr>
    </w:p>
    <w:p w:rsidR="004F3824" w:rsidRDefault="003621EC">
      <w:pPr>
        <w:pStyle w:val="BodyText"/>
        <w:numPr>
          <w:ilvl w:val="0"/>
          <w:numId w:val="37"/>
        </w:numPr>
        <w:tabs>
          <w:tab w:val="left" w:pos="664"/>
        </w:tabs>
        <w:ind w:right="136" w:firstLine="0"/>
        <w:jc w:val="both"/>
      </w:pPr>
      <w:r>
        <w:t>Upon</w:t>
      </w:r>
      <w:r>
        <w:rPr>
          <w:spacing w:val="21"/>
        </w:rPr>
        <w:t xml:space="preserve"> </w:t>
      </w:r>
      <w:r>
        <w:rPr>
          <w:spacing w:val="-1"/>
        </w:rPr>
        <w:t>successful</w:t>
      </w:r>
      <w:r>
        <w:rPr>
          <w:spacing w:val="21"/>
        </w:rPr>
        <w:t xml:space="preserve"> </w:t>
      </w:r>
      <w:r>
        <w:rPr>
          <w:spacing w:val="-1"/>
        </w:rPr>
        <w:t>completion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examination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payment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required</w:t>
      </w:r>
      <w:r>
        <w:rPr>
          <w:spacing w:val="13"/>
        </w:rPr>
        <w:t xml:space="preserve"> </w:t>
      </w:r>
      <w:r>
        <w:rPr>
          <w:spacing w:val="-2"/>
        </w:rPr>
        <w:t>fee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47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rPr>
          <w:spacing w:val="-1"/>
        </w:rPr>
        <w:t>field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license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issued,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applicant</w:t>
      </w:r>
      <w:r>
        <w:rPr>
          <w:spacing w:val="29"/>
        </w:rPr>
        <w:t xml:space="preserve"> </w:t>
      </w:r>
      <w:r>
        <w:rPr>
          <w:spacing w:val="-1"/>
        </w:rPr>
        <w:t>shall</w:t>
      </w:r>
      <w:r>
        <w:rPr>
          <w:spacing w:val="29"/>
        </w:rPr>
        <w:t xml:space="preserve"> </w:t>
      </w:r>
      <w:r>
        <w:rPr>
          <w:spacing w:val="-1"/>
        </w:rPr>
        <w:t>receive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license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form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wallet-size</w:t>
      </w:r>
      <w:r>
        <w:rPr>
          <w:spacing w:val="10"/>
        </w:rPr>
        <w:t xml:space="preserve"> </w:t>
      </w:r>
      <w:r>
        <w:t>card</w:t>
      </w:r>
      <w:r>
        <w:rPr>
          <w:spacing w:val="9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rPr>
          <w:spacing w:val="-2"/>
        </w:rPr>
        <w:t>shall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0"/>
        </w:rPr>
        <w:t xml:space="preserve"> </w:t>
      </w:r>
      <w:r>
        <w:rPr>
          <w:spacing w:val="-1"/>
        </w:rPr>
        <w:t>carried</w:t>
      </w:r>
      <w:r>
        <w:rPr>
          <w:spacing w:val="9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times</w:t>
      </w:r>
      <w:r>
        <w:rPr>
          <w:spacing w:val="41"/>
        </w:rPr>
        <w:t xml:space="preserve">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spacing w:val="-1"/>
        </w:rPr>
        <w:t>performing</w:t>
      </w:r>
      <w:r>
        <w:t xml:space="preserve"> </w:t>
      </w:r>
      <w:r>
        <w:rPr>
          <w:spacing w:val="-1"/>
        </w:rPr>
        <w:t>his</w:t>
      </w:r>
      <w:r>
        <w:t xml:space="preserve"> or </w:t>
      </w:r>
      <w:r>
        <w:rPr>
          <w:spacing w:val="-1"/>
        </w:rPr>
        <w:t>her</w:t>
      </w:r>
      <w:r>
        <w:rPr>
          <w:spacing w:val="1"/>
        </w:rPr>
        <w:t xml:space="preserve"> </w:t>
      </w:r>
      <w:r>
        <w:rPr>
          <w:spacing w:val="-1"/>
        </w:rPr>
        <w:t>trade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proofErr w:type="gramStart"/>
      <w:r>
        <w:rPr>
          <w:spacing w:val="-1"/>
        </w:rPr>
        <w:t>shall</w:t>
      </w:r>
      <w:r>
        <w:t xml:space="preserve">  </w:t>
      </w:r>
      <w:r>
        <w:rPr>
          <w:spacing w:val="-1"/>
        </w:rPr>
        <w:t>be</w:t>
      </w:r>
      <w:proofErr w:type="gramEnd"/>
      <w:r>
        <w:rPr>
          <w:spacing w:val="45"/>
        </w:rPr>
        <w:t xml:space="preserve"> </w:t>
      </w:r>
      <w:r>
        <w:rPr>
          <w:spacing w:val="-1"/>
        </w:rPr>
        <w:t>displayed</w:t>
      </w:r>
      <w:r>
        <w:rPr>
          <w:spacing w:val="12"/>
        </w:rPr>
        <w:t xml:space="preserve"> </w:t>
      </w:r>
      <w:r>
        <w:rPr>
          <w:spacing w:val="-1"/>
        </w:rPr>
        <w:t>upon</w:t>
      </w:r>
      <w:r>
        <w:rPr>
          <w:spacing w:val="12"/>
        </w:rPr>
        <w:t xml:space="preserve"> </w:t>
      </w:r>
      <w:r>
        <w:rPr>
          <w:spacing w:val="-1"/>
        </w:rPr>
        <w:t>request.</w:t>
      </w:r>
      <w:r>
        <w:rPr>
          <w:spacing w:val="25"/>
        </w:rPr>
        <w:t xml:space="preserve"> </w:t>
      </w:r>
      <w:r>
        <w:t>Upon</w:t>
      </w:r>
      <w:r>
        <w:rPr>
          <w:spacing w:val="12"/>
        </w:rPr>
        <w:t xml:space="preserve"> </w:t>
      </w:r>
      <w:r>
        <w:rPr>
          <w:spacing w:val="-1"/>
        </w:rPr>
        <w:t>request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licensee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upon</w:t>
      </w:r>
      <w:r>
        <w:rPr>
          <w:spacing w:val="33"/>
        </w:rPr>
        <w:t xml:space="preserve"> </w:t>
      </w:r>
      <w:r>
        <w:rPr>
          <w:spacing w:val="-2"/>
        </w:rPr>
        <w:t>payment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required</w:t>
      </w:r>
      <w:r>
        <w:rPr>
          <w:spacing w:val="33"/>
        </w:rPr>
        <w:t xml:space="preserve"> </w:t>
      </w:r>
      <w:r>
        <w:rPr>
          <w:spacing w:val="-1"/>
        </w:rPr>
        <w:t>fee,</w:t>
      </w:r>
      <w:r>
        <w:rPr>
          <w:spacing w:val="4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board</w:t>
      </w:r>
      <w:r>
        <w:rPr>
          <w:spacing w:val="18"/>
        </w:rPr>
        <w:t xml:space="preserve"> </w:t>
      </w:r>
      <w:r>
        <w:rPr>
          <w:spacing w:val="-1"/>
        </w:rPr>
        <w:t>shall</w:t>
      </w:r>
      <w:r>
        <w:rPr>
          <w:spacing w:val="19"/>
        </w:rPr>
        <w:t xml:space="preserve"> </w:t>
      </w:r>
      <w:r>
        <w:rPr>
          <w:spacing w:val="-1"/>
        </w:rPr>
        <w:t>issue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license</w:t>
      </w:r>
      <w:r>
        <w:rPr>
          <w:spacing w:val="20"/>
        </w:rPr>
        <w:t xml:space="preserve"> </w:t>
      </w:r>
      <w:r>
        <w:rPr>
          <w:spacing w:val="-1"/>
        </w:rPr>
        <w:t>certificate</w:t>
      </w:r>
      <w:r>
        <w:rPr>
          <w:spacing w:val="20"/>
        </w:rPr>
        <w:t xml:space="preserve"> </w:t>
      </w:r>
      <w:r>
        <w:rPr>
          <w:spacing w:val="-1"/>
        </w:rPr>
        <w:t>suitable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framing.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37"/>
        </w:numPr>
        <w:tabs>
          <w:tab w:val="left" w:pos="484"/>
        </w:tabs>
        <w:ind w:right="132" w:firstLine="0"/>
        <w:jc w:val="both"/>
      </w:pPr>
      <w:r>
        <w:t>A</w:t>
      </w:r>
      <w:r>
        <w:rPr>
          <w:spacing w:val="15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rPr>
          <w:spacing w:val="-1"/>
        </w:rPr>
        <w:t>licensed</w:t>
      </w:r>
      <w:r>
        <w:rPr>
          <w:spacing w:val="14"/>
        </w:rPr>
        <w:t xml:space="preserve"> </w:t>
      </w:r>
      <w:r>
        <w:rPr>
          <w:spacing w:val="-2"/>
        </w:rPr>
        <w:t>under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15"/>
        </w:rPr>
        <w:t xml:space="preserve"> </w:t>
      </w:r>
      <w:r>
        <w:rPr>
          <w:spacing w:val="-1"/>
        </w:rPr>
        <w:t>Chapter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Type-S</w:t>
      </w:r>
      <w:r>
        <w:rPr>
          <w:spacing w:val="20"/>
        </w:rPr>
        <w:t xml:space="preserve"> </w:t>
      </w:r>
      <w:r>
        <w:rPr>
          <w:spacing w:val="-1"/>
        </w:rPr>
        <w:t>Journeyman</w:t>
      </w:r>
      <w:r>
        <w:rPr>
          <w:spacing w:val="20"/>
        </w:rPr>
        <w:t xml:space="preserve"> </w:t>
      </w:r>
      <w:r>
        <w:rPr>
          <w:spacing w:val="-1"/>
        </w:rPr>
        <w:t>Electrician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rPr>
          <w:spacing w:val="-1"/>
        </w:rPr>
        <w:t>entitled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design,</w:t>
      </w:r>
      <w:r>
        <w:rPr>
          <w:spacing w:val="29"/>
        </w:rPr>
        <w:t xml:space="preserve"> </w:t>
      </w:r>
      <w:r>
        <w:rPr>
          <w:spacing w:val="-1"/>
        </w:rPr>
        <w:t>install,</w:t>
      </w:r>
      <w:r>
        <w:rPr>
          <w:spacing w:val="30"/>
        </w:rPr>
        <w:t xml:space="preserve"> </w:t>
      </w:r>
      <w:r>
        <w:rPr>
          <w:spacing w:val="-1"/>
        </w:rPr>
        <w:t>repair,</w:t>
      </w:r>
      <w:r>
        <w:rPr>
          <w:spacing w:val="27"/>
        </w:rPr>
        <w:t xml:space="preserve"> </w:t>
      </w:r>
      <w:r>
        <w:rPr>
          <w:spacing w:val="-1"/>
        </w:rPr>
        <w:t>maintain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replace</w:t>
      </w:r>
      <w:r>
        <w:rPr>
          <w:spacing w:val="45"/>
        </w:rPr>
        <w:t xml:space="preserve"> </w:t>
      </w:r>
      <w:r>
        <w:rPr>
          <w:spacing w:val="-1"/>
        </w:rPr>
        <w:t>electrical</w:t>
      </w:r>
      <w:r>
        <w:rPr>
          <w:spacing w:val="48"/>
        </w:rPr>
        <w:t xml:space="preserve"> </w:t>
      </w:r>
      <w:r>
        <w:rPr>
          <w:spacing w:val="-1"/>
        </w:rPr>
        <w:t>installations</w:t>
      </w:r>
      <w:r>
        <w:rPr>
          <w:spacing w:val="49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rPr>
          <w:spacing w:val="-1"/>
        </w:rPr>
        <w:t>employee</w:t>
      </w:r>
      <w:r>
        <w:rPr>
          <w:spacing w:val="47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1"/>
        </w:rPr>
        <w:t>independent</w:t>
      </w:r>
      <w:r>
        <w:rPr>
          <w:spacing w:val="42"/>
        </w:rPr>
        <w:t xml:space="preserve"> </w:t>
      </w:r>
      <w:r>
        <w:rPr>
          <w:spacing w:val="-1"/>
        </w:rPr>
        <w:t>contractor</w:t>
      </w:r>
      <w:r>
        <w:rPr>
          <w:spacing w:val="43"/>
        </w:rPr>
        <w:t xml:space="preserve"> </w:t>
      </w:r>
      <w:r>
        <w:rPr>
          <w:spacing w:val="-1"/>
        </w:rPr>
        <w:t>only</w:t>
      </w:r>
      <w:r>
        <w:rPr>
          <w:spacing w:val="44"/>
        </w:rPr>
        <w:t xml:space="preserve"> </w:t>
      </w:r>
      <w:proofErr w:type="gramStart"/>
      <w:r>
        <w:t>in</w:t>
      </w:r>
      <w:r>
        <w:rPr>
          <w:spacing w:val="41"/>
        </w:rPr>
        <w:t xml:space="preserve"> </w:t>
      </w:r>
      <w:r>
        <w:rPr>
          <w:spacing w:val="-1"/>
        </w:rPr>
        <w:t>connection</w:t>
      </w:r>
      <w:r>
        <w:rPr>
          <w:spacing w:val="43"/>
        </w:rPr>
        <w:t xml:space="preserve"> </w:t>
      </w:r>
      <w:r>
        <w:t>with</w:t>
      </w:r>
      <w:proofErr w:type="gramEnd"/>
      <w:r>
        <w:rPr>
          <w:spacing w:val="43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24"/>
        </w:rPr>
        <w:t xml:space="preserve"> </w:t>
      </w:r>
      <w:r>
        <w:rPr>
          <w:rFonts w:cs="Calibri"/>
          <w:spacing w:val="-1"/>
        </w:rPr>
        <w:t>specialty</w:t>
      </w:r>
      <w:r>
        <w:rPr>
          <w:rFonts w:cs="Calibri"/>
          <w:spacing w:val="26"/>
        </w:rPr>
        <w:t xml:space="preserve"> </w:t>
      </w:r>
      <w:r>
        <w:rPr>
          <w:rFonts w:cs="Calibri"/>
        </w:rPr>
        <w:t>field</w:t>
      </w:r>
      <w:r>
        <w:rPr>
          <w:rFonts w:cs="Calibri"/>
          <w:spacing w:val="24"/>
        </w:rPr>
        <w:t xml:space="preserve"> </w:t>
      </w:r>
      <w:r>
        <w:rPr>
          <w:rFonts w:cs="Calibri"/>
          <w:spacing w:val="-1"/>
        </w:rPr>
        <w:t>designated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on</w:t>
      </w:r>
      <w:r>
        <w:rPr>
          <w:rFonts w:cs="Calibri"/>
          <w:spacing w:val="24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25"/>
        </w:rPr>
        <w:t xml:space="preserve"> </w:t>
      </w:r>
      <w:r>
        <w:rPr>
          <w:rFonts w:cs="Calibri"/>
          <w:spacing w:val="-1"/>
        </w:rPr>
        <w:t>person’s</w:t>
      </w:r>
      <w:r>
        <w:rPr>
          <w:rFonts w:cs="Calibri"/>
          <w:spacing w:val="31"/>
        </w:rPr>
        <w:t xml:space="preserve"> </w:t>
      </w:r>
      <w:r>
        <w:rPr>
          <w:spacing w:val="-1"/>
        </w:rPr>
        <w:t>license,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only</w:t>
      </w:r>
      <w:r>
        <w:rPr>
          <w:spacing w:val="22"/>
        </w:rPr>
        <w:t xml:space="preserve"> </w:t>
      </w:r>
      <w:r>
        <w:rPr>
          <w:spacing w:val="-1"/>
        </w:rPr>
        <w:t>install</w:t>
      </w:r>
      <w:r>
        <w:rPr>
          <w:spacing w:val="21"/>
        </w:rPr>
        <w:t xml:space="preserve"> </w:t>
      </w:r>
      <w:r>
        <w:rPr>
          <w:spacing w:val="-1"/>
        </w:rPr>
        <w:t>branch</w:t>
      </w:r>
      <w:r>
        <w:rPr>
          <w:spacing w:val="21"/>
        </w:rPr>
        <w:t xml:space="preserve"> </w:t>
      </w:r>
      <w:r>
        <w:rPr>
          <w:spacing w:val="-1"/>
        </w:rPr>
        <w:t>circuits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3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existing</w:t>
      </w:r>
      <w:r>
        <w:rPr>
          <w:spacing w:val="16"/>
        </w:rPr>
        <w:t xml:space="preserve"> </w:t>
      </w:r>
      <w:r>
        <w:rPr>
          <w:spacing w:val="-1"/>
        </w:rPr>
        <w:t>electrical</w:t>
      </w:r>
      <w:r>
        <w:rPr>
          <w:spacing w:val="14"/>
        </w:rPr>
        <w:t xml:space="preserve"> </w:t>
      </w:r>
      <w:r>
        <w:rPr>
          <w:spacing w:val="-1"/>
        </w:rPr>
        <w:t>service.</w:t>
      </w:r>
      <w:r>
        <w:rPr>
          <w:spacing w:val="3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Type-S</w:t>
      </w:r>
      <w:r>
        <w:rPr>
          <w:spacing w:val="31"/>
        </w:rPr>
        <w:t xml:space="preserve"> </w:t>
      </w:r>
      <w:r>
        <w:rPr>
          <w:spacing w:val="-1"/>
        </w:rPr>
        <w:t>Journeyman</w:t>
      </w:r>
      <w:r>
        <w:rPr>
          <w:spacing w:val="31"/>
        </w:rPr>
        <w:t xml:space="preserve"> </w:t>
      </w:r>
      <w:r>
        <w:rPr>
          <w:spacing w:val="-1"/>
        </w:rPr>
        <w:t>Electrician</w:t>
      </w:r>
      <w:r>
        <w:rPr>
          <w:spacing w:val="30"/>
        </w:rPr>
        <w:t xml:space="preserve"> </w:t>
      </w:r>
      <w:r>
        <w:t>may</w:t>
      </w:r>
      <w:r>
        <w:rPr>
          <w:spacing w:val="34"/>
        </w:rPr>
        <w:t xml:space="preserve"> </w:t>
      </w:r>
      <w:r>
        <w:rPr>
          <w:spacing w:val="-1"/>
        </w:rPr>
        <w:t>employ</w:t>
      </w:r>
      <w:r>
        <w:rPr>
          <w:spacing w:val="33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rPr>
          <w:spacing w:val="-1"/>
        </w:rPr>
        <w:t>persons</w:t>
      </w:r>
      <w:r>
        <w:rPr>
          <w:spacing w:val="31"/>
        </w:rPr>
        <w:t xml:space="preserve"> </w:t>
      </w:r>
      <w:r>
        <w:rPr>
          <w:spacing w:val="-1"/>
        </w:rPr>
        <w:t>licensed</w:t>
      </w:r>
      <w:r>
        <w:rPr>
          <w:spacing w:val="32"/>
        </w:rPr>
        <w:t xml:space="preserve"> </w:t>
      </w:r>
      <w:r>
        <w:rPr>
          <w:spacing w:val="-1"/>
        </w:rPr>
        <w:t>under</w:t>
      </w:r>
      <w:r>
        <w:rPr>
          <w:spacing w:val="32"/>
        </w:rPr>
        <w:t xml:space="preserve"> </w:t>
      </w:r>
      <w:r>
        <w:rPr>
          <w:spacing w:val="-1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chapter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may</w:t>
      </w:r>
      <w:r>
        <w:rPr>
          <w:spacing w:val="47"/>
        </w:rPr>
        <w:t xml:space="preserve"> </w:t>
      </w:r>
      <w:r>
        <w:rPr>
          <w:spacing w:val="-1"/>
        </w:rPr>
        <w:t>supervis</w:t>
      </w:r>
      <w:r>
        <w:rPr>
          <w:rFonts w:cs="Calibri"/>
          <w:spacing w:val="-1"/>
        </w:rPr>
        <w:t>e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an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apprentice</w:t>
      </w:r>
      <w:r>
        <w:rPr>
          <w:rFonts w:cs="Calibri"/>
          <w:spacing w:val="7"/>
        </w:rPr>
        <w:t xml:space="preserve"> </w:t>
      </w:r>
      <w:r>
        <w:rPr>
          <w:rFonts w:cs="Calibri"/>
        </w:rPr>
        <w:t>or</w:t>
      </w:r>
      <w:r>
        <w:rPr>
          <w:rFonts w:cs="Calibri"/>
          <w:spacing w:val="5"/>
        </w:rPr>
        <w:t xml:space="preserve"> </w:t>
      </w:r>
      <w:r>
        <w:rPr>
          <w:rFonts w:cs="Calibri"/>
        </w:rPr>
        <w:t>an</w:t>
      </w:r>
      <w:r>
        <w:rPr>
          <w:rFonts w:cs="Calibri"/>
          <w:spacing w:val="6"/>
        </w:rPr>
        <w:t xml:space="preserve"> </w:t>
      </w:r>
      <w:del w:id="37" w:author="Patterson, Robert" w:date="2017-05-11T14:28:00Z">
        <w:r w:rsidDel="003944A4">
          <w:rPr>
            <w:rFonts w:cs="Calibri"/>
            <w:spacing w:val="-1"/>
          </w:rPr>
          <w:delText>E</w:delText>
        </w:r>
      </w:del>
      <w:ins w:id="38" w:author="Patterson, Robert" w:date="2017-05-11T14:28:00Z">
        <w:r w:rsidR="003944A4">
          <w:rPr>
            <w:rFonts w:cs="Calibri"/>
            <w:spacing w:val="-1"/>
          </w:rPr>
          <w:t>e</w:t>
        </w:r>
      </w:ins>
      <w:r>
        <w:rPr>
          <w:rFonts w:cs="Calibri"/>
          <w:spacing w:val="-1"/>
        </w:rPr>
        <w:t>lectrician’s</w:t>
      </w:r>
      <w:r>
        <w:rPr>
          <w:rFonts w:cs="Calibri"/>
          <w:spacing w:val="7"/>
        </w:rPr>
        <w:t xml:space="preserve"> </w:t>
      </w:r>
      <w:r>
        <w:rPr>
          <w:rFonts w:cs="Calibri"/>
          <w:spacing w:val="-1"/>
        </w:rPr>
        <w:t>helper.</w:t>
      </w:r>
      <w:r>
        <w:rPr>
          <w:rFonts w:cs="Calibri"/>
          <w:spacing w:val="6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the</w:t>
      </w:r>
      <w:r>
        <w:rPr>
          <w:rFonts w:cs="Calibri"/>
        </w:rPr>
        <w:t xml:space="preserve"> case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of an </w:t>
      </w:r>
      <w:r>
        <w:rPr>
          <w:rFonts w:cs="Calibri"/>
          <w:spacing w:val="-1"/>
        </w:rPr>
        <w:t>apprentice</w:t>
      </w:r>
      <w:r>
        <w:rPr>
          <w:rFonts w:cs="Calibri"/>
        </w:rPr>
        <w:t xml:space="preserve"> or </w:t>
      </w:r>
      <w:r>
        <w:rPr>
          <w:rFonts w:cs="Calibri"/>
          <w:spacing w:val="-1"/>
        </w:rPr>
        <w:t>helper,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“supervise”</w:t>
      </w:r>
      <w:r>
        <w:rPr>
          <w:rFonts w:cs="Calibri"/>
          <w:spacing w:val="39"/>
        </w:rPr>
        <w:t xml:space="preserve"> </w:t>
      </w:r>
      <w:r>
        <w:t>means</w:t>
      </w:r>
      <w:r>
        <w:rPr>
          <w:spacing w:val="39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Type-S</w:t>
      </w:r>
      <w:r>
        <w:rPr>
          <w:spacing w:val="42"/>
        </w:rPr>
        <w:t xml:space="preserve"> </w:t>
      </w:r>
      <w:r>
        <w:rPr>
          <w:spacing w:val="-1"/>
        </w:rPr>
        <w:t>journeyman</w:t>
      </w:r>
      <w:r>
        <w:rPr>
          <w:spacing w:val="40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rPr>
          <w:spacing w:val="-1"/>
        </w:rPr>
        <w:t>physically</w:t>
      </w:r>
      <w:r>
        <w:rPr>
          <w:spacing w:val="29"/>
        </w:rPr>
        <w:t xml:space="preserve"> </w:t>
      </w:r>
      <w:r>
        <w:rPr>
          <w:spacing w:val="-1"/>
        </w:rPr>
        <w:t>present</w:t>
      </w:r>
      <w:r>
        <w:rPr>
          <w:spacing w:val="29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work</w:t>
      </w:r>
      <w:r>
        <w:rPr>
          <w:spacing w:val="31"/>
        </w:rPr>
        <w:t xml:space="preserve"> </w:t>
      </w:r>
      <w:r>
        <w:rPr>
          <w:spacing w:val="-2"/>
        </w:rPr>
        <w:t>site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rPr>
          <w:spacing w:val="-1"/>
        </w:rPr>
        <w:t>immediately</w:t>
      </w:r>
      <w:r>
        <w:rPr>
          <w:spacing w:val="37"/>
        </w:rPr>
        <w:t xml:space="preserve"> </w:t>
      </w:r>
      <w:r>
        <w:rPr>
          <w:spacing w:val="-1"/>
        </w:rPr>
        <w:t>available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direct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supervise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rPr>
          <w:spacing w:val="-1"/>
        </w:rPr>
        <w:t>apprentice</w:t>
      </w:r>
      <w:r>
        <w:rPr>
          <w:spacing w:val="49"/>
        </w:rPr>
        <w:t xml:space="preserve"> </w:t>
      </w:r>
      <w:r>
        <w:t xml:space="preserve">or </w:t>
      </w:r>
      <w:r>
        <w:rPr>
          <w:spacing w:val="-1"/>
        </w:rPr>
        <w:t>helper.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7"/>
        </w:numPr>
        <w:tabs>
          <w:tab w:val="left" w:pos="527"/>
        </w:tabs>
        <w:ind w:right="133" w:firstLine="0"/>
        <w:jc w:val="both"/>
      </w:pPr>
      <w:r>
        <w:rPr>
          <w:spacing w:val="-1"/>
        </w:rPr>
        <w:t>No</w:t>
      </w:r>
      <w:r>
        <w:rPr>
          <w:spacing w:val="38"/>
        </w:rPr>
        <w:t xml:space="preserve"> </w:t>
      </w:r>
      <w:r>
        <w:rPr>
          <w:spacing w:val="-1"/>
        </w:rPr>
        <w:t>person,</w:t>
      </w:r>
      <w:r>
        <w:rPr>
          <w:spacing w:val="35"/>
        </w:rPr>
        <w:t xml:space="preserve"> </w:t>
      </w:r>
      <w:r>
        <w:rPr>
          <w:spacing w:val="-1"/>
        </w:rPr>
        <w:t>other</w:t>
      </w:r>
      <w:r>
        <w:rPr>
          <w:spacing w:val="37"/>
        </w:rPr>
        <w:t xml:space="preserve"> </w:t>
      </w:r>
      <w:r>
        <w:rPr>
          <w:spacing w:val="-1"/>
        </w:rPr>
        <w:t>than</w:t>
      </w:r>
      <w:r>
        <w:rPr>
          <w:spacing w:val="3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licensed</w:t>
      </w:r>
      <w:r>
        <w:rPr>
          <w:spacing w:val="34"/>
        </w:rPr>
        <w:t xml:space="preserve"> </w:t>
      </w:r>
      <w:r>
        <w:rPr>
          <w:spacing w:val="-1"/>
        </w:rPr>
        <w:t>master</w:t>
      </w:r>
      <w:r>
        <w:rPr>
          <w:spacing w:val="37"/>
        </w:rPr>
        <w:t xml:space="preserve"> </w:t>
      </w:r>
      <w:r>
        <w:rPr>
          <w:spacing w:val="-1"/>
        </w:rPr>
        <w:t>electrician,</w:t>
      </w:r>
      <w:r>
        <w:rPr>
          <w:spacing w:val="25"/>
        </w:rPr>
        <w:t xml:space="preserve"> </w:t>
      </w:r>
      <w:r>
        <w:rPr>
          <w:spacing w:val="-1"/>
        </w:rPr>
        <w:t>shall</w:t>
      </w:r>
      <w:r>
        <w:rPr>
          <w:spacing w:val="25"/>
        </w:rPr>
        <w:t xml:space="preserve"> </w:t>
      </w:r>
      <w:r>
        <w:rPr>
          <w:spacing w:val="-1"/>
        </w:rPr>
        <w:t>engage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business</w:t>
      </w:r>
      <w:r>
        <w:rPr>
          <w:spacing w:val="2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installing</w:t>
      </w:r>
      <w:r>
        <w:rPr>
          <w:spacing w:val="26"/>
        </w:rPr>
        <w:t xml:space="preserve"> </w:t>
      </w:r>
      <w:r>
        <w:rPr>
          <w:spacing w:val="-1"/>
        </w:rPr>
        <w:t>lightning</w:t>
      </w:r>
      <w:r>
        <w:rPr>
          <w:spacing w:val="27"/>
        </w:rPr>
        <w:t xml:space="preserve"> </w:t>
      </w:r>
      <w:r>
        <w:rPr>
          <w:spacing w:val="-1"/>
        </w:rPr>
        <w:t>rods,</w:t>
      </w:r>
      <w:r>
        <w:rPr>
          <w:spacing w:val="30"/>
        </w:rPr>
        <w:t xml:space="preserve"> </w:t>
      </w:r>
      <w:r>
        <w:rPr>
          <w:spacing w:val="-1"/>
        </w:rPr>
        <w:t>fire</w:t>
      </w:r>
      <w:r>
        <w:rPr>
          <w:spacing w:val="27"/>
        </w:rPr>
        <w:t xml:space="preserve"> </w:t>
      </w:r>
      <w:r>
        <w:rPr>
          <w:spacing w:val="-1"/>
        </w:rPr>
        <w:t>alarms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rPr>
          <w:spacing w:val="-2"/>
        </w:rPr>
        <w:t>fire</w:t>
      </w:r>
      <w:r>
        <w:rPr>
          <w:spacing w:val="37"/>
        </w:rPr>
        <w:t xml:space="preserve"> </w:t>
      </w:r>
      <w:r>
        <w:rPr>
          <w:spacing w:val="-1"/>
        </w:rPr>
        <w:t>detection</w:t>
      </w:r>
      <w:r>
        <w:rPr>
          <w:spacing w:val="5"/>
        </w:rPr>
        <w:t xml:space="preserve"> </w:t>
      </w:r>
      <w:r>
        <w:rPr>
          <w:spacing w:val="-1"/>
        </w:rPr>
        <w:t>equipment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systems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another</w:t>
      </w:r>
      <w:r>
        <w:rPr>
          <w:spacing w:val="35"/>
        </w:rPr>
        <w:t xml:space="preserve"> </w:t>
      </w:r>
      <w:r>
        <w:rPr>
          <w:spacing w:val="-1"/>
        </w:rPr>
        <w:t>unless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1"/>
        </w:rPr>
        <w:t>person</w:t>
      </w:r>
      <w:r>
        <w:rPr>
          <w:spacing w:val="5"/>
        </w:rPr>
        <w:t xml:space="preserve"> </w:t>
      </w:r>
      <w:r>
        <w:rPr>
          <w:spacing w:val="-1"/>
        </w:rPr>
        <w:t>holds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appropriate</w:t>
      </w:r>
      <w:r>
        <w:rPr>
          <w:spacing w:val="6"/>
        </w:rPr>
        <w:t xml:space="preserve"> </w:t>
      </w:r>
      <w:r>
        <w:rPr>
          <w:spacing w:val="-1"/>
        </w:rPr>
        <w:t>type-s</w:t>
      </w:r>
      <w:r>
        <w:rPr>
          <w:spacing w:val="39"/>
        </w:rPr>
        <w:t xml:space="preserve"> </w:t>
      </w:r>
      <w:r>
        <w:rPr>
          <w:spacing w:val="-1"/>
        </w:rPr>
        <w:t>journeyman</w:t>
      </w:r>
      <w:r>
        <w:rPr>
          <w:spacing w:val="19"/>
        </w:rPr>
        <w:t xml:space="preserve"> </w:t>
      </w:r>
      <w:r>
        <w:rPr>
          <w:spacing w:val="-1"/>
        </w:rPr>
        <w:t>electricians'</w:t>
      </w:r>
      <w:r>
        <w:rPr>
          <w:spacing w:val="22"/>
        </w:rPr>
        <w:t xml:space="preserve"> </w:t>
      </w:r>
      <w:r>
        <w:rPr>
          <w:spacing w:val="-1"/>
        </w:rPr>
        <w:t>license,</w:t>
      </w:r>
      <w:r>
        <w:rPr>
          <w:spacing w:val="21"/>
        </w:rPr>
        <w:t xml:space="preserve"> </w:t>
      </w:r>
      <w:r>
        <w:rPr>
          <w:spacing w:val="-1"/>
        </w:rPr>
        <w:t>issued</w:t>
      </w:r>
      <w:r>
        <w:rPr>
          <w:spacing w:val="22"/>
        </w:rPr>
        <w:t xml:space="preserve"> </w:t>
      </w:r>
      <w:r>
        <w:rPr>
          <w:spacing w:val="-1"/>
        </w:rPr>
        <w:t>by</w:t>
      </w:r>
      <w:r>
        <w:rPr>
          <w:spacing w:val="2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Board</w:t>
      </w:r>
      <w:r>
        <w:rPr>
          <w:spacing w:val="-1"/>
        </w:rPr>
        <w:t xml:space="preserve"> under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section.</w:t>
      </w:r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spacing w:before="39"/>
        <w:ind w:right="516" w:firstLine="0"/>
        <w:rPr>
          <w:b w:val="0"/>
          <w:bCs w:val="0"/>
        </w:rPr>
      </w:pPr>
      <w:bookmarkStart w:id="39" w:name="_TOC_250014"/>
      <w:r>
        <w:rPr>
          <w:spacing w:val="-1"/>
        </w:rPr>
        <w:t>APPLICATION;</w:t>
      </w:r>
      <w:r>
        <w:rPr>
          <w:spacing w:val="-2"/>
        </w:rPr>
        <w:t xml:space="preserve"> </w:t>
      </w:r>
      <w:r>
        <w:rPr>
          <w:spacing w:val="-1"/>
        </w:rPr>
        <w:t>EXAMINATIONS</w:t>
      </w:r>
      <w:r>
        <w:rPr>
          <w:spacing w:val="29"/>
        </w:rPr>
        <w:t xml:space="preserve"> </w:t>
      </w:r>
      <w:r>
        <w:t>AND FEES</w:t>
      </w:r>
      <w:bookmarkEnd w:id="39"/>
    </w:p>
    <w:p w:rsidR="004F3824" w:rsidRDefault="003621EC">
      <w:pPr>
        <w:numPr>
          <w:ilvl w:val="0"/>
          <w:numId w:val="35"/>
        </w:numPr>
        <w:tabs>
          <w:tab w:val="left" w:pos="438"/>
          <w:tab w:val="left" w:pos="1082"/>
          <w:tab w:val="left" w:pos="1778"/>
          <w:tab w:val="left" w:pos="2361"/>
          <w:tab w:val="left" w:pos="3016"/>
          <w:tab w:val="left" w:pos="4243"/>
        </w:tabs>
        <w:spacing w:before="217"/>
        <w:ind w:firstLine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Each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applicant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2"/>
        </w:rPr>
        <w:t>license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1"/>
        </w:rPr>
        <w:t>shall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submit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7"/>
        </w:rPr>
        <w:t xml:space="preserve"> </w:t>
      </w:r>
      <w:proofErr w:type="gramStart"/>
      <w:r>
        <w:rPr>
          <w:rFonts w:ascii="Calibri"/>
          <w:spacing w:val="-1"/>
        </w:rPr>
        <w:t>board,</w:t>
      </w:r>
      <w:r>
        <w:rPr>
          <w:rFonts w:ascii="Calibri"/>
        </w:rPr>
        <w:t xml:space="preserve">  </w:t>
      </w:r>
      <w:r>
        <w:rPr>
          <w:rFonts w:ascii="Calibri"/>
          <w:spacing w:val="13"/>
        </w:rPr>
        <w:t xml:space="preserve"> </w:t>
      </w:r>
      <w:proofErr w:type="gramEnd"/>
      <w:r>
        <w:rPr>
          <w:rFonts w:ascii="Calibri"/>
        </w:rPr>
        <w:t xml:space="preserve">on  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forms</w:t>
      </w:r>
      <w:r>
        <w:rPr>
          <w:rFonts w:ascii="Calibri"/>
        </w:rPr>
        <w:t xml:space="preserve">  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furnished</w:t>
      </w:r>
      <w:r>
        <w:rPr>
          <w:rFonts w:ascii="Calibri"/>
        </w:rPr>
        <w:t xml:space="preserve">  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</w:rPr>
        <w:t xml:space="preserve">  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 xml:space="preserve">it,  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 xml:space="preserve">a  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written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application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containing</w:t>
      </w:r>
      <w:r>
        <w:rPr>
          <w:rFonts w:ascii="Calibri"/>
          <w:spacing w:val="38"/>
        </w:rPr>
        <w:t xml:space="preserve"> </w:t>
      </w:r>
      <w:r>
        <w:rPr>
          <w:rFonts w:ascii="Calibri"/>
          <w:spacing w:val="-1"/>
        </w:rPr>
        <w:t>such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relevant</w:t>
      </w:r>
      <w:r>
        <w:rPr>
          <w:rFonts w:ascii="Calibri"/>
          <w:spacing w:val="38"/>
        </w:rPr>
        <w:t xml:space="preserve"> </w:t>
      </w:r>
      <w:r>
        <w:rPr>
          <w:rFonts w:ascii="Calibri"/>
          <w:spacing w:val="-1"/>
        </w:rPr>
        <w:t>information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board</w:t>
      </w:r>
      <w:r>
        <w:rPr>
          <w:rFonts w:ascii="Calibri"/>
          <w:spacing w:val="45"/>
        </w:rPr>
        <w:t xml:space="preserve"> </w:t>
      </w:r>
      <w:r>
        <w:rPr>
          <w:rFonts w:ascii="Calibri"/>
          <w:spacing w:val="-1"/>
        </w:rPr>
        <w:t>may</w:t>
      </w:r>
      <w:r>
        <w:rPr>
          <w:rFonts w:ascii="Calibri"/>
          <w:spacing w:val="48"/>
        </w:rPr>
        <w:t xml:space="preserve"> </w:t>
      </w:r>
      <w:r>
        <w:rPr>
          <w:rFonts w:ascii="Calibri"/>
          <w:spacing w:val="-1"/>
        </w:rPr>
        <w:t>require,</w:t>
      </w:r>
      <w:r>
        <w:rPr>
          <w:rFonts w:ascii="Calibri"/>
          <w:spacing w:val="48"/>
        </w:rPr>
        <w:t xml:space="preserve"> </w:t>
      </w:r>
      <w:r>
        <w:rPr>
          <w:rFonts w:ascii="Calibri"/>
          <w:spacing w:val="-1"/>
        </w:rPr>
        <w:t>accompanied</w:t>
      </w:r>
      <w:r>
        <w:rPr>
          <w:rFonts w:ascii="Calibri"/>
          <w:spacing w:val="48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6"/>
        </w:rPr>
        <w:t xml:space="preserve"> </w:t>
      </w:r>
      <w:r>
        <w:rPr>
          <w:rFonts w:ascii="Calibri"/>
          <w:spacing w:val="-1"/>
        </w:rPr>
        <w:lastRenderedPageBreak/>
        <w:t>required</w:t>
      </w:r>
      <w:r>
        <w:rPr>
          <w:rFonts w:ascii="Calibri"/>
        </w:rPr>
        <w:t xml:space="preserve"> 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examination</w:t>
      </w:r>
      <w:r>
        <w:rPr>
          <w:rFonts w:ascii="Calibri"/>
        </w:rPr>
        <w:t xml:space="preserve"> 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fee.</w:t>
      </w:r>
      <w:r>
        <w:rPr>
          <w:rFonts w:ascii="Calibri"/>
        </w:rPr>
        <w:t xml:space="preserve"> </w:t>
      </w:r>
      <w:r>
        <w:rPr>
          <w:rFonts w:ascii="Calibri"/>
          <w:spacing w:val="8"/>
        </w:rPr>
        <w:t xml:space="preserve"> </w:t>
      </w:r>
      <w:proofErr w:type="gramStart"/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1"/>
        </w:rPr>
        <w:t>examination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2"/>
        </w:rPr>
        <w:t>fee</w:t>
      </w:r>
      <w:r>
        <w:rPr>
          <w:rFonts w:ascii="Calibri"/>
          <w:spacing w:val="47"/>
        </w:rPr>
        <w:t xml:space="preserve"> </w:t>
      </w:r>
      <w:r>
        <w:rPr>
          <w:rFonts w:ascii="Calibri"/>
          <w:spacing w:val="-1"/>
        </w:rPr>
        <w:t>shall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established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board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1"/>
        </w:rPr>
        <w:t>but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shall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no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greater</w:t>
      </w:r>
      <w:r>
        <w:rPr>
          <w:rFonts w:ascii="Calibri"/>
          <w:spacing w:val="-1"/>
        </w:rPr>
        <w:tab/>
      </w:r>
      <w:r>
        <w:rPr>
          <w:rFonts w:ascii="Calibri"/>
          <w:w w:val="95"/>
        </w:rPr>
        <w:t>than</w:t>
      </w:r>
      <w:r>
        <w:rPr>
          <w:rFonts w:ascii="Calibri"/>
          <w:w w:val="95"/>
        </w:rPr>
        <w:tab/>
      </w:r>
      <w:r>
        <w:rPr>
          <w:rFonts w:ascii="Calibri"/>
        </w:rPr>
        <w:t>the</w:t>
      </w:r>
      <w:r>
        <w:rPr>
          <w:rFonts w:ascii="Calibri"/>
        </w:rPr>
        <w:tab/>
      </w:r>
      <w:r>
        <w:rPr>
          <w:rFonts w:ascii="Calibri"/>
          <w:spacing w:val="-1"/>
        </w:rPr>
        <w:t>cost</w:t>
      </w:r>
      <w:r>
        <w:rPr>
          <w:rFonts w:ascii="Calibri"/>
          <w:spacing w:val="-1"/>
        </w:rPr>
        <w:tab/>
        <w:t>associated</w:t>
      </w:r>
      <w:r>
        <w:rPr>
          <w:rFonts w:ascii="Calibri"/>
          <w:spacing w:val="-1"/>
        </w:rPr>
        <w:tab/>
      </w:r>
      <w:r>
        <w:rPr>
          <w:rFonts w:ascii="Calibri"/>
        </w:rPr>
        <w:t>with</w:t>
      </w:r>
      <w:r>
        <w:rPr>
          <w:rFonts w:ascii="Calibri"/>
          <w:spacing w:val="33"/>
        </w:rPr>
        <w:t xml:space="preserve"> </w:t>
      </w:r>
      <w:r>
        <w:rPr>
          <w:rFonts w:ascii="Calibri"/>
          <w:spacing w:val="-1"/>
        </w:rPr>
        <w:t>administering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examination.</w:t>
      </w:r>
      <w:r>
        <w:rPr>
          <w:rFonts w:ascii="Calibri"/>
        </w:rPr>
        <w:t xml:space="preserve"> 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examination</w:t>
      </w:r>
      <w:r>
        <w:rPr>
          <w:rFonts w:ascii="Calibri"/>
          <w:spacing w:val="35"/>
        </w:rPr>
        <w:t xml:space="preserve"> </w:t>
      </w:r>
      <w:r>
        <w:rPr>
          <w:rFonts w:ascii="Calibri"/>
          <w:spacing w:val="-1"/>
        </w:rPr>
        <w:t>fee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may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paid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directly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testing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agency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under</w:t>
      </w:r>
      <w:r>
        <w:rPr>
          <w:rFonts w:ascii="Calibri"/>
          <w:spacing w:val="47"/>
        </w:rPr>
        <w:t xml:space="preserve"> </w:t>
      </w:r>
      <w:r>
        <w:rPr>
          <w:rFonts w:ascii="Calibri"/>
          <w:spacing w:val="-1"/>
        </w:rPr>
        <w:t>contract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provide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examinations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spacing w:val="-1"/>
        </w:rPr>
        <w:t>board.</w:t>
      </w:r>
      <w:r>
        <w:rPr>
          <w:rFonts w:ascii="Calibri"/>
          <w:spacing w:val="31"/>
        </w:rPr>
        <w:t xml:space="preserve"> </w:t>
      </w:r>
      <w:r w:rsidRPr="003565FC">
        <w:rPr>
          <w:rFonts w:ascii="Calibri"/>
          <w:b/>
          <w:i/>
          <w:spacing w:val="-1"/>
          <w:rPrChange w:id="40" w:author="Patterson, Robert" w:date="2017-05-09T13:06:00Z">
            <w:rPr>
              <w:rFonts w:ascii="Calibri"/>
              <w:i/>
              <w:spacing w:val="-1"/>
            </w:rPr>
          </w:rPrChange>
        </w:rPr>
        <w:t>[Note</w:t>
      </w:r>
      <w:r>
        <w:rPr>
          <w:rFonts w:ascii="Calibri"/>
          <w:i/>
          <w:spacing w:val="-1"/>
        </w:rPr>
        <w:t>:</w:t>
      </w:r>
      <w:r>
        <w:rPr>
          <w:rFonts w:ascii="Calibri"/>
          <w:i/>
          <w:spacing w:val="20"/>
        </w:rPr>
        <w:t xml:space="preserve"> </w:t>
      </w:r>
      <w:r>
        <w:rPr>
          <w:rFonts w:ascii="Calibri"/>
          <w:i/>
          <w:spacing w:val="-1"/>
        </w:rPr>
        <w:t>The</w:t>
      </w:r>
      <w:r>
        <w:rPr>
          <w:rFonts w:ascii="Calibri"/>
          <w:i/>
          <w:spacing w:val="19"/>
        </w:rPr>
        <w:t xml:space="preserve"> </w:t>
      </w:r>
      <w:r>
        <w:rPr>
          <w:rFonts w:ascii="Calibri"/>
          <w:i/>
          <w:spacing w:val="-1"/>
        </w:rPr>
        <w:t>current</w:t>
      </w:r>
      <w:r>
        <w:rPr>
          <w:rFonts w:ascii="Calibri"/>
          <w:i/>
          <w:spacing w:val="19"/>
        </w:rPr>
        <w:t xml:space="preserve"> </w:t>
      </w:r>
      <w:r>
        <w:rPr>
          <w:rFonts w:ascii="Calibri"/>
          <w:i/>
          <w:spacing w:val="-2"/>
        </w:rPr>
        <w:t>examination</w:t>
      </w:r>
      <w:r>
        <w:rPr>
          <w:rFonts w:ascii="Calibri"/>
          <w:i/>
          <w:spacing w:val="18"/>
        </w:rPr>
        <w:t xml:space="preserve"> </w:t>
      </w:r>
      <w:r>
        <w:rPr>
          <w:rFonts w:ascii="Calibri"/>
          <w:i/>
          <w:spacing w:val="-1"/>
        </w:rPr>
        <w:t>fee</w:t>
      </w:r>
      <w:r>
        <w:rPr>
          <w:rFonts w:ascii="Calibri"/>
          <w:i/>
          <w:spacing w:val="19"/>
        </w:rPr>
        <w:t xml:space="preserve"> </w:t>
      </w:r>
      <w:r>
        <w:rPr>
          <w:rFonts w:ascii="Calibri"/>
          <w:i/>
        </w:rPr>
        <w:t>is</w:t>
      </w:r>
      <w:r>
        <w:rPr>
          <w:rFonts w:ascii="Calibri"/>
          <w:i/>
          <w:spacing w:val="19"/>
        </w:rPr>
        <w:t xml:space="preserve"> </w:t>
      </w:r>
      <w:r>
        <w:rPr>
          <w:rFonts w:ascii="Calibri"/>
          <w:i/>
          <w:spacing w:val="-1"/>
        </w:rPr>
        <w:t>$65</w:t>
      </w:r>
      <w:r>
        <w:rPr>
          <w:rFonts w:ascii="Calibri"/>
          <w:i/>
          <w:spacing w:val="20"/>
        </w:rPr>
        <w:t xml:space="preserve"> </w:t>
      </w:r>
      <w:r>
        <w:rPr>
          <w:rFonts w:ascii="Calibri"/>
          <w:i/>
          <w:spacing w:val="-2"/>
        </w:rPr>
        <w:t>for</w:t>
      </w:r>
      <w:r>
        <w:rPr>
          <w:rFonts w:ascii="Calibri"/>
          <w:i/>
          <w:spacing w:val="20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37"/>
        </w:rPr>
        <w:t xml:space="preserve"> </w:t>
      </w:r>
      <w:proofErr w:type="gramStart"/>
      <w:r>
        <w:rPr>
          <w:rFonts w:ascii="Calibri"/>
          <w:i/>
          <w:spacing w:val="-1"/>
        </w:rPr>
        <w:t>standard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5"/>
        </w:rPr>
        <w:t xml:space="preserve"> </w:t>
      </w:r>
      <w:r>
        <w:rPr>
          <w:rFonts w:ascii="Calibri"/>
          <w:i/>
          <w:spacing w:val="-1"/>
        </w:rPr>
        <w:t>test</w:t>
      </w:r>
      <w:proofErr w:type="gramEnd"/>
      <w:r>
        <w:rPr>
          <w:rFonts w:ascii="Calibri"/>
          <w:i/>
          <w:spacing w:val="-1"/>
        </w:rPr>
        <w:t>,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6"/>
        </w:rPr>
        <w:t xml:space="preserve"> </w:t>
      </w:r>
      <w:r>
        <w:rPr>
          <w:rFonts w:ascii="Calibri"/>
          <w:i/>
          <w:spacing w:val="-2"/>
        </w:rPr>
        <w:t>or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6"/>
        </w:rPr>
        <w:t xml:space="preserve"> </w:t>
      </w:r>
      <w:r>
        <w:rPr>
          <w:rFonts w:ascii="Calibri"/>
          <w:i/>
          <w:spacing w:val="-1"/>
        </w:rPr>
        <w:t>$100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6"/>
        </w:rPr>
        <w:t xml:space="preserve"> </w:t>
      </w:r>
      <w:r>
        <w:rPr>
          <w:rFonts w:ascii="Calibri"/>
          <w:i/>
          <w:spacing w:val="-2"/>
        </w:rPr>
        <w:t>for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6"/>
        </w:rPr>
        <w:t xml:space="preserve"> </w:t>
      </w:r>
      <w:r>
        <w:rPr>
          <w:rFonts w:ascii="Calibri"/>
          <w:i/>
        </w:rPr>
        <w:t xml:space="preserve">the </w:t>
      </w:r>
      <w:r>
        <w:rPr>
          <w:rFonts w:ascii="Calibri"/>
          <w:i/>
          <w:spacing w:val="5"/>
        </w:rPr>
        <w:t xml:space="preserve"> </w:t>
      </w:r>
      <w:r>
        <w:rPr>
          <w:rFonts w:ascii="Calibri"/>
          <w:i/>
          <w:spacing w:val="-1"/>
        </w:rPr>
        <w:t>computer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5"/>
        </w:rPr>
        <w:t xml:space="preserve"> </w:t>
      </w:r>
      <w:r>
        <w:rPr>
          <w:rFonts w:ascii="Calibri"/>
          <w:i/>
          <w:spacing w:val="-1"/>
        </w:rPr>
        <w:t>based</w:t>
      </w:r>
      <w:r>
        <w:rPr>
          <w:rFonts w:ascii="Calibri"/>
          <w:i/>
          <w:spacing w:val="20"/>
        </w:rPr>
        <w:t xml:space="preserve"> </w:t>
      </w:r>
      <w:r>
        <w:rPr>
          <w:rFonts w:ascii="Calibri"/>
          <w:i/>
        </w:rPr>
        <w:t>test,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paid directly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 xml:space="preserve">to </w:t>
      </w:r>
      <w:r>
        <w:rPr>
          <w:rFonts w:ascii="Calibri"/>
          <w:i/>
          <w:spacing w:val="-1"/>
        </w:rPr>
        <w:t>the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  <w:spacing w:val="-1"/>
        </w:rPr>
        <w:t>testing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agency.]</w:t>
      </w:r>
    </w:p>
    <w:p w:rsidR="004F3824" w:rsidRDefault="004F3824">
      <w:pPr>
        <w:spacing w:before="1"/>
        <w:rPr>
          <w:rFonts w:ascii="Calibri" w:eastAsia="Calibri" w:hAnsi="Calibri" w:cs="Calibri"/>
          <w:i/>
          <w:sz w:val="18"/>
          <w:szCs w:val="18"/>
        </w:rPr>
      </w:pPr>
    </w:p>
    <w:p w:rsidR="004F3824" w:rsidRDefault="003621EC">
      <w:pPr>
        <w:pStyle w:val="BodyText"/>
        <w:numPr>
          <w:ilvl w:val="0"/>
          <w:numId w:val="35"/>
        </w:numPr>
        <w:tabs>
          <w:tab w:val="left" w:pos="503"/>
        </w:tabs>
        <w:ind w:firstLine="0"/>
        <w:jc w:val="both"/>
      </w:pPr>
      <w:r>
        <w:rPr>
          <w:spacing w:val="-1"/>
        </w:rPr>
        <w:t>Examinations</w:t>
      </w:r>
      <w:r>
        <w:rPr>
          <w:spacing w:val="13"/>
        </w:rPr>
        <w:t xml:space="preserve"> </w:t>
      </w:r>
      <w:r>
        <w:rPr>
          <w:spacing w:val="-1"/>
        </w:rPr>
        <w:t>shall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conducted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writing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7"/>
        </w:rPr>
        <w:t xml:space="preserve"> </w:t>
      </w:r>
      <w:r>
        <w:rPr>
          <w:spacing w:val="-1"/>
        </w:rPr>
        <w:t>include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practical</w:t>
      </w:r>
      <w:r>
        <w:rPr>
          <w:spacing w:val="8"/>
        </w:rPr>
        <w:t xml:space="preserve"> </w:t>
      </w:r>
      <w:proofErr w:type="gramStart"/>
      <w:r>
        <w:rPr>
          <w:spacing w:val="-1"/>
        </w:rPr>
        <w:t>skills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examination</w:t>
      </w:r>
      <w:proofErr w:type="gramEnd"/>
      <w:r>
        <w:rPr>
          <w:spacing w:val="-1"/>
        </w:rPr>
        <w:t>.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examination</w:t>
      </w:r>
      <w:r>
        <w:rPr>
          <w:spacing w:val="17"/>
        </w:rPr>
        <w:t xml:space="preserve"> </w:t>
      </w:r>
      <w:r>
        <w:rPr>
          <w:spacing w:val="-1"/>
        </w:rPr>
        <w:t>shall</w:t>
      </w:r>
      <w:r>
        <w:rPr>
          <w:spacing w:val="18"/>
        </w:rPr>
        <w:t xml:space="preserve"> </w:t>
      </w:r>
      <w:r>
        <w:rPr>
          <w:spacing w:val="-1"/>
        </w:rPr>
        <w:t>cover</w:t>
      </w:r>
      <w:r>
        <w:rPr>
          <w:spacing w:val="18"/>
        </w:rPr>
        <w:t xml:space="preserve"> </w:t>
      </w:r>
      <w:r>
        <w:rPr>
          <w:spacing w:val="-1"/>
        </w:rPr>
        <w:t>theoretical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practical</w:t>
      </w:r>
      <w:r>
        <w:rPr>
          <w:spacing w:val="13"/>
        </w:rPr>
        <w:t xml:space="preserve"> </w:t>
      </w:r>
      <w:r>
        <w:rPr>
          <w:spacing w:val="-1"/>
        </w:rPr>
        <w:t>aspects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electrical</w:t>
      </w:r>
      <w:r>
        <w:rPr>
          <w:spacing w:val="14"/>
        </w:rPr>
        <w:t xml:space="preserve"> </w:t>
      </w:r>
      <w:r>
        <w:rPr>
          <w:spacing w:val="-1"/>
        </w:rPr>
        <w:t>work,</w:t>
      </w:r>
      <w:r>
        <w:rPr>
          <w:spacing w:val="15"/>
        </w:rPr>
        <w:t xml:space="preserve"> </w:t>
      </w:r>
      <w:r>
        <w:rPr>
          <w:spacing w:val="-1"/>
        </w:rPr>
        <w:t>together</w:t>
      </w:r>
      <w:r>
        <w:rPr>
          <w:spacing w:val="12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rPr>
          <w:spacing w:val="-1"/>
        </w:rPr>
        <w:t>pertinent</w:t>
      </w:r>
      <w:r>
        <w:rPr>
          <w:spacing w:val="26"/>
        </w:rPr>
        <w:t xml:space="preserve"> </w:t>
      </w:r>
      <w:r>
        <w:rPr>
          <w:spacing w:val="-1"/>
        </w:rPr>
        <w:t>laws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rules.</w:t>
      </w:r>
      <w:r>
        <w:rPr>
          <w:spacing w:val="25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addition,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master</w:t>
      </w:r>
      <w:r>
        <w:rPr>
          <w:spacing w:val="49"/>
        </w:rPr>
        <w:t xml:space="preserve"> </w:t>
      </w:r>
      <w:r>
        <w:rPr>
          <w:spacing w:val="-1"/>
        </w:rPr>
        <w:t>electrician's</w:t>
      </w:r>
      <w:r>
        <w:rPr>
          <w:spacing w:val="42"/>
        </w:rPr>
        <w:t xml:space="preserve"> </w:t>
      </w:r>
      <w:r>
        <w:rPr>
          <w:spacing w:val="-1"/>
        </w:rPr>
        <w:t>examination</w:t>
      </w:r>
      <w:r>
        <w:rPr>
          <w:spacing w:val="43"/>
        </w:rPr>
        <w:t xml:space="preserve"> </w:t>
      </w:r>
      <w:r>
        <w:rPr>
          <w:spacing w:val="-1"/>
        </w:rPr>
        <w:t>shall</w:t>
      </w:r>
      <w:r>
        <w:rPr>
          <w:spacing w:val="43"/>
        </w:rPr>
        <w:t xml:space="preserve"> </w:t>
      </w:r>
      <w:r>
        <w:t>contain</w:t>
      </w:r>
      <w:r>
        <w:rPr>
          <w:spacing w:val="42"/>
        </w:rPr>
        <w:t xml:space="preserve"> </w:t>
      </w:r>
      <w:r>
        <w:rPr>
          <w:spacing w:val="-1"/>
        </w:rPr>
        <w:t>questions</w:t>
      </w:r>
      <w:r>
        <w:rPr>
          <w:spacing w:val="4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rPr>
          <w:spacing w:val="-1"/>
        </w:rPr>
        <w:t>specialty</w:t>
      </w:r>
      <w:r>
        <w:rPr>
          <w:spacing w:val="19"/>
        </w:rPr>
        <w:t xml:space="preserve"> </w:t>
      </w:r>
      <w:r>
        <w:rPr>
          <w:spacing w:val="-1"/>
        </w:rPr>
        <w:t>fields</w:t>
      </w:r>
      <w:r>
        <w:rPr>
          <w:spacing w:val="13"/>
        </w:rPr>
        <w:t xml:space="preserve"> </w:t>
      </w:r>
      <w:r>
        <w:rPr>
          <w:spacing w:val="-1"/>
        </w:rPr>
        <w:t>designated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type-s</w:t>
      </w:r>
      <w:r>
        <w:rPr>
          <w:spacing w:val="31"/>
        </w:rPr>
        <w:t xml:space="preserve"> </w:t>
      </w:r>
      <w:r>
        <w:rPr>
          <w:spacing w:val="-1"/>
        </w:rPr>
        <w:t>journeyman</w:t>
      </w:r>
      <w:r>
        <w:rPr>
          <w:spacing w:val="-3"/>
        </w:rPr>
        <w:t xml:space="preserve"> </w:t>
      </w:r>
      <w:r>
        <w:rPr>
          <w:spacing w:val="-1"/>
        </w:rPr>
        <w:t>electricians.</w:t>
      </w:r>
    </w:p>
    <w:p w:rsidR="004F3824" w:rsidRDefault="004F3824">
      <w:pPr>
        <w:spacing w:before="11"/>
        <w:rPr>
          <w:rFonts w:ascii="Calibri" w:eastAsia="Calibri" w:hAnsi="Calibri" w:cs="Calibri"/>
          <w:sz w:val="17"/>
          <w:szCs w:val="17"/>
        </w:rPr>
      </w:pPr>
    </w:p>
    <w:p w:rsidR="004F3824" w:rsidRDefault="003621EC">
      <w:pPr>
        <w:pStyle w:val="BodyText"/>
        <w:numPr>
          <w:ilvl w:val="0"/>
          <w:numId w:val="35"/>
        </w:numPr>
        <w:tabs>
          <w:tab w:val="left" w:pos="429"/>
        </w:tabs>
        <w:ind w:right="1" w:firstLine="0"/>
        <w:jc w:val="both"/>
      </w:pP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board,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2"/>
        </w:rPr>
        <w:t>determining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qualifications</w:t>
      </w:r>
      <w:r>
        <w:rPr>
          <w:spacing w:val="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rPr>
          <w:spacing w:val="-1"/>
        </w:rPr>
        <w:t>applicant</w:t>
      </w:r>
      <w:r>
        <w:rPr>
          <w:spacing w:val="46"/>
        </w:rPr>
        <w:t xml:space="preserve"> </w:t>
      </w:r>
      <w:r>
        <w:rPr>
          <w:spacing w:val="-1"/>
        </w:rPr>
        <w:t>for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license,</w:t>
      </w:r>
      <w:r>
        <w:rPr>
          <w:spacing w:val="46"/>
        </w:rPr>
        <w:t xml:space="preserve"> </w:t>
      </w:r>
      <w:r>
        <w:t>may</w:t>
      </w:r>
      <w:r>
        <w:rPr>
          <w:spacing w:val="47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its</w:t>
      </w:r>
      <w:r>
        <w:rPr>
          <w:spacing w:val="45"/>
        </w:rPr>
        <w:t xml:space="preserve"> </w:t>
      </w:r>
      <w:r>
        <w:rPr>
          <w:spacing w:val="-1"/>
        </w:rPr>
        <w:t>discretion</w:t>
      </w:r>
      <w:r>
        <w:rPr>
          <w:spacing w:val="43"/>
        </w:rPr>
        <w:t xml:space="preserve"> </w:t>
      </w:r>
      <w:r>
        <w:rPr>
          <w:spacing w:val="-1"/>
        </w:rPr>
        <w:t>give</w:t>
      </w:r>
      <w:r>
        <w:rPr>
          <w:spacing w:val="20"/>
        </w:rPr>
        <w:t xml:space="preserve"> </w:t>
      </w:r>
      <w:r>
        <w:rPr>
          <w:spacing w:val="-1"/>
        </w:rPr>
        <w:t>recognition,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case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application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33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master's</w:t>
      </w:r>
      <w:r>
        <w:rPr>
          <w:spacing w:val="39"/>
        </w:rPr>
        <w:t xml:space="preserve"> </w:t>
      </w:r>
      <w:r>
        <w:rPr>
          <w:spacing w:val="-1"/>
        </w:rPr>
        <w:t>license,</w:t>
      </w:r>
      <w:r>
        <w:rPr>
          <w:spacing w:val="38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applicant's</w:t>
      </w:r>
      <w:r>
        <w:rPr>
          <w:spacing w:val="38"/>
        </w:rPr>
        <w:t xml:space="preserve"> </w:t>
      </w:r>
      <w:r>
        <w:rPr>
          <w:spacing w:val="-1"/>
        </w:rPr>
        <w:t>experience</w:t>
      </w:r>
      <w:r>
        <w:rPr>
          <w:spacing w:val="43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licensed</w:t>
      </w:r>
      <w:r>
        <w:rPr>
          <w:spacing w:val="28"/>
        </w:rPr>
        <w:t xml:space="preserve"> </w:t>
      </w:r>
      <w:r>
        <w:rPr>
          <w:spacing w:val="-1"/>
        </w:rPr>
        <w:t>journeyman</w:t>
      </w:r>
      <w:r>
        <w:rPr>
          <w:spacing w:val="2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another</w:t>
      </w:r>
      <w:r>
        <w:rPr>
          <w:spacing w:val="31"/>
        </w:rPr>
        <w:t xml:space="preserve"> </w:t>
      </w:r>
      <w:r>
        <w:rPr>
          <w:spacing w:val="-1"/>
        </w:rPr>
        <w:t>state,</w:t>
      </w:r>
      <w:r>
        <w:rPr>
          <w:spacing w:val="32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case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-1"/>
        </w:rPr>
        <w:t>application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journeyman's</w:t>
      </w:r>
      <w:r>
        <w:rPr>
          <w:spacing w:val="31"/>
        </w:rPr>
        <w:t xml:space="preserve"> </w:t>
      </w:r>
      <w:r>
        <w:rPr>
          <w:spacing w:val="-1"/>
        </w:rPr>
        <w:t>license,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apprenticeship</w:t>
      </w:r>
      <w:r>
        <w:rPr>
          <w:spacing w:val="2"/>
        </w:rPr>
        <w:t xml:space="preserve"> </w:t>
      </w:r>
      <w:r>
        <w:rPr>
          <w:spacing w:val="-1"/>
        </w:rPr>
        <w:t>served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another</w:t>
      </w:r>
      <w:r>
        <w:rPr>
          <w:spacing w:val="31"/>
        </w:rPr>
        <w:t xml:space="preserve"> </w:t>
      </w:r>
      <w:r>
        <w:rPr>
          <w:spacing w:val="-1"/>
        </w:rPr>
        <w:t>state,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may</w:t>
      </w:r>
      <w:r>
        <w:rPr>
          <w:spacing w:val="9"/>
        </w:rPr>
        <w:t xml:space="preserve"> </w:t>
      </w:r>
      <w:r>
        <w:rPr>
          <w:spacing w:val="-1"/>
        </w:rPr>
        <w:t>otherwise</w:t>
      </w:r>
      <w:r>
        <w:rPr>
          <w:spacing w:val="6"/>
        </w:rPr>
        <w:t xml:space="preserve"> </w:t>
      </w:r>
      <w:r>
        <w:rPr>
          <w:spacing w:val="-1"/>
        </w:rPr>
        <w:t>give</w:t>
      </w:r>
      <w:r>
        <w:rPr>
          <w:spacing w:val="9"/>
        </w:rPr>
        <w:t xml:space="preserve"> </w:t>
      </w:r>
      <w:r>
        <w:rPr>
          <w:spacing w:val="-1"/>
        </w:rPr>
        <w:t>recognition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45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prior</w:t>
      </w:r>
      <w:r>
        <w:t xml:space="preserve"> </w:t>
      </w:r>
      <w:r>
        <w:rPr>
          <w:spacing w:val="-1"/>
        </w:rPr>
        <w:t>qualifications.</w:t>
      </w:r>
    </w:p>
    <w:p w:rsidR="004F3824" w:rsidRDefault="004F3824">
      <w:pPr>
        <w:spacing w:before="11"/>
        <w:rPr>
          <w:rFonts w:ascii="Calibri" w:eastAsia="Calibri" w:hAnsi="Calibri" w:cs="Calibri"/>
          <w:sz w:val="17"/>
          <w:szCs w:val="17"/>
        </w:rPr>
      </w:pPr>
    </w:p>
    <w:p w:rsidR="004F3824" w:rsidRDefault="003621EC">
      <w:pPr>
        <w:pStyle w:val="BodyText"/>
        <w:numPr>
          <w:ilvl w:val="0"/>
          <w:numId w:val="35"/>
        </w:numPr>
        <w:tabs>
          <w:tab w:val="left" w:pos="472"/>
        </w:tabs>
        <w:ind w:right="1" w:firstLine="0"/>
        <w:jc w:val="both"/>
      </w:pP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approval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rPr>
          <w:spacing w:val="-1"/>
        </w:rPr>
        <w:t>applicant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license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25"/>
        </w:rPr>
        <w:t xml:space="preserve"> </w:t>
      </w:r>
      <w:r>
        <w:t>take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required</w:t>
      </w:r>
      <w:r>
        <w:rPr>
          <w:spacing w:val="38"/>
        </w:rPr>
        <w:t xml:space="preserve"> </w:t>
      </w:r>
      <w:r>
        <w:rPr>
          <w:spacing w:val="-1"/>
        </w:rPr>
        <w:t>examination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rPr>
          <w:spacing w:val="-1"/>
        </w:rPr>
        <w:t>valid</w:t>
      </w:r>
      <w:r>
        <w:rPr>
          <w:spacing w:val="38"/>
        </w:rPr>
        <w:t xml:space="preserve"> </w:t>
      </w:r>
      <w:r>
        <w:rPr>
          <w:spacing w:val="-1"/>
        </w:rPr>
        <w:t>for</w:t>
      </w:r>
      <w:r>
        <w:rPr>
          <w:spacing w:val="38"/>
        </w:rPr>
        <w:t xml:space="preserve"> </w:t>
      </w:r>
      <w:r>
        <w:rPr>
          <w:spacing w:val="-1"/>
        </w:rPr>
        <w:t>three</w:t>
      </w:r>
      <w:r>
        <w:rPr>
          <w:spacing w:val="37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approval</w:t>
      </w:r>
      <w: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board.</w:t>
      </w:r>
    </w:p>
    <w:p w:rsidR="004F3824" w:rsidRDefault="004F3824">
      <w:pPr>
        <w:spacing w:before="12"/>
        <w:rPr>
          <w:rFonts w:ascii="Calibri" w:eastAsia="Calibri" w:hAnsi="Calibri" w:cs="Calibri"/>
          <w:sz w:val="17"/>
          <w:szCs w:val="17"/>
        </w:rPr>
      </w:pPr>
    </w:p>
    <w:p w:rsidR="004F3824" w:rsidRPr="00182A73" w:rsidRDefault="003621EC">
      <w:pPr>
        <w:pStyle w:val="BodyText"/>
        <w:numPr>
          <w:ilvl w:val="0"/>
          <w:numId w:val="35"/>
        </w:numPr>
        <w:tabs>
          <w:tab w:val="left" w:pos="469"/>
        </w:tabs>
        <w:ind w:right="1" w:firstLine="0"/>
        <w:jc w:val="both"/>
      </w:pPr>
      <w:r>
        <w:t>An</w:t>
      </w:r>
      <w:r>
        <w:rPr>
          <w:spacing w:val="31"/>
        </w:rPr>
        <w:t xml:space="preserve"> </w:t>
      </w:r>
      <w:r>
        <w:rPr>
          <w:spacing w:val="-1"/>
        </w:rPr>
        <w:t>applicant</w:t>
      </w:r>
      <w:r>
        <w:rPr>
          <w:spacing w:val="34"/>
        </w:rPr>
        <w:t xml:space="preserve"> </w:t>
      </w:r>
      <w:r>
        <w:t>who</w:t>
      </w:r>
      <w:r>
        <w:rPr>
          <w:spacing w:val="34"/>
        </w:rPr>
        <w:t xml:space="preserve"> </w:t>
      </w:r>
      <w:r>
        <w:rPr>
          <w:spacing w:val="-1"/>
        </w:rPr>
        <w:t>fails</w:t>
      </w:r>
      <w:r>
        <w:rPr>
          <w:spacing w:val="3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examination</w:t>
      </w:r>
      <w:r>
        <w:rPr>
          <w:spacing w:val="31"/>
        </w:rPr>
        <w:t xml:space="preserve"> </w:t>
      </w:r>
      <w:r>
        <w:t>may,</w:t>
      </w:r>
      <w:r>
        <w:rPr>
          <w:spacing w:val="29"/>
        </w:rPr>
        <w:t xml:space="preserve"> </w:t>
      </w:r>
      <w:r>
        <w:rPr>
          <w:spacing w:val="-1"/>
        </w:rPr>
        <w:t>upon</w:t>
      </w:r>
      <w:r>
        <w:rPr>
          <w:spacing w:val="23"/>
        </w:rPr>
        <w:t xml:space="preserve"> </w:t>
      </w:r>
      <w:r>
        <w:t>payment</w:t>
      </w:r>
      <w:r>
        <w:rPr>
          <w:spacing w:val="21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required</w:t>
      </w:r>
      <w:r>
        <w:rPr>
          <w:spacing w:val="23"/>
        </w:rPr>
        <w:t xml:space="preserve"> </w:t>
      </w:r>
      <w:r>
        <w:rPr>
          <w:spacing w:val="-1"/>
        </w:rPr>
        <w:t>fee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testing</w:t>
      </w:r>
      <w:r>
        <w:rPr>
          <w:spacing w:val="25"/>
        </w:rPr>
        <w:t xml:space="preserve"> </w:t>
      </w:r>
      <w:r>
        <w:rPr>
          <w:spacing w:val="-1"/>
        </w:rPr>
        <w:t>agency,</w:t>
      </w:r>
      <w:r>
        <w:rPr>
          <w:spacing w:val="22"/>
        </w:rPr>
        <w:t xml:space="preserve"> </w:t>
      </w:r>
      <w:r>
        <w:rPr>
          <w:spacing w:val="-1"/>
        </w:rPr>
        <w:t>retake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examination.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t>board</w:t>
      </w:r>
      <w:r>
        <w:rPr>
          <w:spacing w:val="20"/>
        </w:rPr>
        <w:t xml:space="preserve"> </w:t>
      </w:r>
      <w:r>
        <w:rPr>
          <w:spacing w:val="-1"/>
        </w:rPr>
        <w:t>shall</w:t>
      </w:r>
      <w:r>
        <w:rPr>
          <w:spacing w:val="31"/>
        </w:rPr>
        <w:t xml:space="preserve"> </w:t>
      </w:r>
      <w:r>
        <w:rPr>
          <w:spacing w:val="-1"/>
        </w:rPr>
        <w:t>require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rPr>
          <w:spacing w:val="-1"/>
        </w:rPr>
        <w:t>applicant</w:t>
      </w:r>
      <w:r>
        <w:rPr>
          <w:spacing w:val="22"/>
        </w:rPr>
        <w:t xml:space="preserve"> </w:t>
      </w:r>
      <w:r>
        <w:t>obtain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minimum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8</w:t>
      </w:r>
      <w:r>
        <w:rPr>
          <w:spacing w:val="25"/>
        </w:rPr>
        <w:t xml:space="preserve"> </w:t>
      </w:r>
      <w:r>
        <w:rPr>
          <w:spacing w:val="-1"/>
        </w:rPr>
        <w:t>hours</w:t>
      </w:r>
      <w:r>
        <w:t xml:space="preserve"> of </w:t>
      </w:r>
      <w:r>
        <w:rPr>
          <w:spacing w:val="-1"/>
        </w:rPr>
        <w:t>education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Electrical</w:t>
      </w:r>
      <w:r>
        <w:t xml:space="preserve"> </w:t>
      </w:r>
      <w:r>
        <w:rPr>
          <w:spacing w:val="-1"/>
        </w:rPr>
        <w:t>Code</w:t>
      </w:r>
      <w:r>
        <w:rPr>
          <w:spacing w:val="51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rPr>
          <w:spacing w:val="-1"/>
        </w:rPr>
        <w:t>National</w:t>
      </w:r>
      <w:r>
        <w:rPr>
          <w:spacing w:val="33"/>
        </w:rPr>
        <w:t xml:space="preserve"> </w:t>
      </w:r>
      <w:r>
        <w:rPr>
          <w:spacing w:val="-2"/>
        </w:rPr>
        <w:t>Fire</w:t>
      </w:r>
      <w:r>
        <w:rPr>
          <w:spacing w:val="34"/>
        </w:rPr>
        <w:t xml:space="preserve"> </w:t>
      </w:r>
      <w:r>
        <w:rPr>
          <w:spacing w:val="-1"/>
        </w:rPr>
        <w:t>Alarm</w:t>
      </w:r>
      <w:r>
        <w:rPr>
          <w:spacing w:val="33"/>
        </w:rPr>
        <w:t xml:space="preserve"> </w:t>
      </w:r>
      <w:r>
        <w:rPr>
          <w:spacing w:val="-2"/>
        </w:rPr>
        <w:t>Code</w:t>
      </w:r>
      <w:r>
        <w:rPr>
          <w:spacing w:val="34"/>
        </w:rPr>
        <w:t xml:space="preserve"> </w:t>
      </w:r>
      <w:r>
        <w:rPr>
          <w:spacing w:val="-1"/>
        </w:rPr>
        <w:t>before</w:t>
      </w:r>
      <w:r>
        <w:rPr>
          <w:spacing w:val="34"/>
        </w:rPr>
        <w:t xml:space="preserve"> </w:t>
      </w:r>
      <w:r>
        <w:rPr>
          <w:spacing w:val="-1"/>
        </w:rPr>
        <w:t>retaking</w:t>
      </w:r>
      <w:r>
        <w:rPr>
          <w:spacing w:val="3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examination</w:t>
      </w:r>
      <w:r>
        <w:rPr>
          <w:spacing w:val="44"/>
        </w:rPr>
        <w:t xml:space="preserve"> </w:t>
      </w:r>
      <w:r>
        <w:t>where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applicant</w:t>
      </w:r>
      <w:r>
        <w:rPr>
          <w:spacing w:val="48"/>
        </w:rPr>
        <w:t xml:space="preserve"> </w:t>
      </w:r>
      <w:r>
        <w:rPr>
          <w:spacing w:val="-1"/>
        </w:rPr>
        <w:t>has</w:t>
      </w:r>
      <w:r>
        <w:rPr>
          <w:spacing w:val="48"/>
        </w:rPr>
        <w:t xml:space="preserve"> </w:t>
      </w:r>
      <w:r>
        <w:rPr>
          <w:spacing w:val="-1"/>
        </w:rPr>
        <w:t>failed</w:t>
      </w:r>
      <w:r>
        <w:rPr>
          <w:spacing w:val="4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examination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rPr>
          <w:spacing w:val="-1"/>
        </w:rPr>
        <w:t>attempts.</w:t>
      </w:r>
    </w:p>
    <w:p w:rsidR="00182A73" w:rsidRDefault="00182A73" w:rsidP="00182A73">
      <w:pPr>
        <w:pStyle w:val="BodyText"/>
        <w:tabs>
          <w:tab w:val="left" w:pos="469"/>
        </w:tabs>
        <w:ind w:right="1"/>
        <w:jc w:val="both"/>
        <w:rPr>
          <w:spacing w:val="-1"/>
        </w:rPr>
      </w:pPr>
    </w:p>
    <w:p w:rsidR="004F3824" w:rsidRDefault="003621EC">
      <w:pPr>
        <w:pStyle w:val="BodyText"/>
        <w:numPr>
          <w:ilvl w:val="0"/>
          <w:numId w:val="35"/>
        </w:numPr>
        <w:tabs>
          <w:tab w:val="left" w:pos="484"/>
        </w:tabs>
        <w:spacing w:before="37"/>
        <w:ind w:right="145" w:firstLine="0"/>
        <w:rPr>
          <w:rFonts w:cs="Calibri"/>
        </w:rPr>
      </w:pPr>
      <w:proofErr w:type="gramStart"/>
      <w:r>
        <w:rPr>
          <w:rFonts w:cs="Calibri"/>
        </w:rPr>
        <w:t xml:space="preserve">A </w:t>
      </w:r>
      <w:r>
        <w:rPr>
          <w:rFonts w:cs="Calibri"/>
          <w:spacing w:val="40"/>
        </w:rPr>
        <w:t xml:space="preserve"> </w:t>
      </w:r>
      <w:r>
        <w:rPr>
          <w:rFonts w:cs="Calibri"/>
        </w:rPr>
        <w:t>person</w:t>
      </w:r>
      <w:proofErr w:type="gramEnd"/>
      <w:r>
        <w:rPr>
          <w:rFonts w:cs="Calibri"/>
        </w:rPr>
        <w:t xml:space="preserve"> </w:t>
      </w:r>
      <w:r>
        <w:rPr>
          <w:rFonts w:cs="Calibri"/>
          <w:spacing w:val="41"/>
        </w:rPr>
        <w:t xml:space="preserve"> </w:t>
      </w:r>
      <w:r>
        <w:rPr>
          <w:rFonts w:cs="Calibri"/>
        </w:rPr>
        <w:t xml:space="preserve">to </w:t>
      </w:r>
      <w:r>
        <w:rPr>
          <w:rFonts w:cs="Calibri"/>
          <w:spacing w:val="43"/>
        </w:rPr>
        <w:t xml:space="preserve"> </w:t>
      </w:r>
      <w:r>
        <w:rPr>
          <w:rFonts w:cs="Calibri"/>
          <w:spacing w:val="-1"/>
        </w:rPr>
        <w:t>whom</w:t>
      </w:r>
      <w:r>
        <w:rPr>
          <w:rFonts w:cs="Calibri"/>
        </w:rPr>
        <w:t xml:space="preserve"> </w:t>
      </w:r>
      <w:r>
        <w:rPr>
          <w:rFonts w:cs="Calibri"/>
          <w:spacing w:val="39"/>
        </w:rPr>
        <w:t xml:space="preserve"> </w:t>
      </w:r>
      <w:r>
        <w:rPr>
          <w:rFonts w:cs="Calibri"/>
        </w:rPr>
        <w:t xml:space="preserve">a </w:t>
      </w:r>
      <w:r>
        <w:rPr>
          <w:rFonts w:cs="Calibri"/>
          <w:spacing w:val="42"/>
        </w:rPr>
        <w:t xml:space="preserve"> </w:t>
      </w:r>
      <w:r>
        <w:rPr>
          <w:rFonts w:cs="Calibri"/>
        </w:rPr>
        <w:t xml:space="preserve">master </w:t>
      </w:r>
      <w:r>
        <w:rPr>
          <w:rFonts w:cs="Calibri"/>
          <w:spacing w:val="41"/>
        </w:rPr>
        <w:t xml:space="preserve"> </w:t>
      </w:r>
      <w:r>
        <w:rPr>
          <w:rFonts w:cs="Calibri"/>
          <w:spacing w:val="-1"/>
        </w:rPr>
        <w:t>electrician’s</w:t>
      </w:r>
      <w:r>
        <w:rPr>
          <w:rFonts w:cs="Calibri"/>
          <w:spacing w:val="27"/>
        </w:rPr>
        <w:t xml:space="preserve"> </w:t>
      </w:r>
      <w:r>
        <w:rPr>
          <w:rFonts w:cs="Calibri"/>
          <w:spacing w:val="-1"/>
        </w:rPr>
        <w:t>license</w:t>
      </w:r>
      <w:r>
        <w:rPr>
          <w:rFonts w:cs="Calibri"/>
          <w:spacing w:val="33"/>
        </w:rPr>
        <w:t xml:space="preserve"> </w:t>
      </w:r>
      <w:r>
        <w:rPr>
          <w:rFonts w:cs="Calibri"/>
        </w:rPr>
        <w:t>or</w:t>
      </w:r>
      <w:r>
        <w:rPr>
          <w:rFonts w:cs="Calibri"/>
          <w:spacing w:val="36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34"/>
        </w:rPr>
        <w:t xml:space="preserve"> </w:t>
      </w:r>
      <w:r>
        <w:rPr>
          <w:rFonts w:cs="Calibri"/>
          <w:spacing w:val="-1"/>
        </w:rPr>
        <w:t>journeyman</w:t>
      </w:r>
      <w:r>
        <w:rPr>
          <w:rFonts w:cs="Calibri"/>
          <w:spacing w:val="34"/>
        </w:rPr>
        <w:t xml:space="preserve"> </w:t>
      </w:r>
      <w:r>
        <w:rPr>
          <w:rFonts w:cs="Calibri"/>
          <w:spacing w:val="-1"/>
        </w:rPr>
        <w:t>electrician’s</w:t>
      </w:r>
      <w:r>
        <w:rPr>
          <w:rFonts w:cs="Calibri"/>
          <w:spacing w:val="34"/>
        </w:rPr>
        <w:t xml:space="preserve"> </w:t>
      </w:r>
      <w:r>
        <w:rPr>
          <w:rFonts w:cs="Calibri"/>
          <w:spacing w:val="-1"/>
        </w:rPr>
        <w:t>license</w:t>
      </w:r>
      <w:r>
        <w:rPr>
          <w:rFonts w:cs="Calibri"/>
          <w:spacing w:val="34"/>
        </w:rPr>
        <w:t xml:space="preserve"> </w:t>
      </w:r>
      <w:r>
        <w:rPr>
          <w:rFonts w:cs="Calibri"/>
          <w:spacing w:val="-1"/>
        </w:rPr>
        <w:t>has</w:t>
      </w:r>
      <w:r>
        <w:rPr>
          <w:rFonts w:cs="Calibri"/>
          <w:spacing w:val="59"/>
        </w:rPr>
        <w:t xml:space="preserve"> </w:t>
      </w:r>
      <w:r>
        <w:rPr>
          <w:spacing w:val="-1"/>
        </w:rPr>
        <w:t>been</w:t>
      </w:r>
      <w:r>
        <w:rPr>
          <w:spacing w:val="39"/>
        </w:rPr>
        <w:t xml:space="preserve"> </w:t>
      </w:r>
      <w:r>
        <w:rPr>
          <w:spacing w:val="-1"/>
        </w:rPr>
        <w:t>previously</w:t>
      </w:r>
      <w:r>
        <w:rPr>
          <w:spacing w:val="42"/>
        </w:rPr>
        <w:t xml:space="preserve"> </w:t>
      </w:r>
      <w:r>
        <w:rPr>
          <w:spacing w:val="-1"/>
        </w:rPr>
        <w:t>issued</w:t>
      </w:r>
      <w:r>
        <w:rPr>
          <w:spacing w:val="41"/>
        </w:rPr>
        <w:t xml:space="preserve"> </w:t>
      </w:r>
      <w:r>
        <w:rPr>
          <w:spacing w:val="-1"/>
        </w:rPr>
        <w:t>by</w:t>
      </w:r>
      <w:r>
        <w:rPr>
          <w:spacing w:val="39"/>
        </w:rPr>
        <w:t xml:space="preserve"> </w:t>
      </w:r>
      <w:r>
        <w:t>another</w:t>
      </w:r>
      <w:r>
        <w:rPr>
          <w:spacing w:val="41"/>
        </w:rPr>
        <w:t xml:space="preserve"> </w:t>
      </w:r>
      <w:r>
        <w:rPr>
          <w:spacing w:val="-1"/>
        </w:rPr>
        <w:t>state,</w:t>
      </w:r>
      <w:r>
        <w:rPr>
          <w:spacing w:val="42"/>
        </w:rPr>
        <w:t xml:space="preserve"> </w:t>
      </w:r>
      <w:r>
        <w:rPr>
          <w:spacing w:val="-1"/>
        </w:rPr>
        <w:t>whose</w:t>
      </w:r>
      <w:r>
        <w:rPr>
          <w:spacing w:val="28"/>
        </w:rPr>
        <w:t xml:space="preserve"> </w:t>
      </w:r>
      <w:r>
        <w:rPr>
          <w:spacing w:val="-1"/>
        </w:rPr>
        <w:t>standards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rPr>
          <w:spacing w:val="-1"/>
        </w:rPr>
        <w:t>equivalent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those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19"/>
        </w:rPr>
        <w:t xml:space="preserve"> </w:t>
      </w:r>
      <w:r>
        <w:rPr>
          <w:spacing w:val="-1"/>
        </w:rPr>
        <w:t>state,</w:t>
      </w:r>
      <w:r>
        <w:rPr>
          <w:spacing w:val="20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rPr>
          <w:spacing w:val="-1"/>
        </w:rPr>
        <w:t>under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laws</w:t>
      </w:r>
      <w:r>
        <w:rPr>
          <w:spacing w:val="14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regulations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state</w:t>
      </w:r>
      <w:r>
        <w:rPr>
          <w:spacing w:val="17"/>
        </w:rPr>
        <w:t xml:space="preserve"> </w:t>
      </w:r>
      <w:r>
        <w:rPr>
          <w:spacing w:val="-1"/>
        </w:rPr>
        <w:t>issuing</w:t>
      </w:r>
      <w:r>
        <w:rPr>
          <w:spacing w:val="25"/>
        </w:rPr>
        <w:t xml:space="preserve"> </w:t>
      </w:r>
      <w:r>
        <w:t xml:space="preserve">the  </w:t>
      </w:r>
      <w:r>
        <w:rPr>
          <w:spacing w:val="6"/>
        </w:rPr>
        <w:t xml:space="preserve"> </w:t>
      </w:r>
      <w:r>
        <w:rPr>
          <w:spacing w:val="-1"/>
        </w:rPr>
        <w:t>license</w:t>
      </w:r>
      <w:r>
        <w:t xml:space="preserve">  </w:t>
      </w:r>
      <w:r>
        <w:rPr>
          <w:spacing w:val="6"/>
        </w:rPr>
        <w:t xml:space="preserve"> </w:t>
      </w:r>
      <w:r>
        <w:t xml:space="preserve">a  </w:t>
      </w:r>
      <w:r>
        <w:rPr>
          <w:spacing w:val="6"/>
        </w:rPr>
        <w:t xml:space="preserve"> </w:t>
      </w:r>
      <w:r>
        <w:rPr>
          <w:spacing w:val="-1"/>
        </w:rPr>
        <w:t>similar</w:t>
      </w:r>
      <w:r>
        <w:t xml:space="preserve">  </w:t>
      </w:r>
      <w:r>
        <w:rPr>
          <w:spacing w:val="6"/>
        </w:rPr>
        <w:t xml:space="preserve"> </w:t>
      </w:r>
      <w:r>
        <w:rPr>
          <w:spacing w:val="-1"/>
        </w:rPr>
        <w:t>privilege</w:t>
      </w:r>
      <w:r>
        <w:t xml:space="preserve">  </w:t>
      </w:r>
      <w:r>
        <w:rPr>
          <w:spacing w:val="5"/>
        </w:rPr>
        <w:t xml:space="preserve"> </w:t>
      </w:r>
      <w:r>
        <w:t xml:space="preserve">is  </w:t>
      </w:r>
      <w:r>
        <w:rPr>
          <w:spacing w:val="6"/>
        </w:rPr>
        <w:t xml:space="preserve"> </w:t>
      </w:r>
      <w:r>
        <w:rPr>
          <w:spacing w:val="-1"/>
        </w:rPr>
        <w:t>granted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electricians</w:t>
      </w:r>
      <w:r>
        <w:rPr>
          <w:spacing w:val="24"/>
        </w:rPr>
        <w:t xml:space="preserve"> </w:t>
      </w:r>
      <w:r>
        <w:rPr>
          <w:spacing w:val="-1"/>
        </w:rPr>
        <w:t>licensed</w:t>
      </w:r>
      <w:r>
        <w:rPr>
          <w:spacing w:val="23"/>
        </w:rPr>
        <w:t xml:space="preserve"> </w:t>
      </w:r>
      <w:r>
        <w:rPr>
          <w:spacing w:val="-1"/>
        </w:rPr>
        <w:t>under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laws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this</w:t>
      </w:r>
      <w:r>
        <w:rPr>
          <w:spacing w:val="22"/>
        </w:rPr>
        <w:t xml:space="preserve"> </w:t>
      </w:r>
      <w:r>
        <w:rPr>
          <w:spacing w:val="-1"/>
        </w:rPr>
        <w:t>state,</w:t>
      </w:r>
      <w:r>
        <w:rPr>
          <w:spacing w:val="39"/>
        </w:rPr>
        <w:t xml:space="preserve"> </w:t>
      </w:r>
      <w:r>
        <w:rPr>
          <w:spacing w:val="-1"/>
        </w:rPr>
        <w:t>shall</w:t>
      </w:r>
      <w:r>
        <w:t xml:space="preserve">  </w:t>
      </w:r>
      <w:r>
        <w:rPr>
          <w:spacing w:val="15"/>
        </w:rPr>
        <w:t xml:space="preserve"> </w:t>
      </w:r>
      <w:r>
        <w:rPr>
          <w:spacing w:val="-1"/>
        </w:rPr>
        <w:t>be</w:t>
      </w:r>
      <w:r>
        <w:t xml:space="preserve">  </w:t>
      </w:r>
      <w:r>
        <w:rPr>
          <w:spacing w:val="16"/>
        </w:rPr>
        <w:t xml:space="preserve"> </w:t>
      </w:r>
      <w:r>
        <w:rPr>
          <w:spacing w:val="-1"/>
        </w:rPr>
        <w:t>issued</w:t>
      </w:r>
      <w:r>
        <w:t xml:space="preserve">  </w:t>
      </w:r>
      <w:r>
        <w:rPr>
          <w:spacing w:val="15"/>
        </w:rPr>
        <w:t xml:space="preserve"> </w:t>
      </w:r>
      <w:r>
        <w:t xml:space="preserve">a  </w:t>
      </w:r>
      <w:r>
        <w:rPr>
          <w:spacing w:val="16"/>
        </w:rPr>
        <w:t xml:space="preserve"> </w:t>
      </w:r>
      <w:r>
        <w:rPr>
          <w:spacing w:val="-1"/>
        </w:rPr>
        <w:t>reciprocal</w:t>
      </w:r>
      <w:r>
        <w:t xml:space="preserve">  </w:t>
      </w:r>
      <w:r>
        <w:rPr>
          <w:spacing w:val="15"/>
        </w:rPr>
        <w:t xml:space="preserve"> </w:t>
      </w:r>
      <w:r>
        <w:rPr>
          <w:spacing w:val="-1"/>
        </w:rPr>
        <w:t>license</w:t>
      </w:r>
      <w:r>
        <w:t xml:space="preserve">  </w:t>
      </w:r>
      <w:r>
        <w:rPr>
          <w:spacing w:val="16"/>
        </w:rPr>
        <w:t xml:space="preserve"> </w:t>
      </w:r>
      <w:r>
        <w:rPr>
          <w:spacing w:val="-1"/>
        </w:rPr>
        <w:t>without</w:t>
      </w:r>
      <w:r>
        <w:rPr>
          <w:spacing w:val="41"/>
        </w:rPr>
        <w:t xml:space="preserve"> </w:t>
      </w:r>
      <w:r>
        <w:rPr>
          <w:spacing w:val="-1"/>
        </w:rPr>
        <w:t>examination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payment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required fee.</w:t>
      </w:r>
      <w:r>
        <w:rPr>
          <w:spacing w:val="33"/>
        </w:rPr>
        <w:t xml:space="preserve"> </w:t>
      </w:r>
      <w:r>
        <w:rPr>
          <w:rFonts w:cs="Calibri"/>
          <w:i/>
          <w:spacing w:val="-1"/>
        </w:rPr>
        <w:t>[</w:t>
      </w:r>
      <w:r w:rsidRPr="003565FC">
        <w:rPr>
          <w:rFonts w:cs="Calibri"/>
          <w:b/>
          <w:i/>
          <w:spacing w:val="-1"/>
          <w:rPrChange w:id="41" w:author="Patterson, Robert" w:date="2017-05-09T13:06:00Z">
            <w:rPr>
              <w:rFonts w:cs="Calibri"/>
              <w:i/>
              <w:spacing w:val="-1"/>
            </w:rPr>
          </w:rPrChange>
        </w:rPr>
        <w:t>Note</w:t>
      </w:r>
      <w:r>
        <w:rPr>
          <w:rFonts w:cs="Calibri"/>
          <w:i/>
          <w:spacing w:val="-1"/>
        </w:rPr>
        <w:t>:</w:t>
      </w:r>
      <w:r>
        <w:rPr>
          <w:rFonts w:cs="Calibri"/>
          <w:i/>
          <w:spacing w:val="29"/>
        </w:rPr>
        <w:t xml:space="preserve"> </w:t>
      </w:r>
      <w:r>
        <w:rPr>
          <w:rFonts w:cs="Calibri"/>
          <w:i/>
          <w:spacing w:val="-1"/>
        </w:rPr>
        <w:t>Current</w:t>
      </w:r>
      <w:r>
        <w:rPr>
          <w:rFonts w:cs="Calibri"/>
          <w:i/>
          <w:spacing w:val="29"/>
        </w:rPr>
        <w:t xml:space="preserve"> </w:t>
      </w:r>
      <w:r>
        <w:rPr>
          <w:rFonts w:cs="Calibri"/>
          <w:i/>
          <w:spacing w:val="-1"/>
        </w:rPr>
        <w:t>reciprocal</w:t>
      </w:r>
      <w:r>
        <w:rPr>
          <w:rFonts w:cs="Calibri"/>
          <w:i/>
          <w:spacing w:val="29"/>
        </w:rPr>
        <w:t xml:space="preserve"> </w:t>
      </w:r>
      <w:r>
        <w:rPr>
          <w:rFonts w:cs="Calibri"/>
          <w:i/>
          <w:spacing w:val="-1"/>
        </w:rPr>
        <w:t>agreements</w:t>
      </w:r>
      <w:r>
        <w:rPr>
          <w:rFonts w:cs="Calibri"/>
          <w:i/>
          <w:spacing w:val="29"/>
        </w:rPr>
        <w:t xml:space="preserve"> </w:t>
      </w:r>
      <w:r>
        <w:rPr>
          <w:rFonts w:cs="Calibri"/>
          <w:i/>
          <w:spacing w:val="-1"/>
        </w:rPr>
        <w:t>include</w:t>
      </w:r>
      <w:r>
        <w:rPr>
          <w:rFonts w:cs="Calibri"/>
          <w:i/>
          <w:spacing w:val="29"/>
        </w:rPr>
        <w:t xml:space="preserve"> </w:t>
      </w:r>
      <w:r>
        <w:rPr>
          <w:rFonts w:cs="Calibri"/>
          <w:i/>
        </w:rPr>
        <w:t>the</w:t>
      </w:r>
      <w:r>
        <w:rPr>
          <w:rFonts w:cs="Calibri"/>
          <w:i/>
          <w:spacing w:val="25"/>
        </w:rPr>
        <w:t xml:space="preserve"> </w:t>
      </w:r>
      <w:r>
        <w:rPr>
          <w:rFonts w:cs="Calibri"/>
          <w:i/>
          <w:spacing w:val="-1"/>
        </w:rPr>
        <w:t>States</w:t>
      </w:r>
      <w:r>
        <w:rPr>
          <w:rFonts w:cs="Calibri"/>
          <w:i/>
          <w:spacing w:val="1"/>
        </w:rPr>
        <w:t xml:space="preserve"> </w:t>
      </w:r>
      <w:r>
        <w:rPr>
          <w:rFonts w:cs="Calibri"/>
          <w:i/>
          <w:spacing w:val="-1"/>
        </w:rPr>
        <w:t>of</w:t>
      </w:r>
      <w:r>
        <w:rPr>
          <w:rFonts w:cs="Calibri"/>
          <w:i/>
        </w:rPr>
        <w:t xml:space="preserve"> </w:t>
      </w:r>
      <w:r>
        <w:rPr>
          <w:rFonts w:cs="Calibri"/>
          <w:i/>
          <w:spacing w:val="-2"/>
        </w:rPr>
        <w:t>New</w:t>
      </w:r>
      <w:r>
        <w:rPr>
          <w:rFonts w:cs="Calibri"/>
          <w:i/>
          <w:spacing w:val="1"/>
        </w:rPr>
        <w:t xml:space="preserve"> </w:t>
      </w:r>
      <w:r>
        <w:rPr>
          <w:rFonts w:cs="Calibri"/>
          <w:i/>
          <w:spacing w:val="-1"/>
        </w:rPr>
        <w:t>Hampshire,</w:t>
      </w:r>
      <w:r>
        <w:rPr>
          <w:rFonts w:cs="Calibri"/>
          <w:i/>
          <w:spacing w:val="-2"/>
        </w:rPr>
        <w:t xml:space="preserve"> </w:t>
      </w:r>
      <w:r>
        <w:rPr>
          <w:rFonts w:cs="Calibri"/>
          <w:i/>
          <w:spacing w:val="-1"/>
        </w:rPr>
        <w:t>and Maine.]</w:t>
      </w:r>
    </w:p>
    <w:p w:rsidR="00F57C25" w:rsidRDefault="003621EC" w:rsidP="00F57C25">
      <w:pPr>
        <w:pStyle w:val="BodyText"/>
        <w:numPr>
          <w:ilvl w:val="0"/>
          <w:numId w:val="35"/>
        </w:numPr>
        <w:tabs>
          <w:tab w:val="left" w:pos="470"/>
        </w:tabs>
        <w:spacing w:before="217"/>
        <w:ind w:right="136" w:firstLine="0"/>
      </w:pPr>
      <w:r w:rsidRPr="00F57C25">
        <w:rPr>
          <w:spacing w:val="-1"/>
        </w:rPr>
        <w:t>Electrical</w:t>
      </w:r>
      <w:r w:rsidRPr="00F57C25">
        <w:rPr>
          <w:spacing w:val="39"/>
        </w:rPr>
        <w:t xml:space="preserve"> </w:t>
      </w:r>
      <w:r w:rsidRPr="00F57C25">
        <w:rPr>
          <w:spacing w:val="-1"/>
        </w:rPr>
        <w:t>license</w:t>
      </w:r>
      <w:r w:rsidRPr="00F57C25">
        <w:rPr>
          <w:spacing w:val="41"/>
        </w:rPr>
        <w:t xml:space="preserve"> </w:t>
      </w:r>
      <w:r w:rsidRPr="00F57C25">
        <w:rPr>
          <w:spacing w:val="-1"/>
        </w:rPr>
        <w:t>fees</w:t>
      </w:r>
      <w:r w:rsidRPr="00F57C25">
        <w:rPr>
          <w:spacing w:val="41"/>
        </w:rPr>
        <w:t xml:space="preserve"> </w:t>
      </w:r>
      <w:r>
        <w:t>are</w:t>
      </w:r>
      <w:r w:rsidRPr="00F57C25">
        <w:rPr>
          <w:spacing w:val="40"/>
        </w:rPr>
        <w:t xml:space="preserve"> </w:t>
      </w:r>
      <w:r w:rsidRPr="00F57C25">
        <w:rPr>
          <w:spacing w:val="-1"/>
        </w:rPr>
        <w:t>established</w:t>
      </w:r>
      <w:r w:rsidRPr="00F57C25">
        <w:rPr>
          <w:spacing w:val="40"/>
        </w:rPr>
        <w:t xml:space="preserve"> </w:t>
      </w:r>
      <w:r w:rsidRPr="00F57C25">
        <w:rPr>
          <w:spacing w:val="-1"/>
        </w:rPr>
        <w:t>by</w:t>
      </w:r>
      <w:r w:rsidRPr="00F57C25">
        <w:rPr>
          <w:spacing w:val="42"/>
        </w:rPr>
        <w:t xml:space="preserve"> </w:t>
      </w:r>
      <w:r w:rsidRPr="00F57C25">
        <w:rPr>
          <w:spacing w:val="-1"/>
        </w:rPr>
        <w:t>the</w:t>
      </w:r>
      <w:r w:rsidRPr="00F57C25">
        <w:rPr>
          <w:spacing w:val="35"/>
        </w:rPr>
        <w:t xml:space="preserve"> </w:t>
      </w:r>
      <w:r w:rsidRPr="00F57C25">
        <w:rPr>
          <w:spacing w:val="-1"/>
        </w:rPr>
        <w:t>Vermont</w:t>
      </w:r>
      <w:r w:rsidRPr="00F57C25">
        <w:rPr>
          <w:spacing w:val="8"/>
        </w:rPr>
        <w:t xml:space="preserve"> </w:t>
      </w:r>
      <w:r w:rsidRPr="00F57C25">
        <w:rPr>
          <w:spacing w:val="-1"/>
        </w:rPr>
        <w:t>Legislature.</w:t>
      </w:r>
      <w:r w:rsidRPr="00F57C25">
        <w:rPr>
          <w:spacing w:val="14"/>
        </w:rPr>
        <w:t xml:space="preserve"> </w:t>
      </w:r>
      <w:del w:id="42" w:author="Patterson, Robert" w:date="2017-05-09T13:06:00Z">
        <w:r w:rsidR="00F57C25" w:rsidDel="00F57C25">
          <w:rPr>
            <w:spacing w:val="14"/>
          </w:rPr>
          <w:delText xml:space="preserve">The current license fees are listed in Appendix I. </w:delText>
        </w:r>
      </w:del>
      <w:r w:rsidR="00F57C25" w:rsidRPr="00EE2338">
        <w:rPr>
          <w:color w:val="C00000"/>
          <w:spacing w:val="-1"/>
        </w:rPr>
        <w:t>Refer to §905 located at site below for fees;</w:t>
      </w:r>
      <w:r w:rsidR="00F57C25" w:rsidRPr="00F57C25">
        <w:rPr>
          <w:spacing w:val="25"/>
        </w:rPr>
        <w:t xml:space="preserve"> </w:t>
      </w:r>
      <w:hyperlink r:id="rId16" w:history="1">
        <w:r w:rsidR="00F57C25" w:rsidRPr="00F57C25">
          <w:rPr>
            <w:rStyle w:val="Hyperlink"/>
            <w:rFonts w:asciiTheme="minorHAnsi" w:eastAsia="Times New Roman" w:hAnsiTheme="minorHAnsi" w:cs="Times New Roman"/>
          </w:rPr>
          <w:t>http://legislature.vermont.gov/statutes/chapter/26/015</w:t>
        </w:r>
      </w:hyperlink>
    </w:p>
    <w:p w:rsidR="004F3824" w:rsidRDefault="004F3824">
      <w:pPr>
        <w:spacing w:before="1"/>
        <w:rPr>
          <w:rFonts w:ascii="Calibri" w:eastAsia="Calibri" w:hAnsi="Calibri" w:cs="Calibri"/>
        </w:rPr>
      </w:pPr>
      <w:bookmarkStart w:id="43" w:name="_GoBack"/>
      <w:bookmarkEnd w:id="43"/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ind w:left="560"/>
        <w:jc w:val="both"/>
        <w:rPr>
          <w:b w:val="0"/>
          <w:bCs w:val="0"/>
        </w:rPr>
      </w:pPr>
      <w:bookmarkStart w:id="44" w:name="_TOC_250013"/>
      <w:r>
        <w:t>RENEWAL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LICENSE</w:t>
      </w:r>
      <w:bookmarkEnd w:id="44"/>
    </w:p>
    <w:p w:rsidR="004F3824" w:rsidRDefault="004F3824">
      <w:pPr>
        <w:spacing w:before="11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34"/>
        </w:numPr>
        <w:tabs>
          <w:tab w:val="left" w:pos="510"/>
        </w:tabs>
        <w:ind w:right="132" w:firstLine="0"/>
        <w:jc w:val="both"/>
      </w:pPr>
      <w:r>
        <w:rPr>
          <w:spacing w:val="-1"/>
        </w:rPr>
        <w:t>All</w:t>
      </w:r>
      <w:r>
        <w:rPr>
          <w:spacing w:val="14"/>
        </w:rPr>
        <w:t xml:space="preserve"> </w:t>
      </w:r>
      <w:r>
        <w:rPr>
          <w:spacing w:val="-1"/>
        </w:rPr>
        <w:t>licenses</w:t>
      </w:r>
      <w:r>
        <w:rPr>
          <w:spacing w:val="15"/>
        </w:rPr>
        <w:t xml:space="preserve"> </w:t>
      </w:r>
      <w:r>
        <w:rPr>
          <w:spacing w:val="-1"/>
        </w:rPr>
        <w:t>expire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t>last</w:t>
      </w:r>
      <w:r>
        <w:rPr>
          <w:spacing w:val="14"/>
        </w:rPr>
        <w:t xml:space="preserve"> </w:t>
      </w:r>
      <w:r>
        <w:rPr>
          <w:spacing w:val="-1"/>
        </w:rPr>
        <w:t>day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month</w:t>
      </w:r>
      <w:r>
        <w:rPr>
          <w:spacing w:val="44"/>
        </w:rPr>
        <w:t xml:space="preserve"> </w:t>
      </w:r>
      <w:r>
        <w:rPr>
          <w:spacing w:val="-1"/>
        </w:rPr>
        <w:t>designated</w:t>
      </w:r>
      <w:r>
        <w:rPr>
          <w:spacing w:val="25"/>
        </w:rPr>
        <w:t xml:space="preserve"> </w:t>
      </w:r>
      <w:r>
        <w:rPr>
          <w:spacing w:val="-1"/>
        </w:rPr>
        <w:t>by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board.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license</w:t>
      </w:r>
      <w:r>
        <w:rPr>
          <w:spacing w:val="27"/>
        </w:rPr>
        <w:t xml:space="preserve"> </w:t>
      </w:r>
      <w:r>
        <w:rPr>
          <w:spacing w:val="-1"/>
        </w:rPr>
        <w:t>shall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>
          <w:spacing w:val="27"/>
        </w:rPr>
        <w:t xml:space="preserve"> </w:t>
      </w:r>
      <w:r>
        <w:rPr>
          <w:spacing w:val="-1"/>
        </w:rPr>
        <w:t>valid</w:t>
      </w:r>
      <w:r>
        <w:rPr>
          <w:spacing w:val="51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t>three</w:t>
      </w:r>
      <w:r>
        <w:rPr>
          <w:spacing w:val="11"/>
        </w:rPr>
        <w:t xml:space="preserve"> </w:t>
      </w:r>
      <w:r>
        <w:rPr>
          <w:spacing w:val="-1"/>
        </w:rPr>
        <w:t>years.</w:t>
      </w:r>
      <w:r>
        <w:rPr>
          <w:spacing w:val="2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notice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renewal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application</w:t>
      </w:r>
      <w:r>
        <w:rPr>
          <w:spacing w:val="44"/>
        </w:rPr>
        <w:t xml:space="preserve"> </w:t>
      </w:r>
      <w:r>
        <w:rPr>
          <w:spacing w:val="-1"/>
        </w:rPr>
        <w:t>for</w:t>
      </w:r>
      <w:r>
        <w:rPr>
          <w:spacing w:val="46"/>
        </w:rPr>
        <w:t xml:space="preserve"> </w:t>
      </w:r>
      <w:r>
        <w:rPr>
          <w:spacing w:val="-1"/>
        </w:rPr>
        <w:t>renewal</w:t>
      </w:r>
      <w:r>
        <w:rPr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rPr>
          <w:spacing w:val="-1"/>
        </w:rPr>
        <w:t>sent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each</w:t>
      </w:r>
      <w:r>
        <w:rPr>
          <w:spacing w:val="43"/>
        </w:rPr>
        <w:t xml:space="preserve"> </w:t>
      </w:r>
      <w:r>
        <w:rPr>
          <w:spacing w:val="-1"/>
        </w:rPr>
        <w:t>licensee</w:t>
      </w:r>
      <w:r>
        <w:rPr>
          <w:spacing w:val="39"/>
        </w:rPr>
        <w:t xml:space="preserve"> </w:t>
      </w:r>
      <w:r>
        <w:rPr>
          <w:spacing w:val="-1"/>
        </w:rPr>
        <w:t>prior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expiration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license.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signed</w:t>
      </w:r>
      <w:r>
        <w:rPr>
          <w:spacing w:val="43"/>
        </w:rPr>
        <w:t xml:space="preserve"> </w:t>
      </w:r>
      <w:r>
        <w:rPr>
          <w:spacing w:val="-1"/>
        </w:rPr>
        <w:t>application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33"/>
        </w:rPr>
        <w:t xml:space="preserve"> </w:t>
      </w:r>
      <w:r>
        <w:rPr>
          <w:spacing w:val="-1"/>
        </w:rPr>
        <w:t>renewal,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certification</w:t>
      </w:r>
      <w:r>
        <w:rPr>
          <w:spacing w:val="3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continuing</w:t>
      </w:r>
      <w:r>
        <w:rPr>
          <w:spacing w:val="33"/>
        </w:rPr>
        <w:t xml:space="preserve"> </w:t>
      </w:r>
      <w:r>
        <w:t>education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appropriate</w:t>
      </w:r>
      <w:r>
        <w:rPr>
          <w:spacing w:val="35"/>
        </w:rPr>
        <w:t xml:space="preserve"> </w:t>
      </w:r>
      <w:r>
        <w:rPr>
          <w:spacing w:val="-1"/>
        </w:rPr>
        <w:t>fee</w:t>
      </w:r>
      <w:r>
        <w:rPr>
          <w:spacing w:val="31"/>
        </w:rPr>
        <w:t xml:space="preserve"> </w:t>
      </w:r>
      <w:r>
        <w:rPr>
          <w:spacing w:val="-1"/>
        </w:rPr>
        <w:t>must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returned</w:t>
      </w:r>
      <w:r>
        <w:rPr>
          <w:spacing w:val="29"/>
        </w:rPr>
        <w:t xml:space="preserve"> </w:t>
      </w:r>
      <w:r>
        <w:rPr>
          <w:spacing w:val="-1"/>
        </w:rPr>
        <w:t>prior</w:t>
      </w:r>
      <w:r>
        <w:rPr>
          <w:spacing w:val="26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date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license</w:t>
      </w:r>
      <w:r>
        <w:rPr>
          <w:spacing w:val="3"/>
        </w:rPr>
        <w:t xml:space="preserve"> </w:t>
      </w:r>
      <w:r>
        <w:rPr>
          <w:spacing w:val="-1"/>
        </w:rPr>
        <w:t>expires.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rPr>
          <w:spacing w:val="-1"/>
        </w:rPr>
        <w:t>shall</w:t>
      </w:r>
      <w:r>
        <w:rPr>
          <w:spacing w:val="4"/>
        </w:rPr>
        <w:t xml:space="preserve"> </w:t>
      </w:r>
      <w:r>
        <w:t>renew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license</w:t>
      </w:r>
      <w:r>
        <w:rPr>
          <w:spacing w:val="39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person</w:t>
      </w:r>
      <w:r>
        <w:rPr>
          <w:spacing w:val="35"/>
        </w:rPr>
        <w:t xml:space="preserve"> </w:t>
      </w:r>
      <w:r>
        <w:rPr>
          <w:spacing w:val="-1"/>
        </w:rPr>
        <w:t>holding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valid</w:t>
      </w:r>
      <w:r>
        <w:rPr>
          <w:spacing w:val="35"/>
        </w:rPr>
        <w:t xml:space="preserve"> </w:t>
      </w:r>
      <w:r>
        <w:rPr>
          <w:spacing w:val="-1"/>
        </w:rPr>
        <w:t>license</w:t>
      </w:r>
      <w:r>
        <w:rPr>
          <w:spacing w:val="36"/>
        </w:rPr>
        <w:t xml:space="preserve"> </w:t>
      </w:r>
      <w:r>
        <w:rPr>
          <w:spacing w:val="-1"/>
        </w:rPr>
        <w:t>issued</w:t>
      </w:r>
      <w:r>
        <w:rPr>
          <w:spacing w:val="35"/>
        </w:rPr>
        <w:t xml:space="preserve"> </w:t>
      </w:r>
      <w:r>
        <w:rPr>
          <w:spacing w:val="-1"/>
        </w:rPr>
        <w:t>under</w:t>
      </w:r>
      <w:r>
        <w:rPr>
          <w:spacing w:val="29"/>
        </w:rPr>
        <w:t xml:space="preserve"> </w:t>
      </w:r>
      <w:r>
        <w:rPr>
          <w:spacing w:val="-1"/>
        </w:rPr>
        <w:t>this</w:t>
      </w:r>
      <w:r>
        <w:rPr>
          <w:spacing w:val="38"/>
        </w:rPr>
        <w:t xml:space="preserve"> </w:t>
      </w:r>
      <w:r>
        <w:rPr>
          <w:spacing w:val="-1"/>
        </w:rPr>
        <w:t>chapter</w:t>
      </w:r>
      <w:r>
        <w:rPr>
          <w:spacing w:val="37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rPr>
          <w:spacing w:val="-1"/>
        </w:rPr>
        <w:t>receipt</w:t>
      </w:r>
      <w:r>
        <w:rPr>
          <w:spacing w:val="36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rPr>
          <w:spacing w:val="-1"/>
        </w:rPr>
        <w:t>application</w:t>
      </w:r>
      <w:r>
        <w:rPr>
          <w:spacing w:val="38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t>renewal,</w:t>
      </w:r>
      <w:r>
        <w:rPr>
          <w:spacing w:val="38"/>
        </w:rPr>
        <w:t xml:space="preserve"> </w:t>
      </w:r>
      <w:r>
        <w:rPr>
          <w:spacing w:val="-1"/>
        </w:rPr>
        <w:t>certification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continuing</w:t>
      </w:r>
      <w:r>
        <w:rPr>
          <w:spacing w:val="40"/>
        </w:rPr>
        <w:t xml:space="preserve"> </w:t>
      </w:r>
      <w:r>
        <w:rPr>
          <w:spacing w:val="-1"/>
        </w:rPr>
        <w:t>education,</w:t>
      </w:r>
      <w:r>
        <w:rPr>
          <w:spacing w:val="47"/>
        </w:rPr>
        <w:t xml:space="preserve"> </w:t>
      </w:r>
      <w:r>
        <w:rPr>
          <w:spacing w:val="-1"/>
        </w:rPr>
        <w:t>child</w:t>
      </w:r>
      <w:r>
        <w:rPr>
          <w:spacing w:val="11"/>
        </w:rPr>
        <w:t xml:space="preserve"> </w:t>
      </w:r>
      <w:r>
        <w:rPr>
          <w:spacing w:val="-1"/>
        </w:rPr>
        <w:t>support</w:t>
      </w:r>
      <w:r>
        <w:rPr>
          <w:spacing w:val="13"/>
        </w:rPr>
        <w:t xml:space="preserve"> </w:t>
      </w:r>
      <w:r>
        <w:rPr>
          <w:spacing w:val="-1"/>
        </w:rPr>
        <w:t>certification,</w:t>
      </w:r>
      <w:r>
        <w:rPr>
          <w:spacing w:val="13"/>
        </w:rPr>
        <w:t xml:space="preserve"> </w:t>
      </w:r>
      <w:r>
        <w:t>tax</w:t>
      </w:r>
      <w:r>
        <w:rPr>
          <w:spacing w:val="11"/>
        </w:rPr>
        <w:t xml:space="preserve"> </w:t>
      </w:r>
      <w:r>
        <w:rPr>
          <w:spacing w:val="-1"/>
        </w:rPr>
        <w:t>certification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required</w:t>
      </w:r>
      <w:r>
        <w:rPr>
          <w:spacing w:val="6"/>
        </w:rPr>
        <w:t xml:space="preserve"> </w:t>
      </w:r>
      <w:r>
        <w:rPr>
          <w:spacing w:val="-1"/>
        </w:rPr>
        <w:t>fee,</w:t>
      </w:r>
      <w:r>
        <w:rPr>
          <w:spacing w:val="8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before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expiration</w:t>
      </w:r>
      <w:r>
        <w:rPr>
          <w:spacing w:val="6"/>
        </w:rPr>
        <w:t xml:space="preserve"> </w:t>
      </w:r>
      <w:r>
        <w:rPr>
          <w:spacing w:val="-1"/>
        </w:rPr>
        <w:t>date</w:t>
      </w:r>
      <w:r>
        <w:rPr>
          <w:spacing w:val="35"/>
        </w:rPr>
        <w:t xml:space="preserve"> </w:t>
      </w:r>
      <w:r>
        <w:t xml:space="preserve">of </w:t>
      </w:r>
      <w:r>
        <w:rPr>
          <w:spacing w:val="-1"/>
        </w:rPr>
        <w:t>his</w:t>
      </w:r>
      <w:r>
        <w:t xml:space="preserve"> </w:t>
      </w:r>
      <w:r>
        <w:rPr>
          <w:spacing w:val="-1"/>
        </w:rPr>
        <w:t>license.</w:t>
      </w:r>
    </w:p>
    <w:p w:rsidR="004F3824" w:rsidRDefault="004F3824">
      <w:pPr>
        <w:spacing w:before="1"/>
        <w:rPr>
          <w:rFonts w:ascii="Calibri" w:eastAsia="Calibri" w:hAnsi="Calibri" w:cs="Calibri"/>
          <w:sz w:val="18"/>
          <w:szCs w:val="18"/>
        </w:rPr>
      </w:pPr>
    </w:p>
    <w:p w:rsidR="004F3824" w:rsidRDefault="003944A4">
      <w:pPr>
        <w:pStyle w:val="BodyText"/>
        <w:numPr>
          <w:ilvl w:val="0"/>
          <w:numId w:val="34"/>
        </w:numPr>
        <w:tabs>
          <w:tab w:val="left" w:pos="534"/>
        </w:tabs>
        <w:ind w:right="132" w:firstLine="0"/>
        <w:jc w:val="both"/>
      </w:pPr>
      <w:r>
        <w:pict>
          <v:group id="_x0000_s1026" style="position:absolute;left:0;text-align:left;margin-left:529.05pt;margin-top:159.8pt;width:11.05pt;height:.1pt;z-index:-251658240;mso-position-horizontal-relative:page" coordorigin="10581,3196" coordsize="221,2">
            <v:shape id="_x0000_s1027" style="position:absolute;left:10581;top:3196;width:221;height:2" coordorigin="10581,3196" coordsize="221,0" path="m10581,3196r221,e" filled="f" strokeweight=".82pt">
              <v:path arrowok="t"/>
            </v:shape>
            <w10:wrap anchorx="page"/>
          </v:group>
        </w:pict>
      </w:r>
      <w:r w:rsidR="003621EC">
        <w:rPr>
          <w:spacing w:val="-1"/>
        </w:rPr>
        <w:t>All</w:t>
      </w:r>
      <w:r w:rsidR="003621EC">
        <w:rPr>
          <w:spacing w:val="21"/>
        </w:rPr>
        <w:t xml:space="preserve"> </w:t>
      </w:r>
      <w:r w:rsidR="003621EC">
        <w:rPr>
          <w:spacing w:val="-1"/>
        </w:rPr>
        <w:t>journeyman</w:t>
      </w:r>
      <w:r w:rsidR="003621EC">
        <w:rPr>
          <w:spacing w:val="21"/>
        </w:rPr>
        <w:t xml:space="preserve"> </w:t>
      </w:r>
      <w:r w:rsidR="003621EC">
        <w:rPr>
          <w:spacing w:val="-1"/>
        </w:rPr>
        <w:t>and</w:t>
      </w:r>
      <w:r w:rsidR="003621EC">
        <w:rPr>
          <w:spacing w:val="18"/>
        </w:rPr>
        <w:t xml:space="preserve"> </w:t>
      </w:r>
      <w:r w:rsidR="003621EC">
        <w:rPr>
          <w:spacing w:val="-1"/>
        </w:rPr>
        <w:t>master</w:t>
      </w:r>
      <w:r w:rsidR="003621EC">
        <w:rPr>
          <w:spacing w:val="19"/>
        </w:rPr>
        <w:t xml:space="preserve"> </w:t>
      </w:r>
      <w:r w:rsidR="003621EC">
        <w:rPr>
          <w:spacing w:val="-1"/>
        </w:rPr>
        <w:t>electricians</w:t>
      </w:r>
      <w:r w:rsidR="003621EC">
        <w:rPr>
          <w:spacing w:val="22"/>
        </w:rPr>
        <w:t xml:space="preserve"> </w:t>
      </w:r>
      <w:r w:rsidR="003621EC">
        <w:rPr>
          <w:spacing w:val="-1"/>
        </w:rPr>
        <w:t>shall,</w:t>
      </w:r>
      <w:r w:rsidR="003621EC">
        <w:rPr>
          <w:spacing w:val="43"/>
        </w:rPr>
        <w:t xml:space="preserve"> </w:t>
      </w:r>
      <w:r w:rsidR="003621EC">
        <w:t>as</w:t>
      </w:r>
      <w:r w:rsidR="003621EC">
        <w:rPr>
          <w:spacing w:val="1"/>
        </w:rPr>
        <w:t xml:space="preserve"> </w:t>
      </w:r>
      <w:r w:rsidR="003621EC">
        <w:t>a</w:t>
      </w:r>
      <w:r w:rsidR="003621EC">
        <w:rPr>
          <w:spacing w:val="1"/>
        </w:rPr>
        <w:t xml:space="preserve"> </w:t>
      </w:r>
      <w:r w:rsidR="003621EC">
        <w:rPr>
          <w:spacing w:val="-1"/>
        </w:rPr>
        <w:t>condition</w:t>
      </w:r>
      <w:r w:rsidR="003621EC">
        <w:t xml:space="preserve"> of</w:t>
      </w:r>
      <w:r w:rsidR="003621EC">
        <w:rPr>
          <w:spacing w:val="1"/>
        </w:rPr>
        <w:t xml:space="preserve"> </w:t>
      </w:r>
      <w:r w:rsidR="003621EC">
        <w:rPr>
          <w:spacing w:val="-1"/>
        </w:rPr>
        <w:t>license</w:t>
      </w:r>
      <w:r w:rsidR="003621EC">
        <w:rPr>
          <w:spacing w:val="48"/>
        </w:rPr>
        <w:t xml:space="preserve"> </w:t>
      </w:r>
      <w:proofErr w:type="gramStart"/>
      <w:r w:rsidR="003621EC">
        <w:t xml:space="preserve">renewal,  </w:t>
      </w:r>
      <w:r w:rsidR="003621EC">
        <w:rPr>
          <w:spacing w:val="-1"/>
        </w:rPr>
        <w:t>complete</w:t>
      </w:r>
      <w:proofErr w:type="gramEnd"/>
      <w:r w:rsidR="003621EC">
        <w:rPr>
          <w:spacing w:val="1"/>
        </w:rPr>
        <w:t xml:space="preserve"> </w:t>
      </w:r>
      <w:r w:rsidR="003621EC" w:rsidRPr="0030510B">
        <w:rPr>
          <w:spacing w:val="-1"/>
          <w:u w:val="single"/>
        </w:rPr>
        <w:t>15</w:t>
      </w:r>
      <w:r w:rsidR="003621EC" w:rsidRPr="0030510B">
        <w:rPr>
          <w:spacing w:val="35"/>
          <w:u w:val="single"/>
        </w:rPr>
        <w:t xml:space="preserve"> </w:t>
      </w:r>
      <w:r w:rsidR="003621EC" w:rsidRPr="0030510B">
        <w:rPr>
          <w:spacing w:val="-1"/>
          <w:u w:val="single"/>
        </w:rPr>
        <w:t>hours</w:t>
      </w:r>
      <w:r w:rsidR="003621EC">
        <w:rPr>
          <w:spacing w:val="35"/>
        </w:rPr>
        <w:t xml:space="preserve"> </w:t>
      </w:r>
      <w:r w:rsidR="003621EC">
        <w:t>of</w:t>
      </w:r>
      <w:r w:rsidR="003621EC">
        <w:rPr>
          <w:spacing w:val="34"/>
        </w:rPr>
        <w:t xml:space="preserve"> </w:t>
      </w:r>
      <w:r w:rsidR="003621EC">
        <w:rPr>
          <w:spacing w:val="-1"/>
        </w:rPr>
        <w:t>instruction,</w:t>
      </w:r>
      <w:r w:rsidR="003621EC">
        <w:rPr>
          <w:spacing w:val="36"/>
        </w:rPr>
        <w:t xml:space="preserve"> </w:t>
      </w:r>
      <w:r w:rsidR="003621EC">
        <w:rPr>
          <w:spacing w:val="-1"/>
        </w:rPr>
        <w:t>approved</w:t>
      </w:r>
      <w:r w:rsidR="003621EC">
        <w:rPr>
          <w:spacing w:val="35"/>
        </w:rPr>
        <w:t xml:space="preserve"> </w:t>
      </w:r>
      <w:r w:rsidR="003621EC">
        <w:rPr>
          <w:spacing w:val="-1"/>
        </w:rPr>
        <w:t>by</w:t>
      </w:r>
      <w:r w:rsidR="003621EC">
        <w:rPr>
          <w:spacing w:val="37"/>
        </w:rPr>
        <w:t xml:space="preserve"> </w:t>
      </w:r>
      <w:r w:rsidR="003621EC">
        <w:rPr>
          <w:spacing w:val="-1"/>
        </w:rPr>
        <w:t>the</w:t>
      </w:r>
      <w:r w:rsidR="003621EC">
        <w:rPr>
          <w:spacing w:val="37"/>
        </w:rPr>
        <w:t xml:space="preserve"> </w:t>
      </w:r>
      <w:r w:rsidR="003621EC">
        <w:rPr>
          <w:spacing w:val="-1"/>
        </w:rPr>
        <w:t>board,</w:t>
      </w:r>
      <w:r w:rsidR="003621EC">
        <w:rPr>
          <w:spacing w:val="34"/>
        </w:rPr>
        <w:t xml:space="preserve"> </w:t>
      </w:r>
      <w:r w:rsidR="003621EC">
        <w:t>on</w:t>
      </w:r>
      <w:r w:rsidR="003621EC">
        <w:rPr>
          <w:spacing w:val="31"/>
        </w:rPr>
        <w:t xml:space="preserve"> </w:t>
      </w:r>
      <w:r w:rsidR="003621EC">
        <w:t>the</w:t>
      </w:r>
      <w:r w:rsidR="003621EC">
        <w:rPr>
          <w:spacing w:val="26"/>
        </w:rPr>
        <w:t xml:space="preserve"> </w:t>
      </w:r>
      <w:r w:rsidR="003621EC">
        <w:rPr>
          <w:spacing w:val="-1"/>
        </w:rPr>
        <w:t>national</w:t>
      </w:r>
      <w:r w:rsidR="003621EC">
        <w:rPr>
          <w:spacing w:val="26"/>
        </w:rPr>
        <w:t xml:space="preserve"> </w:t>
      </w:r>
      <w:r w:rsidR="003621EC">
        <w:rPr>
          <w:spacing w:val="-1"/>
        </w:rPr>
        <w:t>electrical</w:t>
      </w:r>
      <w:r w:rsidR="003621EC">
        <w:rPr>
          <w:spacing w:val="23"/>
        </w:rPr>
        <w:t xml:space="preserve"> </w:t>
      </w:r>
      <w:r w:rsidR="003621EC">
        <w:rPr>
          <w:spacing w:val="-1"/>
        </w:rPr>
        <w:t>code</w:t>
      </w:r>
      <w:r w:rsidR="003621EC">
        <w:rPr>
          <w:spacing w:val="27"/>
        </w:rPr>
        <w:t xml:space="preserve"> </w:t>
      </w:r>
      <w:r w:rsidR="003621EC">
        <w:rPr>
          <w:spacing w:val="-1"/>
        </w:rPr>
        <w:t>during</w:t>
      </w:r>
      <w:r w:rsidR="003621EC">
        <w:rPr>
          <w:spacing w:val="25"/>
        </w:rPr>
        <w:t xml:space="preserve"> </w:t>
      </w:r>
      <w:r w:rsidR="003621EC">
        <w:t>the</w:t>
      </w:r>
      <w:r w:rsidR="003621EC">
        <w:rPr>
          <w:spacing w:val="27"/>
        </w:rPr>
        <w:t xml:space="preserve"> </w:t>
      </w:r>
      <w:r w:rsidR="003621EC">
        <w:rPr>
          <w:spacing w:val="-1"/>
        </w:rPr>
        <w:t>preceding</w:t>
      </w:r>
      <w:r w:rsidR="003621EC">
        <w:rPr>
          <w:spacing w:val="35"/>
        </w:rPr>
        <w:t xml:space="preserve"> </w:t>
      </w:r>
      <w:r w:rsidR="003621EC">
        <w:rPr>
          <w:spacing w:val="-1"/>
        </w:rPr>
        <w:t>36-month</w:t>
      </w:r>
      <w:r w:rsidR="003621EC">
        <w:rPr>
          <w:spacing w:val="4"/>
        </w:rPr>
        <w:t xml:space="preserve"> </w:t>
      </w:r>
      <w:r w:rsidR="003621EC">
        <w:rPr>
          <w:spacing w:val="-1"/>
        </w:rPr>
        <w:t>period.</w:t>
      </w:r>
      <w:r w:rsidR="003621EC">
        <w:rPr>
          <w:spacing w:val="4"/>
        </w:rPr>
        <w:t xml:space="preserve"> </w:t>
      </w:r>
      <w:r w:rsidR="003621EC">
        <w:rPr>
          <w:spacing w:val="-1"/>
        </w:rPr>
        <w:t>All</w:t>
      </w:r>
      <w:r w:rsidR="003621EC">
        <w:rPr>
          <w:spacing w:val="2"/>
        </w:rPr>
        <w:t xml:space="preserve"> </w:t>
      </w:r>
      <w:r w:rsidR="003621EC">
        <w:rPr>
          <w:spacing w:val="-1"/>
        </w:rPr>
        <w:t>holders</w:t>
      </w:r>
      <w:r w:rsidR="003621EC">
        <w:rPr>
          <w:spacing w:val="2"/>
        </w:rPr>
        <w:t xml:space="preserve"> </w:t>
      </w:r>
      <w:r w:rsidR="003621EC">
        <w:t>of</w:t>
      </w:r>
      <w:r w:rsidR="003621EC">
        <w:rPr>
          <w:spacing w:val="4"/>
        </w:rPr>
        <w:t xml:space="preserve"> </w:t>
      </w:r>
      <w:r w:rsidR="003621EC">
        <w:t>a</w:t>
      </w:r>
      <w:r w:rsidR="003621EC">
        <w:rPr>
          <w:spacing w:val="2"/>
        </w:rPr>
        <w:t xml:space="preserve"> </w:t>
      </w:r>
      <w:r w:rsidR="003621EC">
        <w:t>type-S</w:t>
      </w:r>
      <w:r w:rsidR="003621EC">
        <w:rPr>
          <w:spacing w:val="31"/>
        </w:rPr>
        <w:t xml:space="preserve"> </w:t>
      </w:r>
      <w:r w:rsidR="003621EC">
        <w:rPr>
          <w:spacing w:val="-1"/>
        </w:rPr>
        <w:t>journeyman</w:t>
      </w:r>
      <w:r w:rsidR="003621EC">
        <w:rPr>
          <w:spacing w:val="17"/>
        </w:rPr>
        <w:t xml:space="preserve"> </w:t>
      </w:r>
      <w:r w:rsidR="003621EC">
        <w:rPr>
          <w:spacing w:val="-1"/>
        </w:rPr>
        <w:t>license</w:t>
      </w:r>
      <w:r w:rsidR="003621EC">
        <w:rPr>
          <w:spacing w:val="19"/>
        </w:rPr>
        <w:t xml:space="preserve"> </w:t>
      </w:r>
      <w:r w:rsidR="003621EC">
        <w:rPr>
          <w:spacing w:val="-1"/>
        </w:rPr>
        <w:t>shall,</w:t>
      </w:r>
      <w:r w:rsidR="003621EC">
        <w:rPr>
          <w:spacing w:val="18"/>
        </w:rPr>
        <w:t xml:space="preserve"> </w:t>
      </w:r>
      <w:r w:rsidR="003621EC">
        <w:t>as</w:t>
      </w:r>
      <w:r w:rsidR="003621EC">
        <w:rPr>
          <w:spacing w:val="18"/>
        </w:rPr>
        <w:t xml:space="preserve"> </w:t>
      </w:r>
      <w:r w:rsidR="003621EC">
        <w:t>a</w:t>
      </w:r>
      <w:r w:rsidR="003621EC">
        <w:rPr>
          <w:spacing w:val="18"/>
        </w:rPr>
        <w:t xml:space="preserve"> </w:t>
      </w:r>
      <w:r w:rsidR="003621EC">
        <w:rPr>
          <w:spacing w:val="-1"/>
        </w:rPr>
        <w:t>condition</w:t>
      </w:r>
      <w:r w:rsidR="003621EC">
        <w:rPr>
          <w:spacing w:val="17"/>
        </w:rPr>
        <w:t xml:space="preserve"> </w:t>
      </w:r>
      <w:r w:rsidR="003621EC">
        <w:t>of</w:t>
      </w:r>
      <w:r w:rsidR="003621EC">
        <w:rPr>
          <w:spacing w:val="41"/>
        </w:rPr>
        <w:t xml:space="preserve"> </w:t>
      </w:r>
      <w:r w:rsidR="003621EC">
        <w:t>renewal,</w:t>
      </w:r>
      <w:r w:rsidR="003621EC">
        <w:rPr>
          <w:spacing w:val="40"/>
        </w:rPr>
        <w:t xml:space="preserve"> </w:t>
      </w:r>
      <w:r w:rsidR="003621EC">
        <w:rPr>
          <w:spacing w:val="-1"/>
        </w:rPr>
        <w:t>complete</w:t>
      </w:r>
      <w:r w:rsidR="003621EC">
        <w:rPr>
          <w:spacing w:val="42"/>
        </w:rPr>
        <w:t xml:space="preserve"> </w:t>
      </w:r>
      <w:r w:rsidR="003621EC">
        <w:rPr>
          <w:spacing w:val="-1"/>
        </w:rPr>
        <w:t>eight</w:t>
      </w:r>
      <w:r w:rsidR="003621EC">
        <w:rPr>
          <w:spacing w:val="40"/>
        </w:rPr>
        <w:t xml:space="preserve"> </w:t>
      </w:r>
      <w:r w:rsidR="003621EC">
        <w:rPr>
          <w:spacing w:val="-1"/>
        </w:rPr>
        <w:t>hours</w:t>
      </w:r>
      <w:r w:rsidR="003621EC">
        <w:rPr>
          <w:spacing w:val="40"/>
        </w:rPr>
        <w:t xml:space="preserve"> </w:t>
      </w:r>
      <w:r w:rsidR="003621EC">
        <w:t>of</w:t>
      </w:r>
      <w:r w:rsidR="003621EC">
        <w:rPr>
          <w:spacing w:val="42"/>
        </w:rPr>
        <w:t xml:space="preserve"> </w:t>
      </w:r>
      <w:r w:rsidR="003621EC">
        <w:rPr>
          <w:spacing w:val="-1"/>
        </w:rPr>
        <w:t>instruction,</w:t>
      </w:r>
      <w:r w:rsidR="003621EC">
        <w:rPr>
          <w:spacing w:val="30"/>
        </w:rPr>
        <w:t xml:space="preserve"> </w:t>
      </w:r>
      <w:r w:rsidR="003621EC">
        <w:rPr>
          <w:spacing w:val="-1"/>
        </w:rPr>
        <w:t>approved</w:t>
      </w:r>
      <w:r w:rsidR="003621EC">
        <w:rPr>
          <w:spacing w:val="10"/>
        </w:rPr>
        <w:t xml:space="preserve"> </w:t>
      </w:r>
      <w:r w:rsidR="003621EC">
        <w:rPr>
          <w:spacing w:val="-1"/>
        </w:rPr>
        <w:t>by</w:t>
      </w:r>
      <w:r w:rsidR="003621EC">
        <w:rPr>
          <w:spacing w:val="11"/>
        </w:rPr>
        <w:t xml:space="preserve"> </w:t>
      </w:r>
      <w:r w:rsidR="003621EC">
        <w:t>the</w:t>
      </w:r>
      <w:r w:rsidR="003621EC">
        <w:rPr>
          <w:spacing w:val="10"/>
        </w:rPr>
        <w:t xml:space="preserve"> </w:t>
      </w:r>
      <w:r w:rsidR="003621EC">
        <w:rPr>
          <w:spacing w:val="-1"/>
        </w:rPr>
        <w:t>board,</w:t>
      </w:r>
      <w:r w:rsidR="003621EC">
        <w:rPr>
          <w:spacing w:val="10"/>
        </w:rPr>
        <w:t xml:space="preserve"> </w:t>
      </w:r>
      <w:proofErr w:type="gramStart"/>
      <w:r w:rsidR="003621EC">
        <w:t>on</w:t>
      </w:r>
      <w:r w:rsidR="003621EC">
        <w:rPr>
          <w:spacing w:val="10"/>
        </w:rPr>
        <w:t xml:space="preserve"> </w:t>
      </w:r>
      <w:r w:rsidR="003621EC">
        <w:t>the</w:t>
      </w:r>
      <w:r w:rsidR="003621EC">
        <w:rPr>
          <w:spacing w:val="10"/>
        </w:rPr>
        <w:t xml:space="preserve"> </w:t>
      </w:r>
      <w:r w:rsidR="003621EC">
        <w:rPr>
          <w:spacing w:val="-1"/>
        </w:rPr>
        <w:t>subject</w:t>
      </w:r>
      <w:r w:rsidR="003621EC">
        <w:rPr>
          <w:spacing w:val="11"/>
        </w:rPr>
        <w:t xml:space="preserve"> </w:t>
      </w:r>
      <w:r w:rsidR="003621EC">
        <w:t>of</w:t>
      </w:r>
      <w:r w:rsidR="003621EC">
        <w:rPr>
          <w:spacing w:val="10"/>
        </w:rPr>
        <w:t xml:space="preserve"> </w:t>
      </w:r>
      <w:r w:rsidR="003621EC">
        <w:rPr>
          <w:spacing w:val="-1"/>
        </w:rPr>
        <w:t>the</w:t>
      </w:r>
      <w:proofErr w:type="gramEnd"/>
      <w:r w:rsidR="003621EC">
        <w:rPr>
          <w:spacing w:val="23"/>
        </w:rPr>
        <w:t xml:space="preserve"> </w:t>
      </w:r>
      <w:r w:rsidR="003621EC">
        <w:rPr>
          <w:spacing w:val="-1"/>
        </w:rPr>
        <w:t>license</w:t>
      </w:r>
      <w:r w:rsidR="003621EC">
        <w:rPr>
          <w:spacing w:val="15"/>
        </w:rPr>
        <w:t xml:space="preserve"> </w:t>
      </w:r>
      <w:r w:rsidR="003621EC">
        <w:rPr>
          <w:rFonts w:cs="Calibri"/>
          <w:spacing w:val="-1"/>
        </w:rPr>
        <w:t>holder’s</w:t>
      </w:r>
      <w:r w:rsidR="003621EC">
        <w:rPr>
          <w:rFonts w:cs="Calibri"/>
          <w:spacing w:val="15"/>
        </w:rPr>
        <w:t xml:space="preserve"> </w:t>
      </w:r>
      <w:r w:rsidR="003621EC">
        <w:rPr>
          <w:rFonts w:cs="Calibri"/>
          <w:spacing w:val="-1"/>
        </w:rPr>
        <w:t>specialty</w:t>
      </w:r>
      <w:r w:rsidR="003621EC">
        <w:rPr>
          <w:rFonts w:cs="Calibri"/>
          <w:spacing w:val="15"/>
        </w:rPr>
        <w:t xml:space="preserve"> </w:t>
      </w:r>
      <w:r w:rsidR="003621EC">
        <w:rPr>
          <w:rFonts w:cs="Calibri"/>
          <w:spacing w:val="-2"/>
        </w:rPr>
        <w:t>during</w:t>
      </w:r>
      <w:r w:rsidR="003621EC">
        <w:rPr>
          <w:rFonts w:cs="Calibri"/>
          <w:spacing w:val="13"/>
        </w:rPr>
        <w:t xml:space="preserve"> </w:t>
      </w:r>
      <w:r w:rsidR="003621EC">
        <w:rPr>
          <w:rFonts w:cs="Calibri"/>
        </w:rPr>
        <w:t>the</w:t>
      </w:r>
      <w:r w:rsidR="003621EC">
        <w:rPr>
          <w:rFonts w:cs="Calibri"/>
          <w:spacing w:val="14"/>
        </w:rPr>
        <w:t xml:space="preserve"> </w:t>
      </w:r>
      <w:r w:rsidR="003621EC">
        <w:rPr>
          <w:rFonts w:cs="Calibri"/>
          <w:spacing w:val="-1"/>
        </w:rPr>
        <w:t>preceding</w:t>
      </w:r>
      <w:r w:rsidR="003621EC">
        <w:rPr>
          <w:rFonts w:cs="Calibri"/>
          <w:spacing w:val="13"/>
        </w:rPr>
        <w:t xml:space="preserve"> </w:t>
      </w:r>
      <w:r w:rsidR="003621EC">
        <w:rPr>
          <w:rFonts w:cs="Calibri"/>
          <w:spacing w:val="-1"/>
        </w:rPr>
        <w:t>36</w:t>
      </w:r>
      <w:r w:rsidR="003621EC">
        <w:rPr>
          <w:rFonts w:cs="Calibri"/>
          <w:spacing w:val="51"/>
        </w:rPr>
        <w:t xml:space="preserve"> </w:t>
      </w:r>
      <w:r w:rsidR="003621EC">
        <w:rPr>
          <w:spacing w:val="-1"/>
        </w:rPr>
        <w:t>months.</w:t>
      </w:r>
      <w:r w:rsidR="003621EC">
        <w:rPr>
          <w:spacing w:val="37"/>
        </w:rPr>
        <w:t xml:space="preserve"> </w:t>
      </w:r>
      <w:r w:rsidR="003621EC">
        <w:t>A</w:t>
      </w:r>
      <w:r w:rsidR="003621EC">
        <w:rPr>
          <w:spacing w:val="38"/>
        </w:rPr>
        <w:t xml:space="preserve"> </w:t>
      </w:r>
      <w:r w:rsidR="003621EC">
        <w:rPr>
          <w:spacing w:val="-1"/>
        </w:rPr>
        <w:t>person</w:t>
      </w:r>
      <w:r w:rsidR="003621EC">
        <w:rPr>
          <w:spacing w:val="38"/>
        </w:rPr>
        <w:t xml:space="preserve"> </w:t>
      </w:r>
      <w:r w:rsidR="003621EC">
        <w:rPr>
          <w:spacing w:val="-1"/>
        </w:rPr>
        <w:t>who</w:t>
      </w:r>
      <w:r w:rsidR="003621EC">
        <w:rPr>
          <w:spacing w:val="39"/>
        </w:rPr>
        <w:t xml:space="preserve"> </w:t>
      </w:r>
      <w:r w:rsidR="003621EC">
        <w:t>is</w:t>
      </w:r>
      <w:r w:rsidR="003621EC">
        <w:rPr>
          <w:spacing w:val="34"/>
        </w:rPr>
        <w:t xml:space="preserve"> </w:t>
      </w:r>
      <w:r w:rsidR="003621EC">
        <w:rPr>
          <w:spacing w:val="-1"/>
        </w:rPr>
        <w:t>licensed</w:t>
      </w:r>
      <w:r w:rsidR="003621EC">
        <w:rPr>
          <w:spacing w:val="38"/>
        </w:rPr>
        <w:t xml:space="preserve"> </w:t>
      </w:r>
      <w:r w:rsidR="003621EC">
        <w:t>in</w:t>
      </w:r>
      <w:r w:rsidR="003621EC">
        <w:rPr>
          <w:spacing w:val="35"/>
        </w:rPr>
        <w:t xml:space="preserve"> </w:t>
      </w:r>
      <w:r w:rsidR="003621EC">
        <w:rPr>
          <w:spacing w:val="-1"/>
        </w:rPr>
        <w:t>more</w:t>
      </w:r>
      <w:r w:rsidR="003621EC">
        <w:rPr>
          <w:spacing w:val="38"/>
        </w:rPr>
        <w:t xml:space="preserve"> </w:t>
      </w:r>
      <w:r w:rsidR="003621EC">
        <w:t>than</w:t>
      </w:r>
      <w:r w:rsidR="003621EC">
        <w:rPr>
          <w:spacing w:val="33"/>
        </w:rPr>
        <w:t xml:space="preserve"> </w:t>
      </w:r>
      <w:r w:rsidR="003621EC">
        <w:t>two</w:t>
      </w:r>
      <w:r w:rsidR="003621EC">
        <w:rPr>
          <w:spacing w:val="16"/>
        </w:rPr>
        <w:t xml:space="preserve"> </w:t>
      </w:r>
      <w:r w:rsidR="003621EC">
        <w:rPr>
          <w:spacing w:val="-1"/>
        </w:rPr>
        <w:t>fields</w:t>
      </w:r>
      <w:r w:rsidR="003621EC">
        <w:rPr>
          <w:spacing w:val="14"/>
        </w:rPr>
        <w:t xml:space="preserve"> </w:t>
      </w:r>
      <w:r w:rsidR="003621EC">
        <w:t>of</w:t>
      </w:r>
      <w:r w:rsidR="003621EC">
        <w:rPr>
          <w:spacing w:val="17"/>
        </w:rPr>
        <w:t xml:space="preserve"> </w:t>
      </w:r>
      <w:r w:rsidR="003621EC">
        <w:rPr>
          <w:spacing w:val="-1"/>
        </w:rPr>
        <w:t>specialized</w:t>
      </w:r>
      <w:r w:rsidR="003621EC">
        <w:rPr>
          <w:spacing w:val="16"/>
        </w:rPr>
        <w:t xml:space="preserve"> </w:t>
      </w:r>
      <w:r w:rsidR="003621EC">
        <w:rPr>
          <w:spacing w:val="-1"/>
        </w:rPr>
        <w:t>competence</w:t>
      </w:r>
      <w:r w:rsidR="003621EC">
        <w:rPr>
          <w:spacing w:val="17"/>
        </w:rPr>
        <w:t xml:space="preserve"> </w:t>
      </w:r>
      <w:r w:rsidR="003621EC">
        <w:rPr>
          <w:spacing w:val="-1"/>
        </w:rPr>
        <w:t>shall</w:t>
      </w:r>
      <w:r w:rsidR="003621EC">
        <w:rPr>
          <w:spacing w:val="16"/>
        </w:rPr>
        <w:t xml:space="preserve"> </w:t>
      </w:r>
      <w:r w:rsidR="003621EC">
        <w:rPr>
          <w:spacing w:val="-1"/>
        </w:rPr>
        <w:t>not</w:t>
      </w:r>
      <w:r w:rsidR="003621EC">
        <w:rPr>
          <w:spacing w:val="17"/>
        </w:rPr>
        <w:t xml:space="preserve"> </w:t>
      </w:r>
      <w:r w:rsidR="003621EC">
        <w:rPr>
          <w:spacing w:val="-1"/>
        </w:rPr>
        <w:t>be</w:t>
      </w:r>
      <w:r w:rsidR="003621EC">
        <w:rPr>
          <w:spacing w:val="27"/>
        </w:rPr>
        <w:t xml:space="preserve"> </w:t>
      </w:r>
      <w:r w:rsidR="003621EC">
        <w:rPr>
          <w:spacing w:val="-1"/>
        </w:rPr>
        <w:t>required</w:t>
      </w:r>
      <w:r w:rsidR="003621EC">
        <w:rPr>
          <w:spacing w:val="9"/>
        </w:rPr>
        <w:t xml:space="preserve"> </w:t>
      </w:r>
      <w:r w:rsidR="003621EC">
        <w:rPr>
          <w:spacing w:val="-1"/>
        </w:rPr>
        <w:t>to</w:t>
      </w:r>
      <w:r w:rsidR="003621EC">
        <w:rPr>
          <w:spacing w:val="11"/>
        </w:rPr>
        <w:t xml:space="preserve"> </w:t>
      </w:r>
      <w:r w:rsidR="003621EC">
        <w:rPr>
          <w:spacing w:val="-1"/>
        </w:rPr>
        <w:t>complete</w:t>
      </w:r>
      <w:r w:rsidR="003621EC">
        <w:rPr>
          <w:spacing w:val="8"/>
        </w:rPr>
        <w:t xml:space="preserve"> </w:t>
      </w:r>
      <w:r w:rsidR="003621EC">
        <w:rPr>
          <w:spacing w:val="-1"/>
        </w:rPr>
        <w:t>more</w:t>
      </w:r>
      <w:r w:rsidR="003621EC">
        <w:rPr>
          <w:spacing w:val="10"/>
        </w:rPr>
        <w:t xml:space="preserve"> </w:t>
      </w:r>
      <w:r w:rsidR="003621EC">
        <w:t>than</w:t>
      </w:r>
      <w:r w:rsidR="003621EC">
        <w:rPr>
          <w:spacing w:val="9"/>
        </w:rPr>
        <w:t xml:space="preserve"> </w:t>
      </w:r>
      <w:r w:rsidR="003621EC">
        <w:t>a</w:t>
      </w:r>
      <w:r w:rsidR="003621EC">
        <w:rPr>
          <w:spacing w:val="8"/>
        </w:rPr>
        <w:t xml:space="preserve"> </w:t>
      </w:r>
      <w:r w:rsidR="003621EC">
        <w:rPr>
          <w:spacing w:val="-1"/>
        </w:rPr>
        <w:t>total</w:t>
      </w:r>
      <w:r w:rsidR="003621EC">
        <w:rPr>
          <w:spacing w:val="8"/>
        </w:rPr>
        <w:t xml:space="preserve"> </w:t>
      </w:r>
      <w:r w:rsidR="003621EC">
        <w:t>of</w:t>
      </w:r>
      <w:r w:rsidR="003621EC">
        <w:rPr>
          <w:spacing w:val="14"/>
        </w:rPr>
        <w:t xml:space="preserve"> </w:t>
      </w:r>
      <w:r w:rsidR="003621EC">
        <w:rPr>
          <w:spacing w:val="-2"/>
        </w:rPr>
        <w:t>15</w:t>
      </w:r>
      <w:r w:rsidR="003621EC">
        <w:rPr>
          <w:spacing w:val="25"/>
        </w:rPr>
        <w:t xml:space="preserve"> </w:t>
      </w:r>
      <w:r w:rsidR="003621EC">
        <w:rPr>
          <w:spacing w:val="-1"/>
          <w:u w:val="single" w:color="000000"/>
        </w:rPr>
        <w:t>hours</w:t>
      </w:r>
      <w:r w:rsidR="003621EC">
        <w:rPr>
          <w:u w:val="single" w:color="000000"/>
        </w:rPr>
        <w:t xml:space="preserve"> </w:t>
      </w:r>
      <w:r w:rsidR="003621EC">
        <w:t>of</w:t>
      </w:r>
      <w:r w:rsidR="003621EC">
        <w:rPr>
          <w:spacing w:val="-3"/>
        </w:rPr>
        <w:t xml:space="preserve"> </w:t>
      </w:r>
      <w:r w:rsidR="003621EC">
        <w:rPr>
          <w:spacing w:val="-1"/>
        </w:rPr>
        <w:t>instruction.</w:t>
      </w:r>
    </w:p>
    <w:p w:rsidR="004F3824" w:rsidRDefault="004F3824">
      <w:pPr>
        <w:jc w:val="both"/>
        <w:sectPr w:rsidR="004F3824">
          <w:pgSz w:w="12240" w:h="15840"/>
          <w:pgMar w:top="1400" w:right="1300" w:bottom="1260" w:left="1300" w:header="0" w:footer="1080" w:gutter="0"/>
          <w:cols w:num="2" w:space="720" w:equalWidth="0">
            <w:col w:w="4644" w:space="217"/>
            <w:col w:w="4779"/>
          </w:cols>
        </w:sectPr>
      </w:pPr>
    </w:p>
    <w:p w:rsidR="004F3824" w:rsidRDefault="003621EC">
      <w:pPr>
        <w:pStyle w:val="BodyText"/>
        <w:numPr>
          <w:ilvl w:val="0"/>
          <w:numId w:val="34"/>
        </w:numPr>
        <w:tabs>
          <w:tab w:val="left" w:pos="589"/>
        </w:tabs>
        <w:spacing w:before="37"/>
        <w:ind w:right="1" w:firstLine="0"/>
        <w:jc w:val="both"/>
      </w:pPr>
      <w:r>
        <w:lastRenderedPageBreak/>
        <w:t>If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license</w:t>
      </w:r>
      <w:r>
        <w:rPr>
          <w:spacing w:val="8"/>
        </w:rPr>
        <w:t xml:space="preserve"> </w:t>
      </w:r>
      <w:proofErr w:type="gramStart"/>
      <w:r>
        <w:t>is</w:t>
      </w:r>
      <w:r>
        <w:rPr>
          <w:spacing w:val="10"/>
        </w:rPr>
        <w:t xml:space="preserve"> </w:t>
      </w:r>
      <w:r>
        <w:rPr>
          <w:spacing w:val="-1"/>
        </w:rPr>
        <w:t>allowed</w:t>
      </w:r>
      <w:r>
        <w:rPr>
          <w:spacing w:val="10"/>
        </w:rPr>
        <w:t xml:space="preserve"> </w:t>
      </w:r>
      <w:r>
        <w:t>to</w:t>
      </w:r>
      <w:proofErr w:type="gramEnd"/>
      <w:r>
        <w:rPr>
          <w:spacing w:val="10"/>
        </w:rPr>
        <w:t xml:space="preserve"> </w:t>
      </w:r>
      <w:r>
        <w:rPr>
          <w:spacing w:val="-1"/>
        </w:rPr>
        <w:t>lapse</w:t>
      </w:r>
      <w:r>
        <w:rPr>
          <w:spacing w:val="11"/>
        </w:rPr>
        <w:t xml:space="preserve"> </w:t>
      </w:r>
      <w:r>
        <w:rPr>
          <w:spacing w:val="-2"/>
        </w:rPr>
        <w:t>it</w:t>
      </w:r>
      <w:r>
        <w:rPr>
          <w:spacing w:val="8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28"/>
        </w:rPr>
        <w:t xml:space="preserve"> </w:t>
      </w:r>
      <w:r>
        <w:rPr>
          <w:spacing w:val="-1"/>
        </w:rPr>
        <w:t>renewed</w:t>
      </w:r>
      <w:r>
        <w:rPr>
          <w:spacing w:val="11"/>
        </w:rPr>
        <w:t xml:space="preserve"> </w:t>
      </w:r>
      <w:r>
        <w:rPr>
          <w:spacing w:val="-1"/>
        </w:rPr>
        <w:t>within</w:t>
      </w:r>
      <w:r>
        <w:rPr>
          <w:spacing w:val="11"/>
        </w:rPr>
        <w:t xml:space="preserve"> </w:t>
      </w:r>
      <w:r>
        <w:rPr>
          <w:spacing w:val="-1"/>
        </w:rPr>
        <w:t>one</w:t>
      </w:r>
      <w:r>
        <w:rPr>
          <w:spacing w:val="10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rPr>
          <w:spacing w:val="-1"/>
        </w:rPr>
        <w:t>expiration</w:t>
      </w:r>
      <w:r>
        <w:rPr>
          <w:spacing w:val="11"/>
        </w:rPr>
        <w:t xml:space="preserve"> </w:t>
      </w:r>
      <w:r>
        <w:rPr>
          <w:spacing w:val="-1"/>
        </w:rPr>
        <w:t>date</w:t>
      </w:r>
      <w:r>
        <w:rPr>
          <w:spacing w:val="13"/>
        </w:rPr>
        <w:t xml:space="preserve"> </w:t>
      </w:r>
      <w:r>
        <w:rPr>
          <w:spacing w:val="-2"/>
        </w:rPr>
        <w:t>by</w:t>
      </w:r>
      <w:r>
        <w:rPr>
          <w:spacing w:val="2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payment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  <w:u w:val="single" w:color="000000"/>
        </w:rPr>
        <w:t>$25.00</w:t>
      </w:r>
      <w:r>
        <w:rPr>
          <w:spacing w:val="11"/>
          <w:u w:val="single" w:color="00000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addition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renewal</w:t>
      </w:r>
      <w:r>
        <w:rPr>
          <w:spacing w:val="35"/>
        </w:rPr>
        <w:t xml:space="preserve"> </w:t>
      </w:r>
      <w:r>
        <w:rPr>
          <w:spacing w:val="-1"/>
        </w:rPr>
        <w:t>fee.</w:t>
      </w:r>
      <w:r>
        <w:rPr>
          <w:spacing w:val="4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licensed</w:t>
      </w:r>
      <w:r>
        <w:rPr>
          <w:spacing w:val="24"/>
        </w:rPr>
        <w:t xml:space="preserve"> </w:t>
      </w:r>
      <w:r>
        <w:rPr>
          <w:spacing w:val="-1"/>
        </w:rPr>
        <w:t>electrician</w:t>
      </w:r>
      <w:r>
        <w:rPr>
          <w:spacing w:val="24"/>
        </w:rPr>
        <w:t xml:space="preserve"> </w:t>
      </w:r>
      <w:r>
        <w:rPr>
          <w:spacing w:val="-1"/>
        </w:rPr>
        <w:t>whose</w:t>
      </w:r>
      <w:r>
        <w:rPr>
          <w:spacing w:val="25"/>
        </w:rPr>
        <w:t xml:space="preserve"> </w:t>
      </w:r>
      <w:r>
        <w:rPr>
          <w:spacing w:val="-1"/>
        </w:rPr>
        <w:t>license</w:t>
      </w:r>
      <w:r>
        <w:rPr>
          <w:spacing w:val="24"/>
        </w:rPr>
        <w:t xml:space="preserve"> </w:t>
      </w:r>
      <w:r>
        <w:rPr>
          <w:spacing w:val="-2"/>
        </w:rPr>
        <w:t>has</w:t>
      </w:r>
      <w:r>
        <w:rPr>
          <w:spacing w:val="35"/>
        </w:rPr>
        <w:t xml:space="preserve"> </w:t>
      </w:r>
      <w:r>
        <w:rPr>
          <w:spacing w:val="-1"/>
        </w:rPr>
        <w:t>lapsed</w:t>
      </w:r>
      <w:r>
        <w:rPr>
          <w:spacing w:val="36"/>
        </w:rPr>
        <w:t xml:space="preserve"> </w:t>
      </w:r>
      <w:r>
        <w:rPr>
          <w:spacing w:val="-1"/>
        </w:rPr>
        <w:t>shall</w:t>
      </w:r>
      <w:r>
        <w:rPr>
          <w:spacing w:val="36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rPr>
          <w:spacing w:val="-1"/>
        </w:rPr>
        <w:t>accomplish</w:t>
      </w:r>
      <w:r>
        <w:rPr>
          <w:spacing w:val="35"/>
        </w:rPr>
        <w:t xml:space="preserve"> </w:t>
      </w:r>
      <w:r>
        <w:rPr>
          <w:spacing w:val="-1"/>
        </w:rPr>
        <w:t>any</w:t>
      </w:r>
      <w:r>
        <w:rPr>
          <w:spacing w:val="38"/>
        </w:rPr>
        <w:t xml:space="preserve"> </w:t>
      </w:r>
      <w:r>
        <w:rPr>
          <w:spacing w:val="-1"/>
        </w:rPr>
        <w:t>unsupervised</w:t>
      </w:r>
      <w:r>
        <w:rPr>
          <w:spacing w:val="29"/>
        </w:rPr>
        <w:t xml:space="preserve"> </w:t>
      </w:r>
      <w:r>
        <w:rPr>
          <w:spacing w:val="-1"/>
        </w:rPr>
        <w:t>electrical</w:t>
      </w:r>
      <w:r>
        <w:rPr>
          <w:spacing w:val="12"/>
        </w:rPr>
        <w:t xml:space="preserve"> </w:t>
      </w:r>
      <w:r>
        <w:rPr>
          <w:spacing w:val="-1"/>
        </w:rPr>
        <w:t>installation</w:t>
      </w:r>
      <w:r>
        <w:rPr>
          <w:spacing w:val="11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rPr>
          <w:spacing w:val="-1"/>
        </w:rPr>
        <w:t>covered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3"/>
        </w:rPr>
        <w:t xml:space="preserve"> </w:t>
      </w:r>
      <w:r>
        <w:rPr>
          <w:spacing w:val="-1"/>
        </w:rPr>
        <w:t>these</w:t>
      </w:r>
      <w:r>
        <w:rPr>
          <w:spacing w:val="13"/>
        </w:rPr>
        <w:t xml:space="preserve"> </w:t>
      </w:r>
      <w:r>
        <w:rPr>
          <w:spacing w:val="-1"/>
        </w:rPr>
        <w:t>rules</w:t>
      </w:r>
      <w:r>
        <w:rPr>
          <w:spacing w:val="47"/>
        </w:rPr>
        <w:t xml:space="preserve"> </w:t>
      </w:r>
      <w:r>
        <w:rPr>
          <w:spacing w:val="-1"/>
        </w:rPr>
        <w:t>until</w:t>
      </w:r>
      <w:r>
        <w:t xml:space="preserve"> the </w:t>
      </w:r>
      <w:r>
        <w:rPr>
          <w:spacing w:val="-1"/>
        </w:rPr>
        <w:t>license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 renewed.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4"/>
        </w:numPr>
        <w:tabs>
          <w:tab w:val="left" w:pos="515"/>
        </w:tabs>
        <w:ind w:firstLine="0"/>
        <w:jc w:val="both"/>
      </w:pPr>
      <w:r>
        <w:t>If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license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renewed</w:t>
      </w:r>
      <w:r>
        <w:rPr>
          <w:spacing w:val="11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rPr>
          <w:spacing w:val="-1"/>
        </w:rPr>
        <w:t>year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t>its</w:t>
      </w:r>
      <w:r>
        <w:rPr>
          <w:spacing w:val="-1"/>
        </w:rPr>
        <w:t xml:space="preserve"> expiration date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inactive</w:t>
      </w:r>
      <w:r>
        <w:t xml:space="preserve"> </w:t>
      </w:r>
      <w:r>
        <w:rPr>
          <w:spacing w:val="-1"/>
        </w:rPr>
        <w:t>licensee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make</w:t>
      </w:r>
      <w:r>
        <w:rPr>
          <w:spacing w:val="39"/>
        </w:rPr>
        <w:t xml:space="preserve"> </w:t>
      </w:r>
      <w:r>
        <w:rPr>
          <w:spacing w:val="-1"/>
        </w:rPr>
        <w:t>application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new</w:t>
      </w:r>
      <w:r>
        <w:rPr>
          <w:spacing w:val="17"/>
        </w:rPr>
        <w:t xml:space="preserve"> </w:t>
      </w:r>
      <w:r>
        <w:rPr>
          <w:spacing w:val="-1"/>
        </w:rPr>
        <w:t>license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shall</w:t>
      </w:r>
      <w:r>
        <w:rPr>
          <w:spacing w:val="16"/>
        </w:rPr>
        <w:t xml:space="preserve"> </w:t>
      </w:r>
      <w:r>
        <w:rPr>
          <w:spacing w:val="-1"/>
        </w:rPr>
        <w:t>follow</w:t>
      </w:r>
      <w:r>
        <w:rPr>
          <w:spacing w:val="1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appropriate</w:t>
      </w:r>
      <w:r>
        <w:rPr>
          <w:spacing w:val="36"/>
        </w:rPr>
        <w:t xml:space="preserve"> </w:t>
      </w:r>
      <w:r>
        <w:rPr>
          <w:spacing w:val="-1"/>
        </w:rPr>
        <w:t>licensing</w:t>
      </w:r>
      <w:r>
        <w:rPr>
          <w:spacing w:val="35"/>
        </w:rPr>
        <w:t xml:space="preserve"> </w:t>
      </w:r>
      <w:r>
        <w:rPr>
          <w:spacing w:val="-1"/>
        </w:rPr>
        <w:t>procedure.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t>Board</w:t>
      </w:r>
      <w:r>
        <w:rPr>
          <w:spacing w:val="33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t>waive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requirement</w:t>
      </w:r>
      <w:r>
        <w:rPr>
          <w:spacing w:val="34"/>
        </w:rPr>
        <w:t xml:space="preserve"> </w:t>
      </w:r>
      <w:r>
        <w:rPr>
          <w:spacing w:val="-2"/>
        </w:rPr>
        <w:t>for</w:t>
      </w:r>
      <w:r>
        <w:rPr>
          <w:spacing w:val="33"/>
        </w:rPr>
        <w:t xml:space="preserve"> </w:t>
      </w:r>
      <w:r>
        <w:rPr>
          <w:spacing w:val="-1"/>
        </w:rPr>
        <w:t>reexamination</w:t>
      </w:r>
      <w:r>
        <w:rPr>
          <w:spacing w:val="33"/>
        </w:rPr>
        <w:t xml:space="preserve"> </w:t>
      </w:r>
      <w:r>
        <w:t>where</w:t>
      </w:r>
      <w:r>
        <w:rPr>
          <w:spacing w:val="31"/>
        </w:rPr>
        <w:t xml:space="preserve"> </w:t>
      </w:r>
      <w:r>
        <w:t>there</w:t>
      </w:r>
      <w:r>
        <w:rPr>
          <w:spacing w:val="32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1"/>
        </w:rPr>
        <w:t>undue</w:t>
      </w:r>
      <w:r>
        <w:rPr>
          <w:spacing w:val="32"/>
        </w:rPr>
        <w:t xml:space="preserve"> </w:t>
      </w:r>
      <w:r>
        <w:rPr>
          <w:spacing w:val="-1"/>
        </w:rPr>
        <w:t>hardship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rPr>
          <w:spacing w:val="-1"/>
        </w:rPr>
        <w:t>unusual</w:t>
      </w:r>
      <w:r>
        <w:rPr>
          <w:spacing w:val="26"/>
        </w:rPr>
        <w:t xml:space="preserve"> </w:t>
      </w:r>
      <w:r>
        <w:rPr>
          <w:spacing w:val="-1"/>
        </w:rPr>
        <w:t>circumstance.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ind w:right="297" w:firstLine="0"/>
        <w:rPr>
          <w:b w:val="0"/>
          <w:bCs w:val="0"/>
        </w:rPr>
      </w:pPr>
      <w:bookmarkStart w:id="45" w:name="_TOC_250012"/>
      <w:r>
        <w:rPr>
          <w:spacing w:val="-1"/>
        </w:rPr>
        <w:t>REVOCATION,</w:t>
      </w:r>
      <w:r>
        <w:rPr>
          <w:spacing w:val="-2"/>
        </w:rPr>
        <w:t xml:space="preserve"> </w:t>
      </w:r>
      <w:r>
        <w:rPr>
          <w:spacing w:val="-1"/>
        </w:rPr>
        <w:t>SUSPENSION</w:t>
      </w:r>
      <w:r>
        <w:rPr>
          <w:spacing w:val="-3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REFUSAL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RENEWAL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LICENSE</w:t>
      </w:r>
      <w:bookmarkEnd w:id="45"/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33"/>
        </w:numPr>
        <w:tabs>
          <w:tab w:val="left" w:pos="481"/>
        </w:tabs>
        <w:ind w:firstLine="0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board,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notice</w:t>
      </w:r>
      <w:r>
        <w:rPr>
          <w:spacing w:val="1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licensee</w:t>
      </w:r>
      <w:r>
        <w:rPr>
          <w:spacing w:val="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opportunity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hearing,</w:t>
      </w:r>
      <w:r>
        <w:rPr>
          <w:spacing w:val="5"/>
        </w:rPr>
        <w:t xml:space="preserve"> </w:t>
      </w:r>
      <w:r>
        <w:rPr>
          <w:spacing w:val="-1"/>
        </w:rPr>
        <w:t>may</w:t>
      </w:r>
      <w:r>
        <w:rPr>
          <w:spacing w:val="8"/>
        </w:rPr>
        <w:t xml:space="preserve"> </w:t>
      </w:r>
      <w:r>
        <w:rPr>
          <w:spacing w:val="-1"/>
        </w:rPr>
        <w:t>revoke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suspend</w:t>
      </w:r>
      <w:r>
        <w:rPr>
          <w:spacing w:val="6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license</w:t>
      </w:r>
      <w:r>
        <w:rPr>
          <w:spacing w:val="11"/>
        </w:rPr>
        <w:t xml:space="preserve"> </w:t>
      </w:r>
      <w:r>
        <w:rPr>
          <w:spacing w:val="-1"/>
        </w:rPr>
        <w:t>issued</w:t>
      </w:r>
      <w:r>
        <w:rPr>
          <w:spacing w:val="10"/>
        </w:rPr>
        <w:t xml:space="preserve"> </w:t>
      </w:r>
      <w:r>
        <w:rPr>
          <w:spacing w:val="-1"/>
        </w:rPr>
        <w:t>under</w:t>
      </w:r>
      <w:r>
        <w:rPr>
          <w:spacing w:val="8"/>
        </w:rPr>
        <w:t xml:space="preserve"> </w:t>
      </w:r>
      <w:r>
        <w:rPr>
          <w:spacing w:val="-1"/>
        </w:rPr>
        <w:t>this</w:t>
      </w:r>
      <w:r>
        <w:rPr>
          <w:spacing w:val="10"/>
        </w:rPr>
        <w:t xml:space="preserve"> </w:t>
      </w:r>
      <w:r>
        <w:rPr>
          <w:spacing w:val="-1"/>
        </w:rPr>
        <w:t>chapter,</w:t>
      </w:r>
      <w:r>
        <w:rPr>
          <w:spacing w:val="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refuse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53"/>
        </w:rPr>
        <w:t xml:space="preserve"> </w:t>
      </w:r>
      <w:r>
        <w:t>renew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license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person</w:t>
      </w:r>
      <w:r>
        <w:rPr>
          <w:spacing w:val="12"/>
        </w:rPr>
        <w:t xml:space="preserve"> </w:t>
      </w:r>
      <w:r>
        <w:rPr>
          <w:spacing w:val="-1"/>
        </w:rPr>
        <w:t>who</w:t>
      </w:r>
      <w:r>
        <w:rPr>
          <w:spacing w:val="14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rPr>
          <w:spacing w:val="-1"/>
        </w:rPr>
        <w:t>made</w:t>
      </w:r>
      <w:r>
        <w:rPr>
          <w:spacing w:val="25"/>
        </w:rPr>
        <w:t xml:space="preserve"> </w:t>
      </w:r>
      <w:r>
        <w:rPr>
          <w:spacing w:val="-1"/>
        </w:rPr>
        <w:t>application for</w:t>
      </w:r>
      <w:r>
        <w:t xml:space="preserve"> </w:t>
      </w:r>
      <w:r>
        <w:rPr>
          <w:spacing w:val="-1"/>
        </w:rPr>
        <w:t>renewal: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1"/>
          <w:numId w:val="33"/>
        </w:numPr>
        <w:tabs>
          <w:tab w:val="left" w:pos="976"/>
        </w:tabs>
        <w:ind w:hanging="451"/>
        <w:jc w:val="both"/>
      </w:pPr>
      <w:r>
        <w:t>If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license</w:t>
      </w:r>
      <w:r>
        <w:rPr>
          <w:spacing w:val="29"/>
        </w:rPr>
        <w:t xml:space="preserve"> </w:t>
      </w:r>
      <w:r>
        <w:rPr>
          <w:spacing w:val="-2"/>
        </w:rPr>
        <w:t>was</w:t>
      </w:r>
      <w:r>
        <w:rPr>
          <w:spacing w:val="28"/>
        </w:rPr>
        <w:t xml:space="preserve"> </w:t>
      </w:r>
      <w:r>
        <w:rPr>
          <w:spacing w:val="-1"/>
        </w:rPr>
        <w:t>wrongfully</w:t>
      </w:r>
      <w:r>
        <w:rPr>
          <w:spacing w:val="27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fraudulently obtained;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1"/>
          <w:numId w:val="33"/>
        </w:numPr>
        <w:tabs>
          <w:tab w:val="left" w:pos="935"/>
        </w:tabs>
        <w:ind w:hanging="451"/>
        <w:jc w:val="both"/>
      </w:pPr>
      <w:r>
        <w:t>If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licensee</w:t>
      </w:r>
      <w:r>
        <w:rPr>
          <w:spacing w:val="45"/>
        </w:rPr>
        <w:t xml:space="preserve"> </w:t>
      </w:r>
      <w:r>
        <w:rPr>
          <w:spacing w:val="-1"/>
        </w:rPr>
        <w:t>has</w:t>
      </w:r>
      <w:r>
        <w:rPr>
          <w:spacing w:val="40"/>
        </w:rPr>
        <w:t xml:space="preserve"> </w:t>
      </w:r>
      <w:r>
        <w:rPr>
          <w:spacing w:val="-1"/>
        </w:rPr>
        <w:t>violated</w:t>
      </w:r>
      <w:r>
        <w:rPr>
          <w:spacing w:val="40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failed</w:t>
      </w:r>
      <w:r>
        <w:rPr>
          <w:spacing w:val="40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comply</w:t>
      </w:r>
      <w:r>
        <w:rPr>
          <w:spacing w:val="43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rPr>
          <w:spacing w:val="-2"/>
        </w:rPr>
        <w:t>any</w:t>
      </w:r>
      <w:r>
        <w:rPr>
          <w:spacing w:val="47"/>
        </w:rPr>
        <w:t xml:space="preserve"> </w:t>
      </w:r>
      <w:r>
        <w:rPr>
          <w:spacing w:val="-1"/>
        </w:rPr>
        <w:t>provision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26</w:t>
      </w:r>
      <w:r>
        <w:rPr>
          <w:spacing w:val="44"/>
        </w:rPr>
        <w:t xml:space="preserve"> </w:t>
      </w:r>
      <w:r>
        <w:rPr>
          <w:spacing w:val="-1"/>
        </w:rPr>
        <w:t>V.S.A.</w:t>
      </w:r>
      <w:r>
        <w:rPr>
          <w:spacing w:val="30"/>
        </w:rPr>
        <w:t xml:space="preserve"> </w:t>
      </w:r>
      <w:r>
        <w:rPr>
          <w:spacing w:val="-1"/>
        </w:rPr>
        <w:t>Chapter</w:t>
      </w:r>
      <w:r>
        <w:rPr>
          <w:spacing w:val="22"/>
        </w:rPr>
        <w:t xml:space="preserve"> </w:t>
      </w:r>
      <w:r>
        <w:rPr>
          <w:spacing w:val="-1"/>
        </w:rPr>
        <w:t>15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1"/>
        </w:rPr>
        <w:t>any</w:t>
      </w:r>
      <w:r>
        <w:rPr>
          <w:spacing w:val="23"/>
        </w:rPr>
        <w:t xml:space="preserve"> </w:t>
      </w:r>
      <w:r>
        <w:rPr>
          <w:spacing w:val="-1"/>
        </w:rPr>
        <w:t>provision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these</w:t>
      </w:r>
      <w:r>
        <w:rPr>
          <w:spacing w:val="30"/>
        </w:rPr>
        <w:t xml:space="preserve"> </w:t>
      </w:r>
      <w:r>
        <w:rPr>
          <w:spacing w:val="-1"/>
        </w:rPr>
        <w:t>rules;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1"/>
          <w:numId w:val="33"/>
        </w:numPr>
        <w:tabs>
          <w:tab w:val="left" w:pos="911"/>
        </w:tabs>
        <w:ind w:right="1" w:hanging="489"/>
        <w:jc w:val="both"/>
      </w:pPr>
      <w:r>
        <w:t xml:space="preserve">If the licensee is </w:t>
      </w:r>
      <w:r>
        <w:rPr>
          <w:spacing w:val="-2"/>
        </w:rPr>
        <w:t>found</w:t>
      </w:r>
      <w:r>
        <w:rPr>
          <w:spacing w:val="-1"/>
        </w:rPr>
        <w:t xml:space="preserve"> by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 xml:space="preserve">board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29"/>
        </w:rPr>
        <w:t xml:space="preserve"> </w:t>
      </w:r>
      <w:r>
        <w:rPr>
          <w:spacing w:val="-1"/>
        </w:rPr>
        <w:t xml:space="preserve">unqualified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hold the</w:t>
      </w:r>
      <w:r>
        <w:t xml:space="preserve"> </w:t>
      </w:r>
      <w:r>
        <w:rPr>
          <w:spacing w:val="-2"/>
        </w:rPr>
        <w:t>license.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33"/>
        </w:numPr>
        <w:tabs>
          <w:tab w:val="left" w:pos="486"/>
        </w:tabs>
        <w:ind w:right="1" w:firstLine="0"/>
        <w:jc w:val="both"/>
      </w:pP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board,</w:t>
      </w:r>
      <w:r>
        <w:rPr>
          <w:spacing w:val="46"/>
        </w:rPr>
        <w:t xml:space="preserve"> </w:t>
      </w:r>
      <w:r>
        <w:t>after</w:t>
      </w:r>
      <w:r>
        <w:rPr>
          <w:spacing w:val="46"/>
        </w:rPr>
        <w:t xml:space="preserve"> </w:t>
      </w:r>
      <w:r>
        <w:rPr>
          <w:spacing w:val="-1"/>
        </w:rPr>
        <w:t>notice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opportunity</w:t>
      </w:r>
      <w:r>
        <w:rPr>
          <w:spacing w:val="47"/>
        </w:rPr>
        <w:t xml:space="preserve"> </w:t>
      </w:r>
      <w:r>
        <w:rPr>
          <w:spacing w:val="-1"/>
        </w:rPr>
        <w:t>for</w:t>
      </w:r>
      <w:r>
        <w:rPr>
          <w:spacing w:val="37"/>
        </w:rPr>
        <w:t xml:space="preserve"> </w:t>
      </w:r>
      <w:r>
        <w:rPr>
          <w:spacing w:val="-1"/>
        </w:rPr>
        <w:t>hearing,</w:t>
      </w:r>
      <w:r>
        <w:rPr>
          <w:spacing w:val="8"/>
        </w:rPr>
        <w:t xml:space="preserve"> </w:t>
      </w:r>
      <w:r>
        <w:rPr>
          <w:spacing w:val="-1"/>
        </w:rPr>
        <w:t>may</w:t>
      </w:r>
      <w:r>
        <w:rPr>
          <w:spacing w:val="9"/>
        </w:rPr>
        <w:t xml:space="preserve"> </w:t>
      </w:r>
      <w:r>
        <w:rPr>
          <w:spacing w:val="-1"/>
        </w:rPr>
        <w:t>take</w:t>
      </w:r>
      <w:r>
        <w:rPr>
          <w:spacing w:val="6"/>
        </w:rPr>
        <w:t xml:space="preserve"> </w:t>
      </w:r>
      <w:r>
        <w:rPr>
          <w:spacing w:val="-1"/>
        </w:rPr>
        <w:t>alternative</w:t>
      </w:r>
      <w:r>
        <w:rPr>
          <w:spacing w:val="6"/>
        </w:rPr>
        <w:t xml:space="preserve"> </w:t>
      </w:r>
      <w:r>
        <w:rPr>
          <w:spacing w:val="-1"/>
        </w:rPr>
        <w:t>actions</w:t>
      </w:r>
      <w:r>
        <w:rPr>
          <w:spacing w:val="8"/>
        </w:rPr>
        <w:t xml:space="preserve"> </w:t>
      </w:r>
      <w:r>
        <w:rPr>
          <w:spacing w:val="-1"/>
        </w:rPr>
        <w:t>against</w:t>
      </w:r>
      <w:r>
        <w:rPr>
          <w:spacing w:val="6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license</w:t>
      </w:r>
      <w:r>
        <w:rPr>
          <w:spacing w:val="17"/>
        </w:rPr>
        <w:t xml:space="preserve"> </w:t>
      </w:r>
      <w:r>
        <w:rPr>
          <w:spacing w:val="-1"/>
        </w:rPr>
        <w:t>holder</w:t>
      </w:r>
      <w:r>
        <w:rPr>
          <w:spacing w:val="17"/>
        </w:rPr>
        <w:t xml:space="preserve"> </w:t>
      </w:r>
      <w:r>
        <w:rPr>
          <w:spacing w:val="-1"/>
        </w:rPr>
        <w:t>which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rPr>
          <w:spacing w:val="-1"/>
        </w:rPr>
        <w:t>severe</w:t>
      </w:r>
      <w:r>
        <w:rPr>
          <w:spacing w:val="17"/>
        </w:rPr>
        <w:t xml:space="preserve"> </w:t>
      </w:r>
      <w:r>
        <w:t>than</w:t>
      </w:r>
      <w:r>
        <w:rPr>
          <w:spacing w:val="31"/>
        </w:rPr>
        <w:t xml:space="preserve"> </w:t>
      </w:r>
      <w:r>
        <w:rPr>
          <w:spacing w:val="-1"/>
        </w:rPr>
        <w:t>revocation,</w:t>
      </w:r>
      <w:r>
        <w:rPr>
          <w:spacing w:val="36"/>
        </w:rPr>
        <w:t xml:space="preserve"> </w:t>
      </w:r>
      <w:r>
        <w:rPr>
          <w:spacing w:val="-1"/>
        </w:rPr>
        <w:t>suspension</w:t>
      </w:r>
      <w:r>
        <w:rPr>
          <w:spacing w:val="33"/>
        </w:rPr>
        <w:t xml:space="preserve"> </w:t>
      </w:r>
      <w:r>
        <w:rPr>
          <w:spacing w:val="-1"/>
        </w:rPr>
        <w:t>or</w:t>
      </w:r>
      <w:r>
        <w:rPr>
          <w:spacing w:val="37"/>
        </w:rPr>
        <w:t xml:space="preserve"> </w:t>
      </w:r>
      <w:r>
        <w:rPr>
          <w:spacing w:val="-1"/>
        </w:rPr>
        <w:t>refusal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renew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license,</w:t>
      </w:r>
      <w:r>
        <w:rPr>
          <w:spacing w:val="19"/>
        </w:rPr>
        <w:t xml:space="preserve"> </w:t>
      </w:r>
      <w:r>
        <w:rPr>
          <w:spacing w:val="-1"/>
        </w:rPr>
        <w:t>including</w:t>
      </w:r>
      <w:r>
        <w:rPr>
          <w:spacing w:val="17"/>
        </w:rPr>
        <w:t xml:space="preserve"> </w:t>
      </w:r>
      <w:r>
        <w:rPr>
          <w:spacing w:val="-1"/>
        </w:rPr>
        <w:t>but</w:t>
      </w:r>
      <w:r>
        <w:rPr>
          <w:spacing w:val="19"/>
        </w:rPr>
        <w:t xml:space="preserve"> </w:t>
      </w:r>
      <w:r>
        <w:rPr>
          <w:spacing w:val="-1"/>
        </w:rPr>
        <w:t>not</w:t>
      </w:r>
      <w:r>
        <w:rPr>
          <w:spacing w:val="19"/>
        </w:rPr>
        <w:t xml:space="preserve"> </w:t>
      </w:r>
      <w:r>
        <w:rPr>
          <w:spacing w:val="-1"/>
        </w:rPr>
        <w:t>limited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formal</w:t>
      </w:r>
      <w:r>
        <w:rPr>
          <w:spacing w:val="27"/>
        </w:rPr>
        <w:t xml:space="preserve"> </w:t>
      </w:r>
      <w:r>
        <w:rPr>
          <w:spacing w:val="-1"/>
        </w:rPr>
        <w:t>reprimand,</w:t>
      </w:r>
      <w:r>
        <w:rPr>
          <w:spacing w:val="45"/>
        </w:rPr>
        <w:t xml:space="preserve"> </w:t>
      </w:r>
      <w:r>
        <w:rPr>
          <w:spacing w:val="-1"/>
        </w:rPr>
        <w:t>additional</w:t>
      </w:r>
      <w:r>
        <w:rPr>
          <w:spacing w:val="43"/>
        </w:rPr>
        <w:t xml:space="preserve"> </w:t>
      </w:r>
      <w:r>
        <w:rPr>
          <w:spacing w:val="-1"/>
        </w:rPr>
        <w:t>required</w:t>
      </w:r>
      <w:r>
        <w:rPr>
          <w:spacing w:val="45"/>
        </w:rPr>
        <w:t xml:space="preserve"> </w:t>
      </w:r>
      <w:r>
        <w:rPr>
          <w:spacing w:val="-1"/>
        </w:rPr>
        <w:t>education,</w:t>
      </w:r>
      <w:r>
        <w:rPr>
          <w:spacing w:val="51"/>
        </w:rPr>
        <w:t xml:space="preserve"> </w:t>
      </w:r>
      <w:r>
        <w:rPr>
          <w:spacing w:val="-1"/>
        </w:rPr>
        <w:t>conditions</w:t>
      </w:r>
      <w:r>
        <w:rPr>
          <w:spacing w:val="31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rPr>
          <w:spacing w:val="-1"/>
        </w:rPr>
        <w:t>electrical</w:t>
      </w:r>
      <w:r>
        <w:rPr>
          <w:spacing w:val="34"/>
        </w:rPr>
        <w:t xml:space="preserve"> </w:t>
      </w:r>
      <w:r>
        <w:rPr>
          <w:spacing w:val="-1"/>
        </w:rPr>
        <w:t>installation,</w:t>
      </w:r>
      <w:r>
        <w:rPr>
          <w:spacing w:val="34"/>
        </w:rPr>
        <w:t xml:space="preserve"> </w:t>
      </w:r>
      <w:r>
        <w:rPr>
          <w:spacing w:val="-1"/>
        </w:rPr>
        <w:t>etc.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act: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1"/>
          <w:numId w:val="33"/>
        </w:numPr>
        <w:tabs>
          <w:tab w:val="left" w:pos="976"/>
        </w:tabs>
        <w:ind w:hanging="451"/>
        <w:jc w:val="both"/>
      </w:pPr>
      <w:r>
        <w:t>If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license</w:t>
      </w:r>
      <w:r>
        <w:rPr>
          <w:spacing w:val="29"/>
        </w:rPr>
        <w:t xml:space="preserve"> </w:t>
      </w:r>
      <w:r>
        <w:rPr>
          <w:spacing w:val="-2"/>
        </w:rPr>
        <w:t>was</w:t>
      </w:r>
      <w:r>
        <w:rPr>
          <w:spacing w:val="28"/>
        </w:rPr>
        <w:t xml:space="preserve"> </w:t>
      </w:r>
      <w:r>
        <w:rPr>
          <w:spacing w:val="-1"/>
        </w:rPr>
        <w:t>wrongfully</w:t>
      </w:r>
      <w:r>
        <w:rPr>
          <w:spacing w:val="27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fraudulently obtained;</w:t>
      </w:r>
    </w:p>
    <w:p w:rsidR="004F3824" w:rsidRDefault="003621EC">
      <w:pPr>
        <w:pStyle w:val="BodyText"/>
        <w:numPr>
          <w:ilvl w:val="1"/>
          <w:numId w:val="33"/>
        </w:numPr>
        <w:tabs>
          <w:tab w:val="left" w:pos="854"/>
        </w:tabs>
        <w:spacing w:before="37"/>
        <w:ind w:left="860" w:right="134" w:hanging="360"/>
        <w:jc w:val="both"/>
      </w:pPr>
      <w:r>
        <w:br w:type="column"/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licensee</w:t>
      </w:r>
      <w:r>
        <w:rPr>
          <w:spacing w:val="6"/>
        </w:rPr>
        <w:t xml:space="preserve"> </w:t>
      </w:r>
      <w:r>
        <w:rPr>
          <w:spacing w:val="-1"/>
        </w:rPr>
        <w:t>has</w:t>
      </w:r>
      <w:r>
        <w:rPr>
          <w:spacing w:val="3"/>
        </w:rPr>
        <w:t xml:space="preserve"> </w:t>
      </w:r>
      <w:r>
        <w:rPr>
          <w:spacing w:val="-1"/>
        </w:rPr>
        <w:t>violated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failed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comply</w:t>
      </w:r>
      <w:r>
        <w:rPr>
          <w:spacing w:val="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rPr>
          <w:spacing w:val="-1"/>
        </w:rPr>
        <w:t>any</w:t>
      </w:r>
      <w:r>
        <w:rPr>
          <w:spacing w:val="11"/>
        </w:rPr>
        <w:t xml:space="preserve"> </w:t>
      </w:r>
      <w:r>
        <w:rPr>
          <w:spacing w:val="-1"/>
        </w:rPr>
        <w:t>provision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26</w:t>
      </w:r>
      <w:r>
        <w:rPr>
          <w:spacing w:val="11"/>
        </w:rPr>
        <w:t xml:space="preserve"> </w:t>
      </w:r>
      <w:r>
        <w:rPr>
          <w:spacing w:val="-1"/>
        </w:rPr>
        <w:t>V.S.A.</w:t>
      </w:r>
      <w:r>
        <w:rPr>
          <w:spacing w:val="30"/>
        </w:rPr>
        <w:t xml:space="preserve"> </w:t>
      </w:r>
      <w:r>
        <w:rPr>
          <w:spacing w:val="-1"/>
        </w:rPr>
        <w:t>Chapter</w:t>
      </w:r>
      <w:r>
        <w:rPr>
          <w:spacing w:val="36"/>
        </w:rPr>
        <w:t xml:space="preserve"> </w:t>
      </w:r>
      <w:r>
        <w:t>15</w:t>
      </w:r>
      <w:r>
        <w:rPr>
          <w:spacing w:val="35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rPr>
          <w:spacing w:val="-1"/>
        </w:rPr>
        <w:t>any</w:t>
      </w:r>
      <w:r>
        <w:rPr>
          <w:spacing w:val="37"/>
        </w:rPr>
        <w:t xml:space="preserve"> </w:t>
      </w:r>
      <w:r>
        <w:rPr>
          <w:spacing w:val="-1"/>
        </w:rPr>
        <w:t>provision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these</w:t>
      </w:r>
      <w:r>
        <w:rPr>
          <w:spacing w:val="33"/>
        </w:rPr>
        <w:t xml:space="preserve"> </w:t>
      </w:r>
      <w:r>
        <w:rPr>
          <w:spacing w:val="-1"/>
        </w:rPr>
        <w:t>rules;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1"/>
          <w:numId w:val="33"/>
        </w:numPr>
        <w:tabs>
          <w:tab w:val="left" w:pos="861"/>
        </w:tabs>
        <w:ind w:left="860" w:right="134" w:hanging="360"/>
        <w:jc w:val="both"/>
      </w:pP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licensee</w:t>
      </w:r>
      <w:r>
        <w:rPr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found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board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21"/>
        </w:rPr>
        <w:t xml:space="preserve"> </w:t>
      </w:r>
      <w:r>
        <w:rPr>
          <w:spacing w:val="-1"/>
        </w:rPr>
        <w:t xml:space="preserve">unqualified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hold the</w:t>
      </w:r>
      <w:r>
        <w:t xml:space="preserve"> </w:t>
      </w:r>
      <w:r>
        <w:rPr>
          <w:spacing w:val="-2"/>
        </w:rPr>
        <w:t>license.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3"/>
        </w:numPr>
        <w:tabs>
          <w:tab w:val="left" w:pos="522"/>
        </w:tabs>
        <w:ind w:right="136" w:firstLine="0"/>
        <w:jc w:val="both"/>
      </w:pP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Board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rPr>
          <w:spacing w:val="-1"/>
        </w:rPr>
        <w:t>proceed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initiating</w:t>
      </w:r>
      <w:r>
        <w:rPr>
          <w:spacing w:val="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complaint</w:t>
      </w:r>
      <w:r>
        <w:rPr>
          <w:spacing w:val="24"/>
        </w:rPr>
        <w:t xml:space="preserve"> </w:t>
      </w:r>
      <w:r>
        <w:rPr>
          <w:spacing w:val="-1"/>
        </w:rPr>
        <w:t>against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licensee,</w:t>
      </w:r>
      <w:r>
        <w:rPr>
          <w:spacing w:val="24"/>
        </w:rPr>
        <w:t xml:space="preserve"> </w:t>
      </w:r>
      <w:r>
        <w:rPr>
          <w:spacing w:val="-1"/>
        </w:rPr>
        <w:t>investigation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complaint,</w:t>
      </w:r>
      <w:r>
        <w:rPr>
          <w:spacing w:val="11"/>
        </w:rPr>
        <w:t xml:space="preserve"> </w:t>
      </w:r>
      <w:r>
        <w:rPr>
          <w:spacing w:val="-1"/>
        </w:rPr>
        <w:t>action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hearings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-1"/>
        </w:rPr>
        <w:t>described</w:t>
      </w:r>
      <w:r>
        <w:rPr>
          <w:spacing w:val="10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Section</w:t>
      </w:r>
      <w:r>
        <w:rPr>
          <w:spacing w:val="-2"/>
        </w:rPr>
        <w:t xml:space="preserve"> </w:t>
      </w:r>
      <w:r>
        <w:t>9.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3"/>
        </w:numPr>
        <w:tabs>
          <w:tab w:val="left" w:pos="458"/>
        </w:tabs>
        <w:ind w:right="135" w:firstLine="0"/>
        <w:jc w:val="both"/>
      </w:pPr>
      <w:r>
        <w:t>A</w:t>
      </w:r>
      <w:r>
        <w:rPr>
          <w:spacing w:val="16"/>
        </w:rPr>
        <w:t xml:space="preserve"> </w:t>
      </w:r>
      <w:r>
        <w:t>person</w:t>
      </w:r>
      <w:r>
        <w:rPr>
          <w:spacing w:val="16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rPr>
          <w:spacing w:val="-1"/>
        </w:rPr>
        <w:t>file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complaint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Board</w:t>
      </w:r>
      <w:r>
        <w:rPr>
          <w:spacing w:val="27"/>
        </w:rPr>
        <w:t xml:space="preserve"> </w:t>
      </w:r>
      <w:r>
        <w:rPr>
          <w:spacing w:val="-1"/>
        </w:rPr>
        <w:t>by</w:t>
      </w:r>
      <w:r>
        <w:rPr>
          <w:spacing w:val="12"/>
        </w:rPr>
        <w:t xml:space="preserve"> </w:t>
      </w:r>
      <w:r>
        <w:rPr>
          <w:spacing w:val="-1"/>
        </w:rPr>
        <w:t>doing</w:t>
      </w:r>
      <w:r>
        <w:rPr>
          <w:spacing w:val="10"/>
        </w:rPr>
        <w:t xml:space="preserve"> </w:t>
      </w:r>
      <w:r>
        <w:rPr>
          <w:spacing w:val="-2"/>
        </w:rPr>
        <w:t>so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writing,</w:t>
      </w:r>
      <w:r>
        <w:rPr>
          <w:spacing w:val="11"/>
        </w:rPr>
        <w:t xml:space="preserve"> </w:t>
      </w:r>
      <w:r>
        <w:rPr>
          <w:spacing w:val="-1"/>
        </w:rPr>
        <w:t>setting</w:t>
      </w:r>
      <w:r>
        <w:rPr>
          <w:spacing w:val="10"/>
        </w:rPr>
        <w:t xml:space="preserve"> </w:t>
      </w:r>
      <w:r>
        <w:rPr>
          <w:spacing w:val="-1"/>
        </w:rPr>
        <w:t>forth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full</w:t>
      </w:r>
      <w:r>
        <w:rPr>
          <w:spacing w:val="35"/>
        </w:rPr>
        <w:t xml:space="preserve"> </w:t>
      </w:r>
      <w:r>
        <w:rPr>
          <w:spacing w:val="-1"/>
        </w:rPr>
        <w:t>statement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facts</w:t>
      </w:r>
      <w:r>
        <w:rPr>
          <w:spacing w:val="23"/>
        </w:rPr>
        <w:t xml:space="preserve"> </w:t>
      </w:r>
      <w:r>
        <w:rPr>
          <w:spacing w:val="-1"/>
        </w:rPr>
        <w:t>concerning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alleged</w:t>
      </w:r>
      <w:r>
        <w:rPr>
          <w:spacing w:val="33"/>
        </w:rPr>
        <w:t xml:space="preserve"> </w:t>
      </w:r>
      <w:r>
        <w:rPr>
          <w:rFonts w:cs="Calibri"/>
          <w:spacing w:val="-1"/>
        </w:rPr>
        <w:t>infraction</w:t>
      </w:r>
      <w:r>
        <w:rPr>
          <w:rFonts w:cs="Calibri"/>
          <w:spacing w:val="31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34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32"/>
        </w:rPr>
        <w:t xml:space="preserve"> </w:t>
      </w:r>
      <w:r>
        <w:rPr>
          <w:rFonts w:cs="Calibri"/>
          <w:spacing w:val="-1"/>
        </w:rPr>
        <w:t>electrician’s</w:t>
      </w:r>
      <w:r>
        <w:rPr>
          <w:rFonts w:cs="Calibri"/>
          <w:spacing w:val="34"/>
        </w:rPr>
        <w:t xml:space="preserve"> </w:t>
      </w:r>
      <w:r>
        <w:rPr>
          <w:rFonts w:cs="Calibri"/>
          <w:spacing w:val="-1"/>
        </w:rPr>
        <w:t>licensing</w:t>
      </w:r>
      <w:r>
        <w:rPr>
          <w:rFonts w:cs="Calibri"/>
          <w:spacing w:val="34"/>
        </w:rPr>
        <w:t xml:space="preserve"> </w:t>
      </w:r>
      <w:r>
        <w:rPr>
          <w:rFonts w:cs="Calibri"/>
        </w:rPr>
        <w:t>law</w:t>
      </w:r>
      <w:r>
        <w:rPr>
          <w:rFonts w:cs="Calibri"/>
          <w:spacing w:val="32"/>
        </w:rPr>
        <w:t xml:space="preserve"> </w:t>
      </w:r>
      <w:r>
        <w:rPr>
          <w:rFonts w:cs="Calibri"/>
        </w:rPr>
        <w:t>or</w:t>
      </w:r>
      <w:r>
        <w:rPr>
          <w:rFonts w:cs="Calibri"/>
          <w:spacing w:val="47"/>
        </w:rPr>
        <w:t xml:space="preserve"> </w:t>
      </w:r>
      <w:r>
        <w:rPr>
          <w:spacing w:val="-1"/>
        </w:rPr>
        <w:t>rules.</w:t>
      </w:r>
      <w:r>
        <w:rPr>
          <w:spacing w:val="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event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complaint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rPr>
          <w:spacing w:val="-1"/>
        </w:rPr>
        <w:t>filed</w:t>
      </w:r>
      <w:r>
        <w:rPr>
          <w:spacing w:val="29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proofErr w:type="gramStart"/>
      <w:r>
        <w:rPr>
          <w:rFonts w:cs="Calibri"/>
          <w:spacing w:val="-1"/>
        </w:rPr>
        <w:t>Board,</w:t>
      </w:r>
      <w:proofErr w:type="gramEnd"/>
      <w:r>
        <w:rPr>
          <w:rFonts w:cs="Calibri"/>
          <w:spacing w:val="4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42"/>
        </w:rPr>
        <w:t xml:space="preserve"> </w:t>
      </w:r>
      <w:r>
        <w:rPr>
          <w:rFonts w:cs="Calibri"/>
          <w:spacing w:val="-1"/>
        </w:rPr>
        <w:t>Board’s</w:t>
      </w:r>
      <w:r>
        <w:rPr>
          <w:rFonts w:cs="Calibri"/>
          <w:spacing w:val="42"/>
        </w:rPr>
        <w:t xml:space="preserve"> </w:t>
      </w:r>
      <w:r>
        <w:rPr>
          <w:rFonts w:cs="Calibri"/>
          <w:spacing w:val="-1"/>
        </w:rPr>
        <w:t>investigation</w:t>
      </w:r>
      <w:r>
        <w:rPr>
          <w:rFonts w:cs="Calibri"/>
          <w:spacing w:val="40"/>
        </w:rPr>
        <w:t xml:space="preserve"> </w:t>
      </w:r>
      <w:r>
        <w:rPr>
          <w:rFonts w:cs="Calibri"/>
          <w:spacing w:val="-1"/>
        </w:rPr>
        <w:t>shall</w:t>
      </w:r>
      <w:r>
        <w:rPr>
          <w:rFonts w:cs="Calibri"/>
          <w:spacing w:val="41"/>
        </w:rPr>
        <w:t xml:space="preserve"> </w:t>
      </w:r>
      <w:r>
        <w:rPr>
          <w:rFonts w:cs="Calibri"/>
          <w:spacing w:val="-1"/>
        </w:rPr>
        <w:t>not</w:t>
      </w:r>
      <w:r>
        <w:rPr>
          <w:rFonts w:cs="Calibri"/>
          <w:spacing w:val="42"/>
        </w:rPr>
        <w:t xml:space="preserve"> </w:t>
      </w:r>
      <w:r>
        <w:rPr>
          <w:rFonts w:cs="Calibri"/>
          <w:spacing w:val="-1"/>
        </w:rPr>
        <w:t>be</w:t>
      </w:r>
      <w:r>
        <w:rPr>
          <w:rFonts w:cs="Calibri"/>
          <w:spacing w:val="37"/>
        </w:rPr>
        <w:t xml:space="preserve"> </w:t>
      </w:r>
      <w:r>
        <w:rPr>
          <w:spacing w:val="-1"/>
        </w:rPr>
        <w:t>limited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matter</w:t>
      </w:r>
      <w:r>
        <w:rPr>
          <w:spacing w:val="19"/>
        </w:rPr>
        <w:t xml:space="preserve"> </w:t>
      </w:r>
      <w:r>
        <w:rPr>
          <w:spacing w:val="-1"/>
        </w:rPr>
        <w:t>set</w:t>
      </w:r>
      <w:r>
        <w:rPr>
          <w:spacing w:val="22"/>
        </w:rPr>
        <w:t xml:space="preserve"> </w:t>
      </w:r>
      <w:r>
        <w:rPr>
          <w:spacing w:val="-1"/>
        </w:rPr>
        <w:t>forth</w:t>
      </w:r>
      <w:r>
        <w:rPr>
          <w:spacing w:val="2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request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spacing w:val="37"/>
        </w:rPr>
        <w:t xml:space="preserve"> </w:t>
      </w:r>
      <w:r>
        <w:rPr>
          <w:spacing w:val="-1"/>
        </w:rPr>
        <w:t>investigation</w:t>
      </w:r>
      <w:r>
        <w:rPr>
          <w:spacing w:val="2"/>
        </w:rP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may</w:t>
      </w:r>
      <w:r>
        <w:rPr>
          <w:spacing w:val="3"/>
        </w:rPr>
        <w:t xml:space="preserve"> </w:t>
      </w:r>
      <w:r>
        <w:rPr>
          <w:spacing w:val="-1"/>
        </w:rPr>
        <w:t>extend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1"/>
        </w:rPr>
        <w:t xml:space="preserve"> </w:t>
      </w:r>
      <w:r>
        <w:t xml:space="preserve">act </w:t>
      </w:r>
      <w:r>
        <w:rPr>
          <w:spacing w:val="-1"/>
        </w:rPr>
        <w:t>coming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attention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board</w:t>
      </w:r>
      <w:r>
        <w:rPr>
          <w:spacing w:val="31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rPr>
          <w:spacing w:val="-1"/>
        </w:rPr>
        <w:t>appears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violate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law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rules.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0"/>
          <w:numId w:val="44"/>
        </w:numPr>
        <w:tabs>
          <w:tab w:val="left" w:pos="419"/>
        </w:tabs>
        <w:ind w:left="418" w:hanging="278"/>
        <w:jc w:val="both"/>
        <w:rPr>
          <w:b w:val="0"/>
          <w:bCs w:val="0"/>
        </w:rPr>
      </w:pPr>
      <w:bookmarkStart w:id="46" w:name="_TOC_250011"/>
      <w:r>
        <w:rPr>
          <w:spacing w:val="-1"/>
        </w:rPr>
        <w:t>DUTIES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LICENSEE</w:t>
      </w:r>
      <w:bookmarkEnd w:id="46"/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32"/>
        </w:numPr>
        <w:tabs>
          <w:tab w:val="left" w:pos="491"/>
        </w:tabs>
        <w:ind w:right="132" w:firstLine="0"/>
        <w:jc w:val="both"/>
      </w:pPr>
      <w:r>
        <w:rPr>
          <w:spacing w:val="-1"/>
        </w:rPr>
        <w:t>Any</w:t>
      </w:r>
      <w:r>
        <w:rPr>
          <w:spacing w:val="11"/>
        </w:rPr>
        <w:t xml:space="preserve"> </w:t>
      </w:r>
      <w:r>
        <w:rPr>
          <w:spacing w:val="-1"/>
        </w:rPr>
        <w:t>person</w:t>
      </w:r>
      <w:r>
        <w:rPr>
          <w:spacing w:val="7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rPr>
          <w:spacing w:val="-1"/>
        </w:rPr>
        <w:t>has</w:t>
      </w:r>
      <w:r>
        <w:rPr>
          <w:spacing w:val="8"/>
        </w:rPr>
        <w:t xml:space="preserve"> </w:t>
      </w:r>
      <w:r>
        <w:rPr>
          <w:spacing w:val="-1"/>
        </w:rPr>
        <w:t>obtained</w:t>
      </w:r>
      <w:r>
        <w:rPr>
          <w:spacing w:val="10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electrical</w:t>
      </w:r>
      <w:r>
        <w:rPr>
          <w:spacing w:val="29"/>
        </w:rPr>
        <w:t xml:space="preserve"> </w:t>
      </w:r>
      <w:r>
        <w:rPr>
          <w:spacing w:val="-1"/>
        </w:rPr>
        <w:t>license</w:t>
      </w:r>
      <w:r>
        <w:t xml:space="preserve"> </w:t>
      </w:r>
      <w:r>
        <w:rPr>
          <w:spacing w:val="-1"/>
        </w:rPr>
        <w:t>under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rPr>
          <w:spacing w:val="-1"/>
        </w:rPr>
        <w:t>rules</w:t>
      </w:r>
      <w:r>
        <w:rPr>
          <w:spacing w:val="-2"/>
        </w:rPr>
        <w:t xml:space="preserve"> </w:t>
      </w:r>
      <w:r>
        <w:rPr>
          <w:spacing w:val="-1"/>
        </w:rPr>
        <w:t>shall: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1"/>
          <w:numId w:val="32"/>
        </w:numPr>
        <w:tabs>
          <w:tab w:val="left" w:pos="861"/>
        </w:tabs>
        <w:spacing w:line="239" w:lineRule="auto"/>
        <w:ind w:right="134"/>
        <w:jc w:val="both"/>
      </w:pPr>
      <w:r>
        <w:t>Not</w:t>
      </w:r>
      <w:r>
        <w:rPr>
          <w:spacing w:val="6"/>
        </w:rPr>
        <w:t xml:space="preserve"> </w:t>
      </w:r>
      <w:r>
        <w:rPr>
          <w:spacing w:val="-1"/>
        </w:rPr>
        <w:t>install,</w:t>
      </w:r>
      <w:r>
        <w:rPr>
          <w:spacing w:val="6"/>
        </w:rPr>
        <w:t xml:space="preserve"> </w:t>
      </w:r>
      <w:r>
        <w:rPr>
          <w:spacing w:val="-1"/>
        </w:rPr>
        <w:t>repair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maintain</w:t>
      </w:r>
      <w:r>
        <w:rPr>
          <w:spacing w:val="5"/>
        </w:rPr>
        <w:t xml:space="preserve"> </w:t>
      </w:r>
      <w:r>
        <w:rPr>
          <w:spacing w:val="-1"/>
        </w:rPr>
        <w:t>electrical</w:t>
      </w:r>
      <w:r>
        <w:rPr>
          <w:spacing w:val="37"/>
        </w:rPr>
        <w:t xml:space="preserve"> </w:t>
      </w:r>
      <w:r>
        <w:rPr>
          <w:spacing w:val="-1"/>
        </w:rPr>
        <w:t>conductors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equipment</w:t>
      </w:r>
      <w:r>
        <w:rPr>
          <w:spacing w:val="49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manner</w:t>
      </w:r>
      <w:r>
        <w:rPr>
          <w:spacing w:val="27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likely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13"/>
        </w:rPr>
        <w:t xml:space="preserve"> </w:t>
      </w:r>
      <w:r>
        <w:rPr>
          <w:spacing w:val="-1"/>
        </w:rPr>
        <w:t>unsafe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2"/>
        </w:rPr>
        <w:t>people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property.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1"/>
          <w:numId w:val="32"/>
        </w:numPr>
        <w:tabs>
          <w:tab w:val="left" w:pos="861"/>
        </w:tabs>
        <w:ind w:right="135"/>
        <w:jc w:val="both"/>
      </w:pPr>
      <w:r>
        <w:rPr>
          <w:spacing w:val="-1"/>
        </w:rPr>
        <w:t>Observe</w:t>
      </w:r>
      <w:r>
        <w:rPr>
          <w:spacing w:val="13"/>
        </w:rPr>
        <w:t xml:space="preserve"> </w:t>
      </w:r>
      <w:r>
        <w:rPr>
          <w:spacing w:val="-1"/>
        </w:rPr>
        <w:t>these</w:t>
      </w:r>
      <w:r>
        <w:rPr>
          <w:spacing w:val="11"/>
        </w:rPr>
        <w:t xml:space="preserve"> </w:t>
      </w:r>
      <w:r>
        <w:rPr>
          <w:spacing w:val="-1"/>
        </w:rPr>
        <w:t>rules</w:t>
      </w:r>
      <w:r>
        <w:rPr>
          <w:spacing w:val="8"/>
        </w:rPr>
        <w:t xml:space="preserve"> </w:t>
      </w:r>
      <w:proofErr w:type="gramStart"/>
      <w:r>
        <w:rPr>
          <w:spacing w:val="-1"/>
        </w:rPr>
        <w:t>regarding</w:t>
      </w:r>
      <w:r>
        <w:t xml:space="preserve"> </w:t>
      </w:r>
      <w:r>
        <w:rPr>
          <w:spacing w:val="12"/>
        </w:rPr>
        <w:t xml:space="preserve"> </w:t>
      </w:r>
      <w:r>
        <w:t>all</w:t>
      </w:r>
      <w:proofErr w:type="gramEnd"/>
      <w:r>
        <w:rPr>
          <w:spacing w:val="23"/>
        </w:rPr>
        <w:t xml:space="preserve"> </w:t>
      </w:r>
      <w:r>
        <w:rPr>
          <w:spacing w:val="-1"/>
        </w:rPr>
        <w:t>electrical</w:t>
      </w:r>
      <w:r>
        <w:rPr>
          <w:spacing w:val="49"/>
        </w:rPr>
        <w:t xml:space="preserve"> </w:t>
      </w:r>
      <w:r>
        <w:rPr>
          <w:spacing w:val="-1"/>
        </w:rPr>
        <w:t>installation,</w:t>
      </w:r>
      <w:r>
        <w:rPr>
          <w:spacing w:val="48"/>
        </w:rPr>
        <w:t xml:space="preserve"> </w:t>
      </w:r>
      <w:r>
        <w:rPr>
          <w:spacing w:val="-1"/>
        </w:rPr>
        <w:t>repair</w:t>
      </w:r>
      <w:r>
        <w:rPr>
          <w:spacing w:val="47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rPr>
          <w:spacing w:val="-1"/>
        </w:rPr>
        <w:t>maintenance</w:t>
      </w:r>
      <w:r>
        <w:rPr>
          <w:spacing w:val="41"/>
        </w:rPr>
        <w:t xml:space="preserve"> </w:t>
      </w:r>
      <w:r>
        <w:rPr>
          <w:spacing w:val="-1"/>
        </w:rPr>
        <w:t>work,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supervision</w:t>
      </w:r>
      <w:r>
        <w:rPr>
          <w:spacing w:val="4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unlicensed employees.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1"/>
          <w:numId w:val="32"/>
        </w:numPr>
        <w:tabs>
          <w:tab w:val="left" w:pos="861"/>
        </w:tabs>
        <w:spacing w:line="266" w:lineRule="exact"/>
        <w:ind w:right="136"/>
        <w:jc w:val="both"/>
      </w:pPr>
      <w:r>
        <w:t>Not</w:t>
      </w:r>
      <w:r>
        <w:rPr>
          <w:spacing w:val="23"/>
        </w:rPr>
        <w:t xml:space="preserve"> </w:t>
      </w:r>
      <w:r>
        <w:rPr>
          <w:spacing w:val="-1"/>
        </w:rPr>
        <w:t>begin</w:t>
      </w:r>
      <w:r>
        <w:rPr>
          <w:spacing w:val="19"/>
        </w:rPr>
        <w:t xml:space="preserve"> </w:t>
      </w:r>
      <w:r>
        <w:rPr>
          <w:spacing w:val="-1"/>
        </w:rPr>
        <w:t>electrical</w:t>
      </w:r>
      <w:r>
        <w:rPr>
          <w:spacing w:val="19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1"/>
        </w:rPr>
        <w:t>until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work</w:t>
      </w:r>
      <w:r>
        <w:rPr>
          <w:spacing w:val="39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validated.</w:t>
      </w:r>
    </w:p>
    <w:p w:rsidR="004F3824" w:rsidRDefault="004F3824">
      <w:pPr>
        <w:spacing w:before="6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1"/>
          <w:numId w:val="32"/>
        </w:numPr>
        <w:tabs>
          <w:tab w:val="left" w:pos="861"/>
        </w:tabs>
        <w:ind w:right="138"/>
        <w:jc w:val="both"/>
      </w:pPr>
      <w:r>
        <w:t>Notify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division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fire</w:t>
      </w:r>
      <w:r>
        <w:rPr>
          <w:spacing w:val="33"/>
        </w:rPr>
        <w:t xml:space="preserve"> </w:t>
      </w:r>
      <w:r>
        <w:rPr>
          <w:spacing w:val="-1"/>
        </w:rPr>
        <w:t>safety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change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address.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32"/>
        </w:numPr>
        <w:tabs>
          <w:tab w:val="left" w:pos="467"/>
        </w:tabs>
        <w:ind w:right="136" w:firstLine="0"/>
        <w:jc w:val="both"/>
      </w:pPr>
      <w:r>
        <w:rPr>
          <w:spacing w:val="-1"/>
        </w:rPr>
        <w:t>Any</w:t>
      </w:r>
      <w:r>
        <w:rPr>
          <w:spacing w:val="26"/>
        </w:rPr>
        <w:t xml:space="preserve"> </w:t>
      </w:r>
      <w:r>
        <w:rPr>
          <w:spacing w:val="-1"/>
        </w:rPr>
        <w:t>licensed</w:t>
      </w:r>
      <w:r>
        <w:rPr>
          <w:spacing w:val="24"/>
        </w:rPr>
        <w:t xml:space="preserve"> </w:t>
      </w:r>
      <w:r>
        <w:rPr>
          <w:spacing w:val="-1"/>
        </w:rPr>
        <w:t>electrician</w:t>
      </w:r>
      <w:r>
        <w:rPr>
          <w:spacing w:val="26"/>
        </w:rPr>
        <w:t xml:space="preserve"> </w:t>
      </w:r>
      <w:r>
        <w:t>who</w:t>
      </w:r>
      <w:r>
        <w:rPr>
          <w:spacing w:val="25"/>
        </w:rPr>
        <w:t xml:space="preserve"> </w:t>
      </w:r>
      <w:r>
        <w:rPr>
          <w:spacing w:val="-1"/>
        </w:rPr>
        <w:t>has</w:t>
      </w:r>
      <w:r>
        <w:rPr>
          <w:spacing w:val="25"/>
        </w:rPr>
        <w:t xml:space="preserve"> </w:t>
      </w:r>
      <w:r>
        <w:rPr>
          <w:spacing w:val="-1"/>
        </w:rPr>
        <w:t>filed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work</w:t>
      </w:r>
      <w:r>
        <w:rPr>
          <w:spacing w:val="37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rPr>
          <w:spacing w:val="-1"/>
        </w:rPr>
        <w:t>shall;</w:t>
      </w:r>
    </w:p>
    <w:p w:rsidR="004F3824" w:rsidRDefault="004F3824">
      <w:pPr>
        <w:jc w:val="both"/>
        <w:sectPr w:rsidR="004F3824">
          <w:pgSz w:w="12240" w:h="15840"/>
          <w:pgMar w:top="1400" w:right="1300" w:bottom="1260" w:left="1300" w:header="0" w:footer="1080" w:gutter="0"/>
          <w:cols w:num="2" w:space="720" w:equalWidth="0">
            <w:col w:w="4645" w:space="216"/>
            <w:col w:w="4779"/>
          </w:cols>
        </w:sectPr>
      </w:pPr>
    </w:p>
    <w:p w:rsidR="004F3824" w:rsidRDefault="003621EC">
      <w:pPr>
        <w:pStyle w:val="BodyText"/>
        <w:numPr>
          <w:ilvl w:val="1"/>
          <w:numId w:val="32"/>
        </w:numPr>
        <w:tabs>
          <w:tab w:val="left" w:pos="861"/>
        </w:tabs>
        <w:spacing w:before="37"/>
        <w:jc w:val="both"/>
      </w:pPr>
      <w:r>
        <w:lastRenderedPageBreak/>
        <w:t>Keep</w:t>
      </w:r>
      <w:r>
        <w:rPr>
          <w:spacing w:val="11"/>
        </w:rPr>
        <w:t xml:space="preserve"> </w:t>
      </w:r>
      <w:r>
        <w:rPr>
          <w:spacing w:val="-1"/>
        </w:rPr>
        <w:t>records</w:t>
      </w:r>
      <w:r>
        <w:rPr>
          <w:spacing w:val="9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rPr>
          <w:spacing w:val="-1"/>
        </w:rPr>
        <w:t>outline</w:t>
      </w:r>
      <w:r>
        <w:rPr>
          <w:spacing w:val="11"/>
        </w:rPr>
        <w:t xml:space="preserve"> </w:t>
      </w:r>
      <w:r>
        <w:rPr>
          <w:spacing w:val="-1"/>
        </w:rPr>
        <w:t>who</w:t>
      </w:r>
      <w:r>
        <w:rPr>
          <w:spacing w:val="12"/>
        </w:rPr>
        <w:t xml:space="preserve"> </w:t>
      </w:r>
      <w:r>
        <w:rPr>
          <w:spacing w:val="-1"/>
        </w:rPr>
        <w:t>has</w:t>
      </w:r>
      <w:r>
        <w:rPr>
          <w:spacing w:val="28"/>
        </w:rPr>
        <w:t xml:space="preserve"> </w:t>
      </w:r>
      <w:r>
        <w:rPr>
          <w:spacing w:val="-1"/>
        </w:rPr>
        <w:t>accomplished the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covered under</w:t>
      </w:r>
      <w:r>
        <w:t xml:space="preserve"> the</w:t>
      </w:r>
      <w:r>
        <w:rPr>
          <w:spacing w:val="3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rPr>
          <w:spacing w:val="-1"/>
        </w:rPr>
        <w:t>notice.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1"/>
          <w:numId w:val="32"/>
        </w:numPr>
        <w:tabs>
          <w:tab w:val="left" w:pos="861"/>
        </w:tabs>
        <w:spacing w:line="239" w:lineRule="auto"/>
        <w:ind w:right="1"/>
        <w:jc w:val="both"/>
      </w:pPr>
      <w:r>
        <w:rPr>
          <w:spacing w:val="-1"/>
        </w:rPr>
        <w:t>Provide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rPr>
          <w:spacing w:val="-1"/>
        </w:rPr>
        <w:t>least</w:t>
      </w:r>
      <w:r>
        <w:rPr>
          <w:spacing w:val="22"/>
        </w:rPr>
        <w:t xml:space="preserve"> </w:t>
      </w:r>
      <w:r>
        <w:t>5</w:t>
      </w:r>
      <w:r>
        <w:rPr>
          <w:spacing w:val="22"/>
        </w:rPr>
        <w:t xml:space="preserve"> </w:t>
      </w:r>
      <w:r>
        <w:rPr>
          <w:spacing w:val="-1"/>
        </w:rPr>
        <w:t>working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days</w:t>
      </w:r>
      <w:r>
        <w:rPr>
          <w:spacing w:val="22"/>
        </w:rPr>
        <w:t xml:space="preserve"> </w:t>
      </w:r>
      <w:r>
        <w:t>notice</w:t>
      </w:r>
      <w:proofErr w:type="spellEnd"/>
      <w:r>
        <w:rPr>
          <w:spacing w:val="22"/>
        </w:rPr>
        <w:t xml:space="preserve"> </w:t>
      </w:r>
      <w:r>
        <w:rPr>
          <w:spacing w:val="-1"/>
        </w:rPr>
        <w:t>to</w:t>
      </w:r>
      <w:r>
        <w:rPr>
          <w:spacing w:val="2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electrical</w:t>
      </w:r>
      <w:r>
        <w:rPr>
          <w:spacing w:val="46"/>
        </w:rPr>
        <w:t xml:space="preserve"> </w:t>
      </w:r>
      <w:r>
        <w:rPr>
          <w:spacing w:val="-1"/>
        </w:rPr>
        <w:t>inspector</w:t>
      </w:r>
      <w:r>
        <w:rPr>
          <w:spacing w:val="46"/>
        </w:rPr>
        <w:t xml:space="preserve"> </w:t>
      </w:r>
      <w:r>
        <w:rPr>
          <w:spacing w:val="-2"/>
        </w:rPr>
        <w:t>for</w:t>
      </w:r>
      <w:r>
        <w:rPr>
          <w:spacing w:val="45"/>
        </w:rPr>
        <w:t xml:space="preserve"> </w:t>
      </w:r>
      <w:r>
        <w:rPr>
          <w:spacing w:val="-1"/>
        </w:rPr>
        <w:t>any</w:t>
      </w:r>
      <w:r>
        <w:rPr>
          <w:spacing w:val="47"/>
        </w:rPr>
        <w:t xml:space="preserve"> </w:t>
      </w:r>
      <w:r>
        <w:rPr>
          <w:spacing w:val="-1"/>
        </w:rPr>
        <w:t>required</w:t>
      </w:r>
      <w:r>
        <w:rPr>
          <w:spacing w:val="39"/>
        </w:rPr>
        <w:t xml:space="preserve"> </w:t>
      </w:r>
      <w:r>
        <w:rPr>
          <w:spacing w:val="-1"/>
        </w:rPr>
        <w:t>inspection.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1"/>
          <w:numId w:val="32"/>
        </w:numPr>
        <w:tabs>
          <w:tab w:val="left" w:pos="861"/>
        </w:tabs>
        <w:ind w:right="1"/>
        <w:jc w:val="both"/>
      </w:pPr>
      <w:r>
        <w:rPr>
          <w:spacing w:val="-1"/>
        </w:rPr>
        <w:t>Provide</w:t>
      </w:r>
      <w:r>
        <w:rPr>
          <w:spacing w:val="12"/>
        </w:rPr>
        <w:t xml:space="preserve"> </w:t>
      </w:r>
      <w:r>
        <w:rPr>
          <w:spacing w:val="-1"/>
        </w:rPr>
        <w:t>access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electrical</w:t>
      </w:r>
      <w:r>
        <w:rPr>
          <w:spacing w:val="14"/>
        </w:rPr>
        <w:t xml:space="preserve"> </w:t>
      </w:r>
      <w:r>
        <w:rPr>
          <w:spacing w:val="-1"/>
        </w:rPr>
        <w:t>inspector</w:t>
      </w:r>
      <w:r>
        <w:rPr>
          <w:spacing w:val="31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rPr>
          <w:spacing w:val="-1"/>
        </w:rPr>
        <w:t>electrical</w:t>
      </w:r>
      <w:r>
        <w:rPr>
          <w:spacing w:val="26"/>
        </w:rPr>
        <w:t xml:space="preserve"> </w:t>
      </w:r>
      <w:r>
        <w:rPr>
          <w:spacing w:val="-1"/>
        </w:rPr>
        <w:t>work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records</w:t>
      </w:r>
      <w:r>
        <w:rPr>
          <w:spacing w:val="27"/>
        </w:rPr>
        <w:t xml:space="preserve"> </w:t>
      </w:r>
      <w:r>
        <w:rPr>
          <w:spacing w:val="-1"/>
        </w:rPr>
        <w:t>subject</w:t>
      </w:r>
      <w:r>
        <w:rPr>
          <w:spacing w:val="3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inspection.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0"/>
          <w:numId w:val="44"/>
        </w:numPr>
        <w:tabs>
          <w:tab w:val="left" w:pos="419"/>
        </w:tabs>
        <w:ind w:right="567" w:firstLine="0"/>
        <w:rPr>
          <w:b w:val="0"/>
          <w:bCs w:val="0"/>
        </w:rPr>
      </w:pPr>
      <w:bookmarkStart w:id="47" w:name="_TOC_250010"/>
      <w:r>
        <w:rPr>
          <w:spacing w:val="-1"/>
        </w:rPr>
        <w:t>ADOPTION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2"/>
        </w:rPr>
        <w:t>NATIONALLY</w:t>
      </w:r>
      <w:r>
        <w:rPr>
          <w:spacing w:val="23"/>
        </w:rPr>
        <w:t xml:space="preserve"> </w:t>
      </w:r>
      <w:r>
        <w:rPr>
          <w:spacing w:val="-1"/>
        </w:rPr>
        <w:t>RECOGNIZED</w:t>
      </w:r>
      <w:r>
        <w:t xml:space="preserve"> </w:t>
      </w:r>
      <w:r>
        <w:rPr>
          <w:spacing w:val="-1"/>
        </w:rPr>
        <w:t>SAFETY</w:t>
      </w:r>
      <w:r>
        <w:rPr>
          <w:spacing w:val="-3"/>
        </w:rPr>
        <w:t xml:space="preserve"> </w:t>
      </w:r>
      <w:r>
        <w:rPr>
          <w:spacing w:val="-1"/>
        </w:rPr>
        <w:t>STANDARDS</w:t>
      </w:r>
      <w:bookmarkEnd w:id="47"/>
    </w:p>
    <w:p w:rsidR="004F3824" w:rsidRDefault="004F3824">
      <w:pPr>
        <w:spacing w:before="11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31"/>
        </w:numPr>
        <w:tabs>
          <w:tab w:val="left" w:pos="530"/>
        </w:tabs>
        <w:spacing w:line="239" w:lineRule="auto"/>
        <w:ind w:firstLine="0"/>
        <w:jc w:val="both"/>
      </w:pPr>
      <w:r>
        <w:rPr>
          <w:rFonts w:cs="Calibri"/>
        </w:rPr>
        <w:t>The</w:t>
      </w:r>
      <w:r>
        <w:rPr>
          <w:rFonts w:cs="Calibri"/>
          <w:spacing w:val="48"/>
        </w:rPr>
        <w:t xml:space="preserve"> </w:t>
      </w:r>
      <w:r>
        <w:rPr>
          <w:rFonts w:cs="Calibri"/>
          <w:spacing w:val="-1"/>
        </w:rPr>
        <w:t>Electricians’</w:t>
      </w:r>
      <w:r>
        <w:rPr>
          <w:rFonts w:cs="Calibri"/>
          <w:spacing w:val="49"/>
        </w:rPr>
        <w:t xml:space="preserve"> </w:t>
      </w:r>
      <w:r>
        <w:rPr>
          <w:rFonts w:cs="Calibri"/>
          <w:spacing w:val="-1"/>
        </w:rPr>
        <w:t>Licensing</w:t>
      </w:r>
      <w:r>
        <w:rPr>
          <w:rFonts w:cs="Calibri"/>
          <w:spacing w:val="48"/>
        </w:rPr>
        <w:t xml:space="preserve"> </w:t>
      </w:r>
      <w:r>
        <w:rPr>
          <w:rFonts w:cs="Calibri"/>
          <w:spacing w:val="-1"/>
        </w:rPr>
        <w:t>Board,</w:t>
      </w:r>
      <w:r w:rsidR="00C22ED0">
        <w:rPr>
          <w:rFonts w:cs="Calibri"/>
          <w:spacing w:val="-1"/>
        </w:rPr>
        <w:t xml:space="preserve"> </w:t>
      </w:r>
      <w:proofErr w:type="gramStart"/>
      <w:r>
        <w:rPr>
          <w:rFonts w:cs="Calibri"/>
        </w:rPr>
        <w:t>for</w:t>
      </w:r>
      <w:r>
        <w:rPr>
          <w:rFonts w:cs="Calibri"/>
          <w:spacing w:val="49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29"/>
        </w:rPr>
        <w:t xml:space="preserve"> </w:t>
      </w:r>
      <w:r>
        <w:rPr>
          <w:spacing w:val="-1"/>
        </w:rPr>
        <w:t>purpose</w:t>
      </w:r>
      <w:r w:rsidR="00C22ED0">
        <w:rPr>
          <w:spacing w:val="-1"/>
        </w:rPr>
        <w:t xml:space="preserve"> </w:t>
      </w:r>
      <w:r>
        <w:t>of</w:t>
      </w:r>
      <w:proofErr w:type="gramEnd"/>
      <w:r>
        <w:rPr>
          <w:spacing w:val="17"/>
        </w:rPr>
        <w:t xml:space="preserve"> </w:t>
      </w:r>
      <w:r>
        <w:rPr>
          <w:spacing w:val="-1"/>
        </w:rPr>
        <w:t>making</w:t>
      </w:r>
      <w:r>
        <w:rPr>
          <w:spacing w:val="16"/>
        </w:rPr>
        <w:t xml:space="preserve"> </w:t>
      </w:r>
      <w:r>
        <w:rPr>
          <w:spacing w:val="-1"/>
        </w:rPr>
        <w:t>rules</w:t>
      </w:r>
      <w:r>
        <w:rPr>
          <w:spacing w:val="17"/>
        </w:rPr>
        <w:t xml:space="preserve"> </w:t>
      </w:r>
      <w:r>
        <w:rPr>
          <w:spacing w:val="-1"/>
        </w:rPr>
        <w:t>regarding</w:t>
      </w:r>
      <w:r>
        <w:rPr>
          <w:spacing w:val="1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safeguarding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persons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property</w:t>
      </w:r>
      <w:r>
        <w:rPr>
          <w:spacing w:val="31"/>
        </w:rPr>
        <w:t xml:space="preserve"> </w:t>
      </w:r>
      <w:r>
        <w:rPr>
          <w:spacing w:val="-2"/>
        </w:rPr>
        <w:t>from</w:t>
      </w:r>
      <w:r>
        <w:rPr>
          <w:spacing w:val="33"/>
        </w:rPr>
        <w:t xml:space="preserve"> </w:t>
      </w:r>
      <w:r>
        <w:rPr>
          <w:spacing w:val="-1"/>
        </w:rPr>
        <w:t>hazards</w:t>
      </w:r>
      <w:r>
        <w:rPr>
          <w:spacing w:val="22"/>
        </w:rPr>
        <w:t xml:space="preserve"> </w:t>
      </w:r>
      <w:r>
        <w:rPr>
          <w:spacing w:val="-1"/>
        </w:rPr>
        <w:t>arising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use</w:t>
      </w:r>
      <w:r>
        <w:rPr>
          <w:spacing w:val="2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electricity</w:t>
      </w:r>
      <w:r>
        <w:rPr>
          <w:spacing w:val="23"/>
        </w:rPr>
        <w:t xml:space="preserve"> </w:t>
      </w:r>
      <w:r>
        <w:rPr>
          <w:spacing w:val="-1"/>
        </w:rPr>
        <w:t>adopts</w:t>
      </w:r>
      <w:r>
        <w:rPr>
          <w:spacing w:val="27"/>
        </w:rPr>
        <w:t xml:space="preserve"> </w:t>
      </w:r>
      <w:r>
        <w:t xml:space="preserve">the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standards</w:t>
      </w:r>
      <w:r>
        <w:t xml:space="preserve"> </w:t>
      </w:r>
      <w:r>
        <w:rPr>
          <w:spacing w:val="-2"/>
        </w:rPr>
        <w:t>per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-1"/>
        </w:rPr>
        <w:t>edition.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jc w:val="both"/>
      </w:pPr>
      <w:r>
        <w:rPr>
          <w:spacing w:val="-1"/>
        </w:rPr>
        <w:t>NFPA</w:t>
      </w:r>
      <w:r>
        <w:rPr>
          <w:spacing w:val="24"/>
        </w:rPr>
        <w:t xml:space="preserve"> </w:t>
      </w:r>
      <w:r>
        <w:rPr>
          <w:spacing w:val="-1"/>
        </w:rPr>
        <w:t>70,</w:t>
      </w:r>
      <w:r>
        <w:rPr>
          <w:spacing w:val="24"/>
        </w:rPr>
        <w:t xml:space="preserve"> </w:t>
      </w:r>
      <w:r>
        <w:rPr>
          <w:spacing w:val="-1"/>
        </w:rPr>
        <w:t>National</w:t>
      </w:r>
      <w:r>
        <w:rPr>
          <w:spacing w:val="23"/>
        </w:rPr>
        <w:t xml:space="preserve"> </w:t>
      </w:r>
      <w:r>
        <w:rPr>
          <w:spacing w:val="-1"/>
        </w:rPr>
        <w:t>Electrical</w:t>
      </w:r>
      <w:r>
        <w:rPr>
          <w:spacing w:val="23"/>
        </w:rPr>
        <w:t xml:space="preserve"> </w:t>
      </w:r>
      <w:r>
        <w:rPr>
          <w:spacing w:val="-1"/>
        </w:rPr>
        <w:t>Code,</w:t>
      </w:r>
      <w:r>
        <w:rPr>
          <w:spacing w:val="22"/>
        </w:rPr>
        <w:t xml:space="preserve"> </w:t>
      </w:r>
      <w:r>
        <w:rPr>
          <w:spacing w:val="-1"/>
        </w:rPr>
        <w:t>(201</w:t>
      </w:r>
      <w:del w:id="48" w:author="Patterson, Robert" w:date="2017-04-26T08:56:00Z">
        <w:r w:rsidDel="00A65DF5">
          <w:rPr>
            <w:spacing w:val="-1"/>
          </w:rPr>
          <w:delText>4</w:delText>
        </w:r>
      </w:del>
      <w:ins w:id="49" w:author="Patterson, Robert" w:date="2017-04-26T08:56:00Z">
        <w:r w:rsidR="00A65DF5">
          <w:rPr>
            <w:spacing w:val="-1"/>
          </w:rPr>
          <w:t>7</w:t>
        </w:r>
      </w:ins>
      <w:r>
        <w:rPr>
          <w:spacing w:val="24"/>
        </w:rPr>
        <w:t xml:space="preserve"> </w:t>
      </w:r>
      <w:r>
        <w:rPr>
          <w:spacing w:val="-1"/>
        </w:rPr>
        <w:t>edition)</w:t>
      </w:r>
      <w:r>
        <w:rPr>
          <w:spacing w:val="37"/>
        </w:rPr>
        <w:t xml:space="preserve"> </w:t>
      </w:r>
      <w:r>
        <w:rPr>
          <w:spacing w:val="-1"/>
        </w:rPr>
        <w:t>To</w:t>
      </w:r>
      <w:r>
        <w:rPr>
          <w:spacing w:val="38"/>
        </w:rPr>
        <w:t xml:space="preserve"> </w:t>
      </w:r>
      <w:r>
        <w:rPr>
          <w:spacing w:val="-1"/>
        </w:rPr>
        <w:t>meet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needs</w:t>
      </w:r>
      <w:r>
        <w:rPr>
          <w:spacing w:val="3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Vermont,</w:t>
      </w:r>
      <w:r>
        <w:rPr>
          <w:spacing w:val="38"/>
        </w:rPr>
        <w:t xml:space="preserve"> </w:t>
      </w:r>
      <w:r>
        <w:rPr>
          <w:spacing w:val="-1"/>
        </w:rPr>
        <w:t>NFPA</w:t>
      </w:r>
      <w:r>
        <w:rPr>
          <w:spacing w:val="37"/>
        </w:rPr>
        <w:t xml:space="preserve"> </w:t>
      </w:r>
      <w:r>
        <w:rPr>
          <w:spacing w:val="-1"/>
        </w:rPr>
        <w:t>70</w:t>
      </w:r>
      <w:r>
        <w:rPr>
          <w:spacing w:val="3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-1"/>
        </w:rPr>
        <w:t>amended</w:t>
      </w:r>
      <w: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follows: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Del="00166571" w:rsidRDefault="003621EC">
      <w:pPr>
        <w:ind w:left="140"/>
        <w:jc w:val="both"/>
        <w:rPr>
          <w:del w:id="50" w:author="Patterson, Robert" w:date="2017-04-26T08:25:00Z"/>
          <w:rFonts w:ascii="Calibri" w:eastAsia="Calibri" w:hAnsi="Calibri" w:cs="Calibri"/>
        </w:rPr>
      </w:pPr>
      <w:del w:id="51" w:author="Patterson, Robert" w:date="2017-04-26T08:25:00Z">
        <w:r w:rsidDel="00166571">
          <w:rPr>
            <w:rFonts w:ascii="Calibri"/>
            <w:i/>
            <w:spacing w:val="-1"/>
          </w:rPr>
          <w:delText>-amend-</w:delText>
        </w:r>
        <w:r w:rsidDel="00166571">
          <w:rPr>
            <w:rFonts w:ascii="Calibri"/>
            <w:i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article</w:delText>
        </w:r>
        <w:r w:rsidDel="00166571">
          <w:rPr>
            <w:rFonts w:ascii="Calibri"/>
            <w:i/>
            <w:spacing w:val="-2"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100,</w:delText>
        </w:r>
        <w:r w:rsidDel="00166571">
          <w:rPr>
            <w:rFonts w:ascii="Calibri"/>
            <w:i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definitions:</w:delText>
        </w:r>
      </w:del>
    </w:p>
    <w:p w:rsidR="004F3824" w:rsidDel="00166571" w:rsidRDefault="003621EC">
      <w:pPr>
        <w:pStyle w:val="BodyText"/>
        <w:jc w:val="both"/>
        <w:rPr>
          <w:del w:id="52" w:author="Patterson, Robert" w:date="2017-04-26T08:25:00Z"/>
        </w:rPr>
      </w:pPr>
      <w:del w:id="53" w:author="Patterson, Robert" w:date="2017-04-26T08:25:00Z">
        <w:r w:rsidDel="00166571">
          <w:rPr>
            <w:spacing w:val="-1"/>
          </w:rPr>
          <w:delText>Structure:</w:delText>
        </w:r>
        <w:r w:rsidDel="00166571">
          <w:rPr>
            <w:spacing w:val="46"/>
          </w:rPr>
          <w:delText xml:space="preserve"> </w:delText>
        </w:r>
        <w:r w:rsidDel="00166571">
          <w:rPr>
            <w:spacing w:val="-1"/>
          </w:rPr>
          <w:delText>That</w:delText>
        </w:r>
        <w:r w:rsidDel="00166571">
          <w:rPr>
            <w:spacing w:val="46"/>
          </w:rPr>
          <w:delText xml:space="preserve"> </w:delText>
        </w:r>
        <w:r w:rsidDel="00166571">
          <w:delText>which</w:delText>
        </w:r>
        <w:r w:rsidDel="00166571">
          <w:rPr>
            <w:spacing w:val="47"/>
          </w:rPr>
          <w:delText xml:space="preserve"> </w:delText>
        </w:r>
        <w:r w:rsidDel="00166571">
          <w:delText>is</w:delText>
        </w:r>
        <w:r w:rsidDel="00166571">
          <w:rPr>
            <w:spacing w:val="44"/>
          </w:rPr>
          <w:delText xml:space="preserve"> </w:delText>
        </w:r>
        <w:r w:rsidDel="00166571">
          <w:rPr>
            <w:spacing w:val="-1"/>
          </w:rPr>
          <w:delText>built</w:delText>
        </w:r>
        <w:r w:rsidDel="00166571">
          <w:rPr>
            <w:spacing w:val="49"/>
          </w:rPr>
          <w:delText xml:space="preserve"> </w:delText>
        </w:r>
        <w:r w:rsidDel="00166571">
          <w:delText>or</w:delText>
        </w:r>
        <w:r w:rsidDel="00166571">
          <w:rPr>
            <w:spacing w:val="48"/>
          </w:rPr>
          <w:delText xml:space="preserve"> </w:delText>
        </w:r>
        <w:r w:rsidDel="00166571">
          <w:rPr>
            <w:spacing w:val="-1"/>
          </w:rPr>
          <w:delText>constructed.</w:delText>
        </w:r>
        <w:r w:rsidDel="00166571">
          <w:delText xml:space="preserve">  A</w:delText>
        </w:r>
        <w:r w:rsidDel="00166571">
          <w:rPr>
            <w:spacing w:val="23"/>
          </w:rPr>
          <w:delText xml:space="preserve"> </w:delText>
        </w:r>
        <w:r w:rsidDel="00166571">
          <w:delText>pole,</w:delText>
        </w:r>
        <w:r w:rsidDel="00166571">
          <w:rPr>
            <w:spacing w:val="19"/>
          </w:rPr>
          <w:delText xml:space="preserve"> </w:delText>
        </w:r>
        <w:r w:rsidDel="00166571">
          <w:rPr>
            <w:spacing w:val="-1"/>
          </w:rPr>
          <w:delText>pedestal</w:delText>
        </w:r>
        <w:r w:rsidDel="00166571">
          <w:rPr>
            <w:spacing w:val="16"/>
          </w:rPr>
          <w:delText xml:space="preserve"> </w:delText>
        </w:r>
        <w:r w:rsidDel="00166571">
          <w:delText>or</w:delText>
        </w:r>
        <w:r w:rsidDel="00166571">
          <w:rPr>
            <w:spacing w:val="19"/>
          </w:rPr>
          <w:delText xml:space="preserve"> </w:delText>
        </w:r>
        <w:r w:rsidDel="00166571">
          <w:rPr>
            <w:spacing w:val="-1"/>
          </w:rPr>
          <w:delText>similar</w:delText>
        </w:r>
        <w:r w:rsidDel="00166571">
          <w:rPr>
            <w:spacing w:val="19"/>
          </w:rPr>
          <w:delText xml:space="preserve"> </w:delText>
        </w:r>
        <w:r w:rsidDel="00166571">
          <w:rPr>
            <w:spacing w:val="-1"/>
          </w:rPr>
          <w:delText>support</w:delText>
        </w:r>
        <w:r w:rsidDel="00166571">
          <w:rPr>
            <w:spacing w:val="19"/>
          </w:rPr>
          <w:delText xml:space="preserve"> </w:delText>
        </w:r>
        <w:r w:rsidDel="00166571">
          <w:rPr>
            <w:spacing w:val="-1"/>
          </w:rPr>
          <w:delText>used</w:delText>
        </w:r>
        <w:r w:rsidDel="00166571">
          <w:rPr>
            <w:spacing w:val="19"/>
          </w:rPr>
          <w:delText xml:space="preserve"> </w:delText>
        </w:r>
        <w:r w:rsidDel="00166571">
          <w:rPr>
            <w:spacing w:val="-2"/>
          </w:rPr>
          <w:delText>exclusively</w:delText>
        </w:r>
        <w:r w:rsidDel="00166571">
          <w:rPr>
            <w:spacing w:val="37"/>
          </w:rPr>
          <w:delText xml:space="preserve"> </w:delText>
        </w:r>
        <w:r w:rsidDel="00166571">
          <w:rPr>
            <w:spacing w:val="-1"/>
          </w:rPr>
          <w:delText>for</w:delText>
        </w:r>
        <w:r w:rsidDel="00166571">
          <w:rPr>
            <w:spacing w:val="31"/>
          </w:rPr>
          <w:delText xml:space="preserve"> </w:delText>
        </w:r>
        <w:r w:rsidDel="00166571">
          <w:delText>a</w:delText>
        </w:r>
        <w:r w:rsidDel="00166571">
          <w:rPr>
            <w:spacing w:val="32"/>
          </w:rPr>
          <w:delText xml:space="preserve"> </w:delText>
        </w:r>
        <w:r w:rsidDel="00166571">
          <w:rPr>
            <w:spacing w:val="-1"/>
          </w:rPr>
          <w:delText>utility</w:delText>
        </w:r>
        <w:r w:rsidDel="00166571">
          <w:rPr>
            <w:spacing w:val="33"/>
          </w:rPr>
          <w:delText xml:space="preserve"> </w:delText>
        </w:r>
        <w:r w:rsidDel="00166571">
          <w:rPr>
            <w:spacing w:val="-1"/>
          </w:rPr>
          <w:delText>meter</w:delText>
        </w:r>
        <w:r w:rsidDel="00166571">
          <w:rPr>
            <w:spacing w:val="31"/>
          </w:rPr>
          <w:delText xml:space="preserve"> </w:delText>
        </w:r>
        <w:r w:rsidDel="00166571">
          <w:rPr>
            <w:spacing w:val="-1"/>
          </w:rPr>
          <w:delText>enclosures</w:delText>
        </w:r>
        <w:r w:rsidDel="00166571">
          <w:rPr>
            <w:spacing w:val="32"/>
          </w:rPr>
          <w:delText xml:space="preserve"> </w:delText>
        </w:r>
        <w:r w:rsidDel="00166571">
          <w:delText>or</w:delText>
        </w:r>
        <w:r w:rsidDel="00166571">
          <w:rPr>
            <w:spacing w:val="32"/>
          </w:rPr>
          <w:delText xml:space="preserve"> </w:delText>
        </w:r>
        <w:r w:rsidDel="00166571">
          <w:rPr>
            <w:spacing w:val="-1"/>
          </w:rPr>
          <w:delText>combination</w:delText>
        </w:r>
        <w:r w:rsidDel="00166571">
          <w:rPr>
            <w:spacing w:val="37"/>
          </w:rPr>
          <w:delText xml:space="preserve"> </w:delText>
        </w:r>
        <w:r w:rsidDel="00166571">
          <w:rPr>
            <w:spacing w:val="-1"/>
          </w:rPr>
          <w:delText>meter</w:delText>
        </w:r>
        <w:r w:rsidDel="00166571">
          <w:rPr>
            <w:spacing w:val="19"/>
          </w:rPr>
          <w:delText xml:space="preserve"> </w:delText>
        </w:r>
        <w:r w:rsidDel="00166571">
          <w:rPr>
            <w:spacing w:val="-1"/>
          </w:rPr>
          <w:delText>overcurrent</w:delText>
        </w:r>
        <w:r w:rsidDel="00166571">
          <w:rPr>
            <w:spacing w:val="19"/>
          </w:rPr>
          <w:delText xml:space="preserve"> </w:delText>
        </w:r>
        <w:r w:rsidDel="00166571">
          <w:rPr>
            <w:spacing w:val="-1"/>
          </w:rPr>
          <w:delText>device</w:delText>
        </w:r>
        <w:r w:rsidDel="00166571">
          <w:rPr>
            <w:spacing w:val="17"/>
          </w:rPr>
          <w:delText xml:space="preserve"> </w:delText>
        </w:r>
        <w:r w:rsidDel="00166571">
          <w:rPr>
            <w:spacing w:val="-1"/>
          </w:rPr>
          <w:delText>enclosures</w:delText>
        </w:r>
        <w:r w:rsidDel="00166571">
          <w:rPr>
            <w:spacing w:val="19"/>
          </w:rPr>
          <w:delText xml:space="preserve"> </w:delText>
        </w:r>
        <w:r w:rsidDel="00166571">
          <w:rPr>
            <w:spacing w:val="-1"/>
          </w:rPr>
          <w:delText>shall</w:delText>
        </w:r>
        <w:r w:rsidDel="00166571">
          <w:rPr>
            <w:spacing w:val="19"/>
          </w:rPr>
          <w:delText xml:space="preserve"> </w:delText>
        </w:r>
        <w:r w:rsidDel="00166571">
          <w:delText>not</w:delText>
        </w:r>
        <w:r w:rsidDel="00166571">
          <w:rPr>
            <w:spacing w:val="20"/>
          </w:rPr>
          <w:delText xml:space="preserve"> </w:delText>
        </w:r>
        <w:r w:rsidDel="00166571">
          <w:rPr>
            <w:spacing w:val="-2"/>
          </w:rPr>
          <w:delText>be</w:delText>
        </w:r>
        <w:r w:rsidDel="00166571">
          <w:rPr>
            <w:spacing w:val="41"/>
          </w:rPr>
          <w:delText xml:space="preserve"> </w:delText>
        </w:r>
        <w:r w:rsidDel="00166571">
          <w:rPr>
            <w:spacing w:val="-1"/>
          </w:rPr>
          <w:delText>considered</w:delText>
        </w:r>
        <w:r w:rsidDel="00166571">
          <w:rPr>
            <w:spacing w:val="-3"/>
          </w:rPr>
          <w:delText xml:space="preserve"> </w:delText>
        </w:r>
        <w:r w:rsidDel="00166571">
          <w:rPr>
            <w:spacing w:val="-1"/>
          </w:rPr>
          <w:delText>to</w:delText>
        </w:r>
        <w:r w:rsidDel="00166571">
          <w:rPr>
            <w:spacing w:val="1"/>
          </w:rPr>
          <w:delText xml:space="preserve"> </w:delText>
        </w:r>
        <w:r w:rsidDel="00166571">
          <w:rPr>
            <w:spacing w:val="-1"/>
          </w:rPr>
          <w:delText>be</w:delText>
        </w:r>
        <w:r w:rsidDel="00166571">
          <w:delText xml:space="preserve"> a</w:delText>
        </w:r>
        <w:r w:rsidDel="00166571">
          <w:rPr>
            <w:spacing w:val="-3"/>
          </w:rPr>
          <w:delText xml:space="preserve"> </w:delText>
        </w:r>
        <w:r w:rsidDel="00166571">
          <w:rPr>
            <w:spacing w:val="-1"/>
          </w:rPr>
          <w:delText>structure.</w:delText>
        </w:r>
      </w:del>
    </w:p>
    <w:p w:rsidR="004F3824" w:rsidDel="00166571" w:rsidRDefault="004F3824">
      <w:pPr>
        <w:rPr>
          <w:del w:id="54" w:author="Patterson, Robert" w:date="2017-04-26T08:25:00Z"/>
          <w:rFonts w:ascii="Calibri" w:eastAsia="Calibri" w:hAnsi="Calibri" w:cs="Calibri"/>
        </w:rPr>
      </w:pPr>
    </w:p>
    <w:p w:rsidR="004F3824" w:rsidDel="00166571" w:rsidRDefault="003621EC">
      <w:pPr>
        <w:ind w:left="140"/>
        <w:jc w:val="both"/>
        <w:rPr>
          <w:del w:id="55" w:author="Patterson, Robert" w:date="2017-04-26T08:25:00Z"/>
          <w:rFonts w:ascii="Calibri" w:eastAsia="Calibri" w:hAnsi="Calibri" w:cs="Calibri"/>
        </w:rPr>
      </w:pPr>
      <w:del w:id="56" w:author="Patterson, Robert" w:date="2017-04-26T08:25:00Z">
        <w:r w:rsidDel="00166571">
          <w:rPr>
            <w:rFonts w:ascii="Calibri"/>
            <w:i/>
            <w:spacing w:val="-1"/>
          </w:rPr>
          <w:delText>-delete</w:delText>
        </w:r>
        <w:r w:rsidDel="00166571">
          <w:rPr>
            <w:rFonts w:ascii="Calibri"/>
            <w:i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and replace</w:delText>
        </w:r>
        <w:r w:rsidDel="00166571">
          <w:rPr>
            <w:rFonts w:ascii="Calibri"/>
            <w:i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as</w:delText>
        </w:r>
        <w:r w:rsidDel="00166571">
          <w:rPr>
            <w:rFonts w:ascii="Calibri"/>
            <w:i/>
            <w:spacing w:val="1"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follows-</w:delText>
        </w:r>
        <w:r w:rsidDel="00166571">
          <w:rPr>
            <w:rFonts w:ascii="Calibri"/>
            <w:i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article</w:delText>
        </w:r>
        <w:r w:rsidDel="00166571">
          <w:rPr>
            <w:rFonts w:ascii="Calibri"/>
            <w:i/>
            <w:spacing w:val="-2"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110.3(A)(1):</w:delText>
        </w:r>
      </w:del>
    </w:p>
    <w:p w:rsidR="004F3824" w:rsidDel="00166571" w:rsidRDefault="003621EC">
      <w:pPr>
        <w:pStyle w:val="BodyText"/>
        <w:spacing w:line="239" w:lineRule="auto"/>
        <w:ind w:right="1"/>
        <w:jc w:val="both"/>
        <w:rPr>
          <w:del w:id="57" w:author="Patterson, Robert" w:date="2017-04-26T08:25:00Z"/>
        </w:rPr>
      </w:pPr>
      <w:del w:id="58" w:author="Patterson, Robert" w:date="2017-04-26T08:25:00Z">
        <w:r w:rsidDel="00166571">
          <w:rPr>
            <w:spacing w:val="-1"/>
          </w:rPr>
          <w:delText>(1)</w:delText>
        </w:r>
        <w:r w:rsidDel="00166571">
          <w:rPr>
            <w:spacing w:val="17"/>
          </w:rPr>
          <w:delText xml:space="preserve"> </w:delText>
        </w:r>
        <w:r w:rsidDel="00166571">
          <w:rPr>
            <w:spacing w:val="-1"/>
          </w:rPr>
          <w:delText>Suitability</w:delText>
        </w:r>
        <w:r w:rsidDel="00166571">
          <w:rPr>
            <w:spacing w:val="17"/>
          </w:rPr>
          <w:delText xml:space="preserve"> </w:delText>
        </w:r>
        <w:r w:rsidDel="00166571">
          <w:rPr>
            <w:spacing w:val="-1"/>
          </w:rPr>
          <w:delText>for</w:delText>
        </w:r>
        <w:r w:rsidDel="00166571">
          <w:rPr>
            <w:spacing w:val="16"/>
          </w:rPr>
          <w:delText xml:space="preserve"> </w:delText>
        </w:r>
        <w:r w:rsidDel="00166571">
          <w:rPr>
            <w:spacing w:val="-1"/>
          </w:rPr>
          <w:delText>installation</w:delText>
        </w:r>
        <w:r w:rsidDel="00166571">
          <w:rPr>
            <w:spacing w:val="16"/>
          </w:rPr>
          <w:delText xml:space="preserve"> </w:delText>
        </w:r>
        <w:r w:rsidDel="00166571">
          <w:rPr>
            <w:spacing w:val="-1"/>
          </w:rPr>
          <w:delText>and</w:delText>
        </w:r>
        <w:r w:rsidDel="00166571">
          <w:rPr>
            <w:spacing w:val="16"/>
          </w:rPr>
          <w:delText xml:space="preserve"> </w:delText>
        </w:r>
        <w:r w:rsidDel="00166571">
          <w:rPr>
            <w:spacing w:val="-1"/>
          </w:rPr>
          <w:delText>use</w:delText>
        </w:r>
        <w:r w:rsidDel="00166571">
          <w:rPr>
            <w:spacing w:val="17"/>
          </w:rPr>
          <w:delText xml:space="preserve"> </w:delText>
        </w:r>
        <w:r w:rsidDel="00166571">
          <w:delText>in</w:delText>
        </w:r>
        <w:r w:rsidDel="00166571">
          <w:rPr>
            <w:spacing w:val="37"/>
          </w:rPr>
          <w:delText xml:space="preserve"> </w:delText>
        </w:r>
        <w:r w:rsidDel="00166571">
          <w:rPr>
            <w:spacing w:val="-1"/>
          </w:rPr>
          <w:delText>conformity</w:delText>
        </w:r>
        <w:r w:rsidDel="00166571">
          <w:rPr>
            <w:spacing w:val="11"/>
          </w:rPr>
          <w:delText xml:space="preserve"> </w:delText>
        </w:r>
        <w:r w:rsidDel="00166571">
          <w:rPr>
            <w:spacing w:val="-1"/>
          </w:rPr>
          <w:delText>with</w:delText>
        </w:r>
        <w:r w:rsidDel="00166571">
          <w:rPr>
            <w:spacing w:val="10"/>
          </w:rPr>
          <w:delText xml:space="preserve"> </w:delText>
        </w:r>
        <w:r w:rsidDel="00166571">
          <w:delText>the</w:delText>
        </w:r>
        <w:r w:rsidDel="00166571">
          <w:rPr>
            <w:spacing w:val="10"/>
          </w:rPr>
          <w:delText xml:space="preserve"> </w:delText>
        </w:r>
        <w:r w:rsidDel="00166571">
          <w:rPr>
            <w:spacing w:val="-1"/>
          </w:rPr>
          <w:delText>provisions</w:delText>
        </w:r>
        <w:r w:rsidDel="00166571">
          <w:rPr>
            <w:spacing w:val="10"/>
          </w:rPr>
          <w:delText xml:space="preserve"> </w:delText>
        </w:r>
        <w:r w:rsidDel="00166571">
          <w:delText>of</w:delText>
        </w:r>
        <w:r w:rsidDel="00166571">
          <w:rPr>
            <w:spacing w:val="8"/>
          </w:rPr>
          <w:delText xml:space="preserve"> </w:delText>
        </w:r>
        <w:r w:rsidDel="00166571">
          <w:rPr>
            <w:spacing w:val="-1"/>
          </w:rPr>
          <w:delText>this</w:delText>
        </w:r>
        <w:r w:rsidDel="00166571">
          <w:rPr>
            <w:spacing w:val="10"/>
          </w:rPr>
          <w:delText xml:space="preserve"> </w:delText>
        </w:r>
        <w:r w:rsidDel="00166571">
          <w:rPr>
            <w:spacing w:val="-1"/>
          </w:rPr>
          <w:delText>code</w:delText>
        </w:r>
        <w:r w:rsidDel="00166571">
          <w:rPr>
            <w:spacing w:val="11"/>
          </w:rPr>
          <w:delText xml:space="preserve"> </w:delText>
        </w:r>
        <w:r w:rsidDel="00166571">
          <w:delText>as</w:delText>
        </w:r>
        <w:r w:rsidDel="00166571">
          <w:rPr>
            <w:spacing w:val="27"/>
          </w:rPr>
          <w:delText xml:space="preserve"> </w:delText>
        </w:r>
        <w:r w:rsidDel="00166571">
          <w:rPr>
            <w:spacing w:val="-1"/>
          </w:rPr>
          <w:delText>evidenced</w:delText>
        </w:r>
        <w:r w:rsidDel="00166571">
          <w:rPr>
            <w:spacing w:val="5"/>
          </w:rPr>
          <w:delText xml:space="preserve"> </w:delText>
        </w:r>
        <w:r w:rsidDel="00166571">
          <w:rPr>
            <w:spacing w:val="-1"/>
          </w:rPr>
          <w:delText>by</w:delText>
        </w:r>
        <w:r w:rsidDel="00166571">
          <w:rPr>
            <w:spacing w:val="6"/>
          </w:rPr>
          <w:delText xml:space="preserve"> </w:delText>
        </w:r>
        <w:r w:rsidDel="00166571">
          <w:rPr>
            <w:spacing w:val="-1"/>
          </w:rPr>
          <w:delText>listing</w:delText>
        </w:r>
        <w:r w:rsidDel="00166571">
          <w:rPr>
            <w:spacing w:val="4"/>
          </w:rPr>
          <w:delText xml:space="preserve"> </w:delText>
        </w:r>
        <w:r w:rsidDel="00166571">
          <w:delText>or</w:delText>
        </w:r>
        <w:r w:rsidDel="00166571">
          <w:rPr>
            <w:spacing w:val="5"/>
          </w:rPr>
          <w:delText xml:space="preserve"> </w:delText>
        </w:r>
        <w:r w:rsidDel="00166571">
          <w:rPr>
            <w:spacing w:val="-1"/>
          </w:rPr>
          <w:delText>labeling</w:delText>
        </w:r>
        <w:r w:rsidDel="00166571">
          <w:rPr>
            <w:spacing w:val="5"/>
          </w:rPr>
          <w:delText xml:space="preserve"> </w:delText>
        </w:r>
        <w:r w:rsidDel="00166571">
          <w:rPr>
            <w:spacing w:val="-1"/>
          </w:rPr>
          <w:delText>by</w:delText>
        </w:r>
        <w:r w:rsidDel="00166571">
          <w:rPr>
            <w:spacing w:val="6"/>
          </w:rPr>
          <w:delText xml:space="preserve"> </w:delText>
        </w:r>
        <w:r w:rsidDel="00166571">
          <w:delText>a</w:delText>
        </w:r>
        <w:r w:rsidDel="00166571">
          <w:rPr>
            <w:spacing w:val="5"/>
          </w:rPr>
          <w:delText xml:space="preserve"> </w:delText>
        </w:r>
        <w:r w:rsidDel="00166571">
          <w:rPr>
            <w:spacing w:val="-1"/>
          </w:rPr>
          <w:delText>nationally</w:delText>
        </w:r>
        <w:r w:rsidDel="00166571">
          <w:rPr>
            <w:spacing w:val="33"/>
          </w:rPr>
          <w:delText xml:space="preserve"> </w:delText>
        </w:r>
        <w:r w:rsidDel="00166571">
          <w:rPr>
            <w:spacing w:val="-1"/>
          </w:rPr>
          <w:delText>recognized</w:delText>
        </w:r>
        <w:r w:rsidDel="00166571">
          <w:rPr>
            <w:spacing w:val="-3"/>
          </w:rPr>
          <w:delText xml:space="preserve"> </w:delText>
        </w:r>
        <w:r w:rsidDel="00166571">
          <w:rPr>
            <w:spacing w:val="-1"/>
          </w:rPr>
          <w:delText>testing laboratory.</w:delText>
        </w:r>
      </w:del>
    </w:p>
    <w:p w:rsidR="004F3824" w:rsidDel="00166571" w:rsidRDefault="004F3824">
      <w:pPr>
        <w:spacing w:before="1"/>
        <w:rPr>
          <w:del w:id="59" w:author="Patterson, Robert" w:date="2017-04-26T08:25:00Z"/>
          <w:rFonts w:ascii="Calibri" w:eastAsia="Calibri" w:hAnsi="Calibri" w:cs="Calibri"/>
        </w:rPr>
      </w:pPr>
    </w:p>
    <w:p w:rsidR="004F3824" w:rsidDel="00166571" w:rsidRDefault="003621EC">
      <w:pPr>
        <w:pStyle w:val="BodyText"/>
        <w:ind w:right="2"/>
        <w:jc w:val="both"/>
        <w:rPr>
          <w:del w:id="60" w:author="Patterson, Robert" w:date="2017-04-26T08:25:00Z"/>
        </w:rPr>
      </w:pPr>
      <w:del w:id="61" w:author="Patterson, Robert" w:date="2017-04-26T08:25:00Z">
        <w:r w:rsidDel="00166571">
          <w:rPr>
            <w:spacing w:val="-1"/>
          </w:rPr>
          <w:delText>-delete</w:delText>
        </w:r>
        <w:r w:rsidDel="00166571">
          <w:rPr>
            <w:spacing w:val="20"/>
          </w:rPr>
          <w:delText xml:space="preserve"> </w:delText>
        </w:r>
        <w:r w:rsidDel="00166571">
          <w:delText>&amp;</w:delText>
        </w:r>
        <w:r w:rsidDel="00166571">
          <w:rPr>
            <w:spacing w:val="22"/>
          </w:rPr>
          <w:delText xml:space="preserve"> </w:delText>
        </w:r>
        <w:r w:rsidDel="00166571">
          <w:rPr>
            <w:spacing w:val="-1"/>
          </w:rPr>
          <w:delText>replace-</w:delText>
        </w:r>
        <w:r w:rsidDel="00166571">
          <w:rPr>
            <w:spacing w:val="19"/>
          </w:rPr>
          <w:delText xml:space="preserve"> </w:delText>
        </w:r>
        <w:r w:rsidDel="00166571">
          <w:rPr>
            <w:spacing w:val="-1"/>
          </w:rPr>
          <w:delText>110.24:</w:delText>
        </w:r>
        <w:r w:rsidDel="00166571">
          <w:rPr>
            <w:spacing w:val="20"/>
          </w:rPr>
          <w:delText xml:space="preserve"> </w:delText>
        </w:r>
        <w:r w:rsidDel="00166571">
          <w:rPr>
            <w:spacing w:val="-1"/>
          </w:rPr>
          <w:delText>Available</w:delText>
        </w:r>
        <w:r w:rsidDel="00166571">
          <w:rPr>
            <w:spacing w:val="22"/>
          </w:rPr>
          <w:delText xml:space="preserve"> </w:delText>
        </w:r>
        <w:r w:rsidDel="00166571">
          <w:rPr>
            <w:spacing w:val="-2"/>
          </w:rPr>
          <w:delText>fault</w:delText>
        </w:r>
        <w:r w:rsidDel="00166571">
          <w:rPr>
            <w:spacing w:val="22"/>
          </w:rPr>
          <w:delText xml:space="preserve"> </w:delText>
        </w:r>
        <w:r w:rsidDel="00166571">
          <w:rPr>
            <w:spacing w:val="-1"/>
          </w:rPr>
          <w:delText>current</w:delText>
        </w:r>
        <w:r w:rsidDel="00166571">
          <w:rPr>
            <w:spacing w:val="51"/>
          </w:rPr>
          <w:delText xml:space="preserve"> </w:delText>
        </w:r>
        <w:r w:rsidDel="00166571">
          <w:rPr>
            <w:spacing w:val="-1"/>
          </w:rPr>
          <w:delText>shall</w:delText>
        </w:r>
        <w:r w:rsidDel="00166571">
          <w:rPr>
            <w:spacing w:val="39"/>
          </w:rPr>
          <w:delText xml:space="preserve"> </w:delText>
        </w:r>
        <w:r w:rsidDel="00166571">
          <w:rPr>
            <w:spacing w:val="-1"/>
          </w:rPr>
          <w:delText>be</w:delText>
        </w:r>
        <w:r w:rsidDel="00166571">
          <w:rPr>
            <w:spacing w:val="42"/>
          </w:rPr>
          <w:delText xml:space="preserve"> </w:delText>
        </w:r>
        <w:r w:rsidDel="00166571">
          <w:rPr>
            <w:spacing w:val="-1"/>
          </w:rPr>
          <w:delText>provided</w:delText>
        </w:r>
        <w:r w:rsidDel="00166571">
          <w:rPr>
            <w:spacing w:val="41"/>
          </w:rPr>
          <w:delText xml:space="preserve"> </w:delText>
        </w:r>
        <w:r w:rsidDel="00166571">
          <w:delText>on</w:delText>
        </w:r>
        <w:r w:rsidDel="00166571">
          <w:rPr>
            <w:spacing w:val="39"/>
          </w:rPr>
          <w:delText xml:space="preserve"> </w:delText>
        </w:r>
        <w:r w:rsidDel="00166571">
          <w:rPr>
            <w:spacing w:val="-1"/>
          </w:rPr>
          <w:delText>new</w:delText>
        </w:r>
        <w:r w:rsidDel="00166571">
          <w:rPr>
            <w:spacing w:val="40"/>
          </w:rPr>
          <w:delText xml:space="preserve"> </w:delText>
        </w:r>
        <w:r w:rsidDel="00166571">
          <w:rPr>
            <w:spacing w:val="-1"/>
          </w:rPr>
          <w:delText>services</w:delText>
        </w:r>
        <w:r w:rsidDel="00166571">
          <w:rPr>
            <w:spacing w:val="39"/>
          </w:rPr>
          <w:delText xml:space="preserve"> </w:delText>
        </w:r>
        <w:r w:rsidDel="00166571">
          <w:delText>with</w:delText>
        </w:r>
        <w:r w:rsidDel="00166571">
          <w:rPr>
            <w:spacing w:val="41"/>
          </w:rPr>
          <w:delText xml:space="preserve"> </w:delText>
        </w:r>
        <w:r w:rsidDel="00166571">
          <w:rPr>
            <w:spacing w:val="-1"/>
          </w:rPr>
          <w:delText>labeling</w:delText>
        </w:r>
        <w:r w:rsidDel="00166571">
          <w:rPr>
            <w:spacing w:val="43"/>
          </w:rPr>
          <w:delText xml:space="preserve"> </w:delText>
        </w:r>
        <w:r w:rsidDel="00166571">
          <w:rPr>
            <w:spacing w:val="-1"/>
          </w:rPr>
          <w:delText>indicating fault</w:delText>
        </w:r>
        <w:r w:rsidDel="00166571">
          <w:delText xml:space="preserve"> </w:delText>
        </w:r>
        <w:r w:rsidDel="00166571">
          <w:rPr>
            <w:spacing w:val="-1"/>
          </w:rPr>
          <w:delText>current</w:delText>
        </w:r>
        <w:r w:rsidDel="00166571">
          <w:rPr>
            <w:spacing w:val="-3"/>
          </w:rPr>
          <w:delText xml:space="preserve"> </w:delText>
        </w:r>
        <w:r w:rsidDel="00166571">
          <w:delText xml:space="preserve">at </w:delText>
        </w:r>
        <w:r w:rsidDel="00166571">
          <w:rPr>
            <w:spacing w:val="-1"/>
          </w:rPr>
          <w:delText>the</w:delText>
        </w:r>
        <w:r w:rsidDel="00166571">
          <w:delText xml:space="preserve"> </w:delText>
        </w:r>
        <w:r w:rsidDel="00166571">
          <w:rPr>
            <w:spacing w:val="-1"/>
          </w:rPr>
          <w:delText>date</w:delText>
        </w:r>
        <w:r w:rsidDel="00166571">
          <w:rPr>
            <w:spacing w:val="-2"/>
          </w:rPr>
          <w:delText xml:space="preserve"> </w:delText>
        </w:r>
        <w:r w:rsidDel="00166571">
          <w:delText xml:space="preserve">of </w:delText>
        </w:r>
        <w:r w:rsidDel="00166571">
          <w:rPr>
            <w:spacing w:val="-1"/>
          </w:rPr>
          <w:delText>installation.</w:delText>
        </w:r>
      </w:del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spacing w:line="239" w:lineRule="auto"/>
        <w:jc w:val="both"/>
      </w:pPr>
      <w:r>
        <w:rPr>
          <w:i/>
          <w:spacing w:val="-1"/>
        </w:rPr>
        <w:t>-delete</w:t>
      </w:r>
      <w:r>
        <w:rPr>
          <w:i/>
          <w:spacing w:val="7"/>
        </w:rPr>
        <w:t xml:space="preserve"> </w:t>
      </w:r>
      <w:r>
        <w:rPr>
          <w:i/>
        </w:rPr>
        <w:t>&amp;</w:t>
      </w:r>
      <w:r>
        <w:rPr>
          <w:i/>
          <w:spacing w:val="8"/>
        </w:rPr>
        <w:t xml:space="preserve"> </w:t>
      </w:r>
      <w:r>
        <w:rPr>
          <w:i/>
          <w:spacing w:val="-1"/>
        </w:rPr>
        <w:t>replace-</w:t>
      </w:r>
      <w:r>
        <w:rPr>
          <w:i/>
          <w:spacing w:val="7"/>
        </w:rPr>
        <w:t xml:space="preserve"> </w:t>
      </w:r>
      <w:r>
        <w:rPr>
          <w:spacing w:val="-1"/>
        </w:rPr>
        <w:t>210.8(A</w:t>
      </w:r>
      <w:proofErr w:type="gramStart"/>
      <w:r>
        <w:rPr>
          <w:spacing w:val="-1"/>
        </w:rPr>
        <w:t>)(</w:t>
      </w:r>
      <w:proofErr w:type="gramEnd"/>
      <w:r>
        <w:rPr>
          <w:spacing w:val="-1"/>
        </w:rPr>
        <w:t>10)</w:t>
      </w:r>
      <w:r>
        <w:rPr>
          <w:spacing w:val="5"/>
        </w:rPr>
        <w:t xml:space="preserve"> </w:t>
      </w:r>
      <w:r>
        <w:rPr>
          <w:spacing w:val="-1"/>
        </w:rPr>
        <w:t>Laundry</w:t>
      </w:r>
      <w:r>
        <w:rPr>
          <w:spacing w:val="8"/>
        </w:rPr>
        <w:t xml:space="preserve"> </w:t>
      </w:r>
      <w:r>
        <w:t>areas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rooms:</w:t>
      </w:r>
      <w:r>
        <w:rPr>
          <w:spacing w:val="41"/>
        </w:rPr>
        <w:t xml:space="preserve"> </w:t>
      </w:r>
      <w:r>
        <w:rPr>
          <w:spacing w:val="-1"/>
        </w:rPr>
        <w:t>GFCI</w:t>
      </w:r>
      <w:r>
        <w:rPr>
          <w:spacing w:val="41"/>
        </w:rPr>
        <w:t xml:space="preserve"> </w:t>
      </w:r>
      <w:r>
        <w:rPr>
          <w:spacing w:val="-1"/>
        </w:rPr>
        <w:t>protection</w:t>
      </w:r>
      <w:r>
        <w:rPr>
          <w:spacing w:val="38"/>
        </w:rPr>
        <w:t xml:space="preserve"> </w:t>
      </w:r>
      <w:r>
        <w:rPr>
          <w:spacing w:val="-1"/>
        </w:rPr>
        <w:t>shall</w:t>
      </w:r>
      <w:r>
        <w:rPr>
          <w:spacing w:val="40"/>
        </w:rPr>
        <w:t xml:space="preserve"> </w:t>
      </w:r>
      <w:r>
        <w:rPr>
          <w:spacing w:val="-1"/>
        </w:rPr>
        <w:t>be</w:t>
      </w:r>
      <w:r>
        <w:rPr>
          <w:spacing w:val="42"/>
        </w:rPr>
        <w:t xml:space="preserve"> </w:t>
      </w:r>
      <w:r>
        <w:rPr>
          <w:spacing w:val="-1"/>
        </w:rPr>
        <w:t>required</w:t>
      </w:r>
      <w:r>
        <w:rPr>
          <w:spacing w:val="41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receptacles</w:t>
      </w:r>
      <w:r>
        <w:rPr>
          <w:spacing w:val="1"/>
        </w:rPr>
        <w:t xml:space="preserve"> </w:t>
      </w:r>
      <w:r>
        <w:rPr>
          <w:spacing w:val="-1"/>
        </w:rPr>
        <w:t>installed</w:t>
      </w:r>
      <w:r>
        <w:rPr>
          <w:spacing w:val="47"/>
        </w:rPr>
        <w:t xml:space="preserve"> </w:t>
      </w:r>
      <w:r>
        <w:rPr>
          <w:spacing w:val="-1"/>
        </w:rPr>
        <w:t>within</w:t>
      </w:r>
      <w:r>
        <w:t xml:space="preserve">  6</w:t>
      </w:r>
      <w:r>
        <w:rPr>
          <w:spacing w:val="1"/>
        </w:rPr>
        <w:t xml:space="preserve"> </w:t>
      </w:r>
      <w:r>
        <w:rPr>
          <w:spacing w:val="-1"/>
        </w:rPr>
        <w:t>feet</w:t>
      </w:r>
      <w:r>
        <w:rPr>
          <w:spacing w:val="1"/>
        </w:rPr>
        <w:t xml:space="preserve"> </w:t>
      </w:r>
      <w:r>
        <w:rPr>
          <w:spacing w:val="-1"/>
        </w:rPr>
        <w:t>(1.8</w:t>
      </w:r>
      <w:r>
        <w:rPr>
          <w:spacing w:val="49"/>
        </w:rPr>
        <w:t xml:space="preserve"> </w:t>
      </w:r>
      <w:r>
        <w:t>m)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washing machine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sink.</w:t>
      </w:r>
    </w:p>
    <w:p w:rsidR="004F3824" w:rsidDel="00166571" w:rsidRDefault="003621EC">
      <w:pPr>
        <w:spacing w:before="37"/>
        <w:ind w:left="140"/>
        <w:jc w:val="both"/>
        <w:rPr>
          <w:del w:id="62" w:author="Patterson, Robert" w:date="2017-04-26T08:24:00Z"/>
          <w:rFonts w:ascii="Calibri" w:eastAsia="Calibri" w:hAnsi="Calibri" w:cs="Calibri"/>
        </w:rPr>
      </w:pPr>
      <w:r>
        <w:br w:type="column"/>
      </w:r>
      <w:del w:id="63" w:author="Patterson, Robert" w:date="2017-04-26T08:24:00Z">
        <w:r w:rsidDel="00166571">
          <w:rPr>
            <w:rFonts w:ascii="Calibri"/>
            <w:i/>
            <w:spacing w:val="-1"/>
          </w:rPr>
          <w:lastRenderedPageBreak/>
          <w:delText>-amend-</w:delText>
        </w:r>
        <w:r w:rsidDel="00166571">
          <w:rPr>
            <w:rFonts w:ascii="Calibri"/>
            <w:i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article</w:delText>
        </w:r>
        <w:r w:rsidDel="00166571">
          <w:rPr>
            <w:rFonts w:ascii="Calibri"/>
            <w:i/>
            <w:spacing w:val="-2"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210.8(B):</w:delText>
        </w:r>
      </w:del>
      <w:ins w:id="64" w:author="Patterson, Robert" w:date="2017-04-26T09:00:00Z">
        <w:r w:rsidR="00A65DF5">
          <w:rPr>
            <w:rFonts w:ascii="Calibri"/>
            <w:i/>
            <w:spacing w:val="-1"/>
          </w:rPr>
          <w:t xml:space="preserve"> </w:t>
        </w:r>
      </w:ins>
    </w:p>
    <w:p w:rsidR="004F3824" w:rsidDel="00166571" w:rsidRDefault="003621EC">
      <w:pPr>
        <w:spacing w:before="37"/>
        <w:ind w:left="140"/>
        <w:jc w:val="both"/>
        <w:rPr>
          <w:del w:id="65" w:author="Patterson, Robert" w:date="2017-04-26T08:24:00Z"/>
        </w:rPr>
        <w:pPrChange w:id="66" w:author="Patterson, Robert" w:date="2017-04-26T08:24:00Z">
          <w:pPr>
            <w:pStyle w:val="BodyText"/>
            <w:spacing w:before="1" w:line="239" w:lineRule="auto"/>
            <w:ind w:right="133"/>
            <w:jc w:val="both"/>
          </w:pPr>
        </w:pPrChange>
      </w:pPr>
      <w:del w:id="67" w:author="Patterson, Robert" w:date="2017-04-26T08:24:00Z">
        <w:r w:rsidDel="00166571">
          <w:rPr>
            <w:spacing w:val="-1"/>
          </w:rPr>
          <w:delText>Other</w:delText>
        </w:r>
        <w:r w:rsidDel="00166571">
          <w:rPr>
            <w:spacing w:val="10"/>
          </w:rPr>
          <w:delText xml:space="preserve"> </w:delText>
        </w:r>
        <w:r w:rsidDel="00166571">
          <w:delText>than</w:delText>
        </w:r>
        <w:r w:rsidDel="00166571">
          <w:rPr>
            <w:spacing w:val="9"/>
          </w:rPr>
          <w:delText xml:space="preserve"> </w:delText>
        </w:r>
        <w:r w:rsidDel="00166571">
          <w:rPr>
            <w:spacing w:val="-1"/>
          </w:rPr>
          <w:delText>Dwelling</w:delText>
        </w:r>
        <w:r w:rsidDel="00166571">
          <w:rPr>
            <w:spacing w:val="9"/>
          </w:rPr>
          <w:delText xml:space="preserve"> </w:delText>
        </w:r>
        <w:r w:rsidDel="00166571">
          <w:rPr>
            <w:spacing w:val="-1"/>
          </w:rPr>
          <w:delText>Units.</w:delText>
        </w:r>
        <w:r w:rsidDel="00166571">
          <w:rPr>
            <w:spacing w:val="9"/>
          </w:rPr>
          <w:delText xml:space="preserve"> </w:delText>
        </w:r>
        <w:r w:rsidDel="00166571">
          <w:rPr>
            <w:spacing w:val="-1"/>
          </w:rPr>
          <w:delText>All</w:delText>
        </w:r>
        <w:r w:rsidDel="00166571">
          <w:rPr>
            <w:spacing w:val="10"/>
          </w:rPr>
          <w:delText xml:space="preserve"> </w:delText>
        </w:r>
        <w:r w:rsidDel="00166571">
          <w:rPr>
            <w:spacing w:val="-1"/>
          </w:rPr>
          <w:delText>125-volt,</w:delText>
        </w:r>
        <w:r w:rsidDel="00166571">
          <w:rPr>
            <w:spacing w:val="10"/>
          </w:rPr>
          <w:delText xml:space="preserve"> </w:delText>
        </w:r>
        <w:r w:rsidDel="00166571">
          <w:rPr>
            <w:spacing w:val="-1"/>
          </w:rPr>
          <w:delText>single-</w:delText>
        </w:r>
        <w:r w:rsidDel="00166571">
          <w:rPr>
            <w:spacing w:val="47"/>
          </w:rPr>
          <w:delText xml:space="preserve"> </w:delText>
        </w:r>
        <w:r w:rsidDel="00166571">
          <w:rPr>
            <w:spacing w:val="-1"/>
          </w:rPr>
          <w:delText>phase,</w:delText>
        </w:r>
        <w:r w:rsidDel="00166571">
          <w:rPr>
            <w:spacing w:val="1"/>
          </w:rPr>
          <w:delText xml:space="preserve"> </w:delText>
        </w:r>
        <w:r w:rsidDel="00166571">
          <w:delText xml:space="preserve">15- </w:delText>
        </w:r>
        <w:r w:rsidDel="00166571">
          <w:rPr>
            <w:spacing w:val="-1"/>
          </w:rPr>
          <w:delText xml:space="preserve">and </w:delText>
        </w:r>
        <w:r w:rsidDel="00166571">
          <w:delText xml:space="preserve">20- </w:delText>
        </w:r>
        <w:r w:rsidDel="00166571">
          <w:rPr>
            <w:spacing w:val="-1"/>
          </w:rPr>
          <w:delText>ampere</w:delText>
        </w:r>
        <w:r w:rsidDel="00166571">
          <w:rPr>
            <w:spacing w:val="-2"/>
          </w:rPr>
          <w:delText xml:space="preserve"> </w:delText>
        </w:r>
        <w:r w:rsidDel="00166571">
          <w:rPr>
            <w:spacing w:val="-1"/>
          </w:rPr>
          <w:delText>receptacles</w:delText>
        </w:r>
        <w:r w:rsidDel="00166571">
          <w:delText xml:space="preserve"> </w:delText>
        </w:r>
        <w:r w:rsidDel="00166571">
          <w:rPr>
            <w:spacing w:val="-1"/>
          </w:rPr>
          <w:delText xml:space="preserve">installed </w:delText>
        </w:r>
        <w:r w:rsidDel="00166571">
          <w:delText>in</w:delText>
        </w:r>
        <w:r w:rsidDel="00166571">
          <w:rPr>
            <w:spacing w:val="39"/>
          </w:rPr>
          <w:delText xml:space="preserve"> </w:delText>
        </w:r>
        <w:r w:rsidDel="00166571">
          <w:delText>the</w:delText>
        </w:r>
        <w:r w:rsidDel="00166571">
          <w:rPr>
            <w:spacing w:val="28"/>
          </w:rPr>
          <w:delText xml:space="preserve"> </w:delText>
        </w:r>
        <w:r w:rsidDel="00166571">
          <w:rPr>
            <w:spacing w:val="-1"/>
          </w:rPr>
          <w:delText>locations</w:delText>
        </w:r>
        <w:r w:rsidDel="00166571">
          <w:rPr>
            <w:spacing w:val="29"/>
          </w:rPr>
          <w:delText xml:space="preserve"> </w:delText>
        </w:r>
        <w:r w:rsidDel="00166571">
          <w:rPr>
            <w:spacing w:val="-1"/>
          </w:rPr>
          <w:delText>specified</w:delText>
        </w:r>
        <w:r w:rsidDel="00166571">
          <w:rPr>
            <w:spacing w:val="29"/>
          </w:rPr>
          <w:delText xml:space="preserve"> </w:delText>
        </w:r>
        <w:r w:rsidDel="00166571">
          <w:delText>in</w:delText>
        </w:r>
        <w:r w:rsidDel="00166571">
          <w:rPr>
            <w:spacing w:val="25"/>
          </w:rPr>
          <w:delText xml:space="preserve"> </w:delText>
        </w:r>
        <w:r w:rsidDel="00166571">
          <w:rPr>
            <w:spacing w:val="-1"/>
          </w:rPr>
          <w:delText>210.8(B)(1)</w:delText>
        </w:r>
        <w:r w:rsidDel="00166571">
          <w:rPr>
            <w:spacing w:val="27"/>
          </w:rPr>
          <w:delText xml:space="preserve"> </w:delText>
        </w:r>
        <w:r w:rsidDel="00166571">
          <w:rPr>
            <w:spacing w:val="-1"/>
          </w:rPr>
          <w:delText>through</w:delText>
        </w:r>
        <w:r w:rsidDel="00166571">
          <w:rPr>
            <w:spacing w:val="28"/>
          </w:rPr>
          <w:delText xml:space="preserve"> </w:delText>
        </w:r>
        <w:r w:rsidDel="00166571">
          <w:rPr>
            <w:spacing w:val="-1"/>
          </w:rPr>
          <w:delText>(9)</w:delText>
        </w:r>
        <w:r w:rsidDel="00166571">
          <w:rPr>
            <w:spacing w:val="27"/>
          </w:rPr>
          <w:delText xml:space="preserve"> </w:delText>
        </w:r>
        <w:r w:rsidDel="00166571">
          <w:rPr>
            <w:spacing w:val="-1"/>
          </w:rPr>
          <w:delText>shall</w:delText>
        </w:r>
        <w:r w:rsidDel="00166571">
          <w:rPr>
            <w:spacing w:val="10"/>
          </w:rPr>
          <w:delText xml:space="preserve"> </w:delText>
        </w:r>
        <w:r w:rsidDel="00166571">
          <w:rPr>
            <w:spacing w:val="-1"/>
          </w:rPr>
          <w:delText>have</w:delText>
        </w:r>
        <w:r w:rsidDel="00166571">
          <w:rPr>
            <w:spacing w:val="9"/>
          </w:rPr>
          <w:delText xml:space="preserve"> </w:delText>
        </w:r>
        <w:r w:rsidDel="00166571">
          <w:rPr>
            <w:spacing w:val="-1"/>
          </w:rPr>
          <w:delText>ground-fault</w:delText>
        </w:r>
        <w:r w:rsidDel="00166571">
          <w:rPr>
            <w:spacing w:val="10"/>
          </w:rPr>
          <w:delText xml:space="preserve"> </w:delText>
        </w:r>
        <w:r w:rsidDel="00166571">
          <w:rPr>
            <w:spacing w:val="-1"/>
          </w:rPr>
          <w:delText>circuit-interrupter</w:delText>
        </w:r>
        <w:r w:rsidDel="00166571">
          <w:rPr>
            <w:spacing w:val="39"/>
          </w:rPr>
          <w:delText xml:space="preserve"> </w:delText>
        </w:r>
        <w:r w:rsidDel="00166571">
          <w:rPr>
            <w:spacing w:val="-1"/>
          </w:rPr>
          <w:delText>protection for</w:delText>
        </w:r>
        <w:r w:rsidDel="00166571">
          <w:rPr>
            <w:spacing w:val="1"/>
          </w:rPr>
          <w:delText xml:space="preserve"> </w:delText>
        </w:r>
        <w:r w:rsidDel="00166571">
          <w:rPr>
            <w:spacing w:val="-1"/>
          </w:rPr>
          <w:delText>personnel.</w:delText>
        </w:r>
      </w:del>
    </w:p>
    <w:p w:rsidR="004F3824" w:rsidDel="00166571" w:rsidRDefault="004F3824">
      <w:pPr>
        <w:spacing w:before="37"/>
        <w:ind w:left="140"/>
        <w:jc w:val="both"/>
        <w:rPr>
          <w:del w:id="68" w:author="Patterson, Robert" w:date="2017-04-26T08:24:00Z"/>
          <w:rFonts w:ascii="Calibri" w:eastAsia="Calibri" w:hAnsi="Calibri" w:cs="Calibri"/>
        </w:rPr>
        <w:pPrChange w:id="69" w:author="Patterson, Robert" w:date="2017-04-26T08:24:00Z">
          <w:pPr>
            <w:spacing w:before="1"/>
          </w:pPr>
        </w:pPrChange>
      </w:pPr>
    </w:p>
    <w:p w:rsidR="004F3824" w:rsidDel="00166571" w:rsidRDefault="003621EC">
      <w:pPr>
        <w:spacing w:before="37"/>
        <w:ind w:left="140"/>
        <w:jc w:val="both"/>
        <w:rPr>
          <w:del w:id="70" w:author="Patterson, Robert" w:date="2017-04-26T08:24:00Z"/>
          <w:rFonts w:ascii="Calibri" w:eastAsia="Calibri" w:hAnsi="Calibri" w:cs="Calibri"/>
        </w:rPr>
        <w:pPrChange w:id="71" w:author="Patterson, Robert" w:date="2017-04-26T08:24:00Z">
          <w:pPr>
            <w:ind w:left="140"/>
            <w:jc w:val="both"/>
          </w:pPr>
        </w:pPrChange>
      </w:pPr>
      <w:del w:id="72" w:author="Patterson, Robert" w:date="2017-04-26T08:24:00Z">
        <w:r w:rsidDel="00166571">
          <w:rPr>
            <w:rFonts w:ascii="Calibri"/>
            <w:i/>
            <w:spacing w:val="-1"/>
          </w:rPr>
          <w:delText>-add-</w:delText>
        </w:r>
        <w:r w:rsidDel="00166571">
          <w:rPr>
            <w:rFonts w:ascii="Calibri"/>
            <w:i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article</w:delText>
        </w:r>
        <w:r w:rsidDel="00166571">
          <w:rPr>
            <w:rFonts w:ascii="Calibri"/>
            <w:i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210.8(B)(9):</w:delText>
        </w:r>
      </w:del>
    </w:p>
    <w:p w:rsidR="004F3824" w:rsidDel="00E24385" w:rsidRDefault="003621EC">
      <w:pPr>
        <w:spacing w:before="37"/>
        <w:ind w:left="140"/>
        <w:jc w:val="both"/>
        <w:rPr>
          <w:del w:id="73" w:author="Patterson, Robert" w:date="2017-04-26T08:28:00Z"/>
        </w:rPr>
        <w:pPrChange w:id="74" w:author="Patterson, Robert" w:date="2017-04-26T08:24:00Z">
          <w:pPr>
            <w:pStyle w:val="BodyText"/>
            <w:ind w:right="134"/>
            <w:jc w:val="both"/>
          </w:pPr>
        </w:pPrChange>
      </w:pPr>
      <w:del w:id="75" w:author="Patterson, Robert" w:date="2017-04-26T08:24:00Z">
        <w:r w:rsidDel="00166571">
          <w:rPr>
            <w:spacing w:val="-1"/>
          </w:rPr>
          <w:delText>(9)</w:delText>
        </w:r>
        <w:r w:rsidDel="00166571">
          <w:rPr>
            <w:spacing w:val="5"/>
          </w:rPr>
          <w:delText xml:space="preserve"> </w:delText>
        </w:r>
        <w:r w:rsidDel="00166571">
          <w:rPr>
            <w:spacing w:val="-1"/>
          </w:rPr>
          <w:delText>Unfinished</w:delText>
        </w:r>
        <w:r w:rsidDel="00166571">
          <w:rPr>
            <w:spacing w:val="5"/>
          </w:rPr>
          <w:delText xml:space="preserve"> </w:delText>
        </w:r>
        <w:r w:rsidDel="00166571">
          <w:rPr>
            <w:spacing w:val="-1"/>
          </w:rPr>
          <w:delText>basements</w:delText>
        </w:r>
        <w:r w:rsidDel="00166571">
          <w:rPr>
            <w:spacing w:val="5"/>
          </w:rPr>
          <w:delText xml:space="preserve"> </w:delText>
        </w:r>
        <w:r w:rsidDel="00166571">
          <w:delText>as</w:delText>
        </w:r>
        <w:r w:rsidDel="00166571">
          <w:rPr>
            <w:spacing w:val="5"/>
          </w:rPr>
          <w:delText xml:space="preserve"> </w:delText>
        </w:r>
        <w:r w:rsidDel="00166571">
          <w:rPr>
            <w:spacing w:val="-1"/>
          </w:rPr>
          <w:delText>defined</w:delText>
        </w:r>
        <w:r w:rsidDel="00166571">
          <w:rPr>
            <w:spacing w:val="5"/>
          </w:rPr>
          <w:delText xml:space="preserve"> </w:delText>
        </w:r>
        <w:r w:rsidDel="00166571">
          <w:delText>in</w:delText>
        </w:r>
        <w:r w:rsidDel="00166571">
          <w:rPr>
            <w:spacing w:val="21"/>
          </w:rPr>
          <w:delText xml:space="preserve"> </w:delText>
        </w:r>
        <w:r w:rsidDel="00166571">
          <w:rPr>
            <w:spacing w:val="-1"/>
          </w:rPr>
          <w:delText>210.8(A)(5).</w:delText>
        </w:r>
      </w:del>
    </w:p>
    <w:p w:rsidR="00E24385" w:rsidDel="00E24385" w:rsidRDefault="00E24385">
      <w:pPr>
        <w:rPr>
          <w:del w:id="76" w:author="Patterson, Robert" w:date="2017-04-26T08:28:00Z"/>
          <w:rFonts w:ascii="Calibri" w:eastAsia="Calibri" w:hAnsi="Calibri" w:cs="Calibri"/>
        </w:rPr>
      </w:pPr>
    </w:p>
    <w:p w:rsidR="00E24385" w:rsidRDefault="00E24385">
      <w:pPr>
        <w:autoSpaceDE w:val="0"/>
        <w:autoSpaceDN w:val="0"/>
        <w:adjustRightInd w:val="0"/>
        <w:ind w:left="140"/>
        <w:rPr>
          <w:ins w:id="77" w:author="Patterson, Robert" w:date="2017-04-26T08:50:00Z"/>
          <w:rFonts w:eastAsia="NewBaskervilleStd-Bold" w:cstheme="minorHAnsi"/>
          <w:bCs/>
          <w:color w:val="00B050"/>
        </w:rPr>
        <w:pPrChange w:id="78" w:author="Patterson, Robert" w:date="2017-04-26T08:47:00Z">
          <w:pPr>
            <w:autoSpaceDE w:val="0"/>
            <w:autoSpaceDN w:val="0"/>
            <w:adjustRightInd w:val="0"/>
          </w:pPr>
        </w:pPrChange>
      </w:pPr>
      <w:ins w:id="79" w:author="Patterson, Robert" w:date="2017-04-26T08:27:00Z">
        <w:r w:rsidRPr="0099629F">
          <w:rPr>
            <w:rFonts w:cstheme="minorHAnsi"/>
            <w:spacing w:val="-1"/>
            <w:rPrChange w:id="80" w:author="Patterson, Robert" w:date="2017-04-26T08:47:00Z">
              <w:rPr>
                <w:rFonts w:ascii="Calibri"/>
                <w:i/>
                <w:spacing w:val="-1"/>
              </w:rPr>
            </w:rPrChange>
          </w:rPr>
          <w:t>-</w:t>
        </w:r>
      </w:ins>
      <w:ins w:id="81" w:author="Patterson, Robert" w:date="2017-05-05T14:04:00Z">
        <w:r w:rsidR="001E7DFB">
          <w:rPr>
            <w:rFonts w:cstheme="minorHAnsi"/>
            <w:spacing w:val="-1"/>
          </w:rPr>
          <w:t>add-</w:t>
        </w:r>
      </w:ins>
      <w:ins w:id="82" w:author="Patterson, Robert" w:date="2017-04-26T08:48:00Z">
        <w:r w:rsidR="0099629F">
          <w:rPr>
            <w:rFonts w:cstheme="minorHAnsi"/>
            <w:spacing w:val="-1"/>
          </w:rPr>
          <w:t xml:space="preserve"> </w:t>
        </w:r>
      </w:ins>
      <w:ins w:id="83" w:author="Patterson, Robert" w:date="2017-05-05T14:00:00Z">
        <w:r w:rsidR="001E7DFB" w:rsidRPr="00470505">
          <w:rPr>
            <w:rFonts w:cstheme="minorHAnsi"/>
            <w:iCs/>
            <w:color w:val="00B050"/>
          </w:rPr>
          <w:t>210.12(D)(2)</w:t>
        </w:r>
        <w:r w:rsidR="001E7DFB">
          <w:rPr>
            <w:rFonts w:cstheme="minorHAnsi"/>
            <w:iCs/>
            <w:color w:val="00B050"/>
          </w:rPr>
          <w:t xml:space="preserve">: </w:t>
        </w:r>
      </w:ins>
      <w:ins w:id="84" w:author="Patterson, Robert" w:date="2017-05-05T14:05:00Z">
        <w:r w:rsidR="001E7DFB">
          <w:rPr>
            <w:rFonts w:cstheme="minorHAnsi"/>
            <w:iCs/>
            <w:color w:val="00B050"/>
          </w:rPr>
          <w:t xml:space="preserve">add </w:t>
        </w:r>
      </w:ins>
      <w:ins w:id="85" w:author="Patterson, Robert" w:date="2017-04-26T08:55:00Z">
        <w:r w:rsidR="00A65DF5" w:rsidRPr="00F93F5B">
          <w:rPr>
            <w:rFonts w:eastAsia="NewBaskervilleStd-Italic" w:cstheme="minorHAnsi"/>
            <w:iCs/>
            <w:color w:val="00B050"/>
          </w:rPr>
          <w:t>number</w:t>
        </w:r>
      </w:ins>
      <w:ins w:id="86" w:author="Patterson, Robert" w:date="2017-05-05T14:05:00Z">
        <w:r w:rsidR="001E7DFB">
          <w:rPr>
            <w:rFonts w:eastAsia="NewBaskervilleStd-Italic" w:cstheme="minorHAnsi"/>
            <w:iCs/>
            <w:color w:val="00B050"/>
          </w:rPr>
          <w:t xml:space="preserve"> to first</w:t>
        </w:r>
      </w:ins>
      <w:ins w:id="87" w:author="Patterson, Robert" w:date="2017-04-26T08:55:00Z">
        <w:r w:rsidR="00A65DF5">
          <w:rPr>
            <w:rFonts w:eastAsia="NewBaskervilleStd-Italic" w:cstheme="minorHAnsi"/>
            <w:iCs/>
            <w:color w:val="00B050"/>
          </w:rPr>
          <w:t xml:space="preserve"> </w:t>
        </w:r>
      </w:ins>
      <w:ins w:id="88" w:author="Patterson, Robert" w:date="2017-05-05T14:05:00Z">
        <w:r w:rsidR="001E7DFB">
          <w:rPr>
            <w:rFonts w:eastAsia="NewBaskervilleStd-Italic" w:cstheme="minorHAnsi"/>
            <w:iCs/>
            <w:color w:val="00B050"/>
          </w:rPr>
          <w:t>e</w:t>
        </w:r>
      </w:ins>
      <w:ins w:id="89" w:author="Patterson, Robert" w:date="2017-04-26T08:55:00Z">
        <w:r w:rsidR="00A65DF5" w:rsidRPr="00F93F5B">
          <w:rPr>
            <w:rFonts w:eastAsia="NewBaskervilleStd-Italic" w:cstheme="minorHAnsi"/>
            <w:iCs/>
            <w:color w:val="00B050"/>
          </w:rPr>
          <w:t>xception</w:t>
        </w:r>
      </w:ins>
      <w:ins w:id="90" w:author="Patterson, Robert" w:date="2017-05-05T14:05:00Z">
        <w:r w:rsidR="001E7DFB">
          <w:rPr>
            <w:rFonts w:eastAsia="NewBaskervilleStd-Italic" w:cstheme="minorHAnsi"/>
            <w:iCs/>
            <w:color w:val="00B050"/>
          </w:rPr>
          <w:t>, now</w:t>
        </w:r>
      </w:ins>
      <w:ins w:id="91" w:author="Patterson, Robert" w:date="2017-04-26T08:55:00Z">
        <w:r w:rsidR="00A65DF5" w:rsidRPr="00F93F5B">
          <w:rPr>
            <w:rFonts w:eastAsia="NewBaskervilleStd-Italic" w:cstheme="minorHAnsi"/>
            <w:iCs/>
            <w:color w:val="00B050"/>
          </w:rPr>
          <w:t xml:space="preserve"> Exception No. 1</w:t>
        </w:r>
      </w:ins>
      <w:ins w:id="92" w:author="Patterson, Robert" w:date="2017-05-05T14:02:00Z">
        <w:r w:rsidR="001E7DFB">
          <w:rPr>
            <w:rFonts w:eastAsia="NewBaskervilleStd-Italic" w:cstheme="minorHAnsi"/>
            <w:iCs/>
            <w:color w:val="00B050"/>
          </w:rPr>
          <w:t xml:space="preserve">, </w:t>
        </w:r>
      </w:ins>
      <w:ins w:id="93" w:author="Patterson, Robert" w:date="2017-04-26T08:28:00Z">
        <w:r w:rsidRPr="0099629F">
          <w:rPr>
            <w:rFonts w:eastAsia="NewBaskervilleStd-Bold" w:cstheme="minorHAnsi"/>
            <w:bCs/>
            <w:color w:val="00B050"/>
            <w:rPrChange w:id="94" w:author="Patterson, Robert" w:date="2017-04-26T08:47:00Z">
              <w:rPr>
                <w:rFonts w:ascii="Calibri" w:eastAsia="NewBaskervilleStd-Bold" w:hAnsi="Calibri" w:cs="NewBaskervilleStd-Bold"/>
                <w:bCs/>
                <w:color w:val="00B050"/>
              </w:rPr>
            </w:rPrChange>
          </w:rPr>
          <w:t>Branch Circuit Extensions or Modifications — Dwelling</w:t>
        </w:r>
      </w:ins>
      <w:ins w:id="95" w:author="Patterson, Robert" w:date="2017-04-26T08:49:00Z">
        <w:r w:rsidR="0099629F">
          <w:rPr>
            <w:rFonts w:eastAsia="NewBaskervilleStd-Bold" w:cstheme="minorHAnsi"/>
            <w:bCs/>
            <w:color w:val="00B050"/>
          </w:rPr>
          <w:t xml:space="preserve"> </w:t>
        </w:r>
      </w:ins>
      <w:ins w:id="96" w:author="Patterson, Robert" w:date="2017-04-26T08:28:00Z">
        <w:r w:rsidRPr="0099629F">
          <w:rPr>
            <w:rFonts w:eastAsia="NewBaskervilleStd-Bold" w:cstheme="minorHAnsi"/>
            <w:bCs/>
            <w:color w:val="00B050"/>
            <w:rPrChange w:id="97" w:author="Patterson, Robert" w:date="2017-04-26T08:47:00Z">
              <w:rPr>
                <w:rFonts w:eastAsia="NewBaskervilleStd-Bold" w:cs="NewBaskervilleStd-Bold"/>
                <w:bCs/>
                <w:color w:val="00B050"/>
              </w:rPr>
            </w:rPrChange>
          </w:rPr>
          <w:t>Units and Dormitory Units.</w:t>
        </w:r>
      </w:ins>
    </w:p>
    <w:p w:rsidR="0099629F" w:rsidRPr="0099629F" w:rsidRDefault="0099629F">
      <w:pPr>
        <w:autoSpaceDE w:val="0"/>
        <w:autoSpaceDN w:val="0"/>
        <w:adjustRightInd w:val="0"/>
        <w:ind w:left="140"/>
        <w:rPr>
          <w:ins w:id="98" w:author="Patterson, Robert" w:date="2017-04-26T08:28:00Z"/>
          <w:rFonts w:eastAsia="NewBaskervilleStd-Italic" w:cstheme="minorHAnsi"/>
          <w:iCs/>
          <w:color w:val="00B050"/>
          <w:rPrChange w:id="99" w:author="Patterson, Robert" w:date="2017-04-26T08:47:00Z">
            <w:rPr>
              <w:ins w:id="100" w:author="Patterson, Robert" w:date="2017-04-26T08:28:00Z"/>
              <w:rFonts w:ascii="Calibri" w:eastAsia="NewBaskervilleStd-Italic" w:hAnsi="Calibri" w:cs="NewBaskervilleStd-Italic"/>
              <w:i/>
              <w:iCs/>
              <w:color w:val="00B050"/>
            </w:rPr>
          </w:rPrChange>
        </w:rPr>
        <w:pPrChange w:id="101" w:author="Patterson, Robert" w:date="2017-04-26T08:47:00Z">
          <w:pPr>
            <w:autoSpaceDE w:val="0"/>
            <w:autoSpaceDN w:val="0"/>
            <w:adjustRightInd w:val="0"/>
          </w:pPr>
        </w:pPrChange>
      </w:pPr>
    </w:p>
    <w:p w:rsidR="00E24385" w:rsidRPr="0099629F" w:rsidRDefault="001E7DFB">
      <w:pPr>
        <w:autoSpaceDE w:val="0"/>
        <w:autoSpaceDN w:val="0"/>
        <w:adjustRightInd w:val="0"/>
        <w:ind w:left="140"/>
        <w:rPr>
          <w:ins w:id="102" w:author="Patterson, Robert" w:date="2017-04-26T08:29:00Z"/>
          <w:rFonts w:eastAsia="NewBaskervilleStd-Italic" w:cstheme="minorHAnsi"/>
          <w:iCs/>
          <w:color w:val="00B050"/>
          <w:rPrChange w:id="103" w:author="Patterson, Robert" w:date="2017-04-26T08:47:00Z">
            <w:rPr>
              <w:ins w:id="104" w:author="Patterson, Robert" w:date="2017-04-26T08:29:00Z"/>
              <w:rFonts w:ascii="Calibri" w:eastAsia="NewBaskervilleStd-Italic" w:hAnsi="Calibri" w:cs="NewBaskervilleStd-Italic"/>
              <w:i/>
              <w:iCs/>
              <w:color w:val="00B050"/>
              <w:sz w:val="22"/>
              <w:szCs w:val="22"/>
            </w:rPr>
          </w:rPrChange>
        </w:rPr>
        <w:pPrChange w:id="105" w:author="Patterson, Robert" w:date="2017-04-26T08:53:00Z">
          <w:pPr>
            <w:pStyle w:val="NormalWeb"/>
            <w:tabs>
              <w:tab w:val="left" w:pos="-144"/>
              <w:tab w:val="left" w:pos="1008"/>
              <w:tab w:val="left" w:pos="2160"/>
              <w:tab w:val="left" w:pos="3312"/>
              <w:tab w:val="left" w:pos="4464"/>
              <w:tab w:val="left" w:pos="5616"/>
              <w:tab w:val="left" w:pos="6768"/>
              <w:tab w:val="left" w:pos="7920"/>
              <w:tab w:val="left" w:pos="9072"/>
            </w:tabs>
            <w:spacing w:before="0" w:beforeAutospacing="0" w:after="0" w:afterAutospacing="0"/>
            <w:jc w:val="both"/>
          </w:pPr>
        </w:pPrChange>
      </w:pPr>
      <w:ins w:id="106" w:author="Patterson, Robert" w:date="2017-05-05T14:02:00Z">
        <w:r>
          <w:rPr>
            <w:rFonts w:eastAsia="NewBaskervilleStd-Italic" w:cstheme="minorHAnsi"/>
            <w:iCs/>
            <w:color w:val="00B050"/>
          </w:rPr>
          <w:t xml:space="preserve">-add- </w:t>
        </w:r>
        <w:r w:rsidRPr="00470505">
          <w:rPr>
            <w:rFonts w:cstheme="minorHAnsi"/>
            <w:iCs/>
            <w:color w:val="00B050"/>
          </w:rPr>
          <w:t xml:space="preserve">210.12(D)(2) </w:t>
        </w:r>
      </w:ins>
      <w:ins w:id="107" w:author="Patterson, Robert" w:date="2017-04-26T08:28:00Z">
        <w:r w:rsidR="00E24385" w:rsidRPr="0099629F">
          <w:rPr>
            <w:rFonts w:eastAsia="NewBaskervilleStd-Italic" w:cstheme="minorHAnsi"/>
            <w:iCs/>
            <w:color w:val="00B050"/>
            <w:rPrChange w:id="108" w:author="Patterson, Robert" w:date="2017-04-26T08:47:00Z">
              <w:rPr>
                <w:rFonts w:ascii="Calibri" w:eastAsia="NewBaskervilleStd-Italic" w:hAnsi="Calibri" w:cs="NewBaskervilleStd-Italic"/>
                <w:i/>
                <w:iCs/>
                <w:color w:val="00B050"/>
              </w:rPr>
            </w:rPrChange>
          </w:rPr>
          <w:t>Exception No. 2: AFCI protection shall not be required where the extension of</w:t>
        </w:r>
      </w:ins>
      <w:ins w:id="109" w:author="Patterson, Robert" w:date="2017-04-26T08:53:00Z">
        <w:r w:rsidR="0099629F">
          <w:rPr>
            <w:rFonts w:eastAsia="NewBaskervilleStd-Italic" w:cstheme="minorHAnsi"/>
            <w:iCs/>
            <w:color w:val="00B050"/>
          </w:rPr>
          <w:t xml:space="preserve"> </w:t>
        </w:r>
      </w:ins>
      <w:ins w:id="110" w:author="Patterson, Robert" w:date="2017-04-26T08:28:00Z">
        <w:r w:rsidR="00E24385" w:rsidRPr="0099629F">
          <w:rPr>
            <w:rFonts w:eastAsia="NewBaskervilleStd-Italic" w:cstheme="minorHAnsi"/>
            <w:iCs/>
            <w:color w:val="00B050"/>
            <w:rPrChange w:id="111" w:author="Patterson, Robert" w:date="2017-04-26T08:47:00Z">
              <w:rPr>
                <w:rFonts w:ascii="Calibri" w:eastAsia="NewBaskervilleStd-Italic" w:hAnsi="Calibri" w:cs="NewBaskervilleStd-Italic"/>
                <w:i/>
                <w:iCs/>
                <w:color w:val="00B050"/>
              </w:rPr>
            </w:rPrChange>
          </w:rPr>
          <w:t>the existing conductors is used solely to hardwire single station smoke and or CO alarms in an existing dwelling or dormitory unit.</w:t>
        </w:r>
      </w:ins>
    </w:p>
    <w:p w:rsidR="00E24385" w:rsidRPr="00336692" w:rsidRDefault="00E24385" w:rsidP="00E24385">
      <w:pPr>
        <w:pStyle w:val="NormalWeb"/>
        <w:tabs>
          <w:tab w:val="left" w:pos="-144"/>
          <w:tab w:val="left" w:pos="1008"/>
          <w:tab w:val="left" w:pos="2160"/>
          <w:tab w:val="left" w:pos="3312"/>
          <w:tab w:val="left" w:pos="4464"/>
          <w:tab w:val="left" w:pos="5616"/>
          <w:tab w:val="left" w:pos="6768"/>
          <w:tab w:val="left" w:pos="7920"/>
          <w:tab w:val="left" w:pos="9072"/>
        </w:tabs>
        <w:spacing w:before="0" w:beforeAutospacing="0" w:after="0" w:afterAutospacing="0"/>
        <w:jc w:val="both"/>
        <w:rPr>
          <w:ins w:id="112" w:author="Patterson, Robert" w:date="2017-04-26T08:28:00Z"/>
          <w:rFonts w:ascii="Calibri" w:hAnsi="Calibri"/>
          <w:color w:val="00B050"/>
          <w:sz w:val="22"/>
          <w:szCs w:val="22"/>
        </w:rPr>
      </w:pPr>
    </w:p>
    <w:p w:rsidR="004F3824" w:rsidRDefault="003621EC">
      <w:pPr>
        <w:ind w:left="140" w:right="135"/>
        <w:jc w:val="both"/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-delete</w:t>
      </w:r>
      <w:r>
        <w:rPr>
          <w:rFonts w:ascii="Calibri"/>
          <w:i/>
          <w:spacing w:val="15"/>
        </w:rPr>
        <w:t xml:space="preserve"> </w:t>
      </w:r>
      <w:r>
        <w:rPr>
          <w:rFonts w:ascii="Calibri"/>
          <w:i/>
          <w:spacing w:val="-1"/>
        </w:rPr>
        <w:t>and</w:t>
      </w:r>
      <w:r>
        <w:rPr>
          <w:rFonts w:ascii="Calibri"/>
          <w:i/>
          <w:spacing w:val="14"/>
        </w:rPr>
        <w:t xml:space="preserve"> </w:t>
      </w:r>
      <w:r>
        <w:rPr>
          <w:rFonts w:ascii="Calibri"/>
          <w:i/>
          <w:spacing w:val="-1"/>
        </w:rPr>
        <w:t>replace</w:t>
      </w:r>
      <w:r>
        <w:rPr>
          <w:rFonts w:ascii="Calibri"/>
          <w:i/>
          <w:spacing w:val="15"/>
        </w:rPr>
        <w:t xml:space="preserve"> </w:t>
      </w:r>
      <w:r>
        <w:rPr>
          <w:rFonts w:ascii="Calibri"/>
          <w:i/>
          <w:spacing w:val="-1"/>
        </w:rPr>
        <w:t>as</w:t>
      </w:r>
      <w:r>
        <w:rPr>
          <w:rFonts w:ascii="Calibri"/>
          <w:i/>
          <w:spacing w:val="16"/>
        </w:rPr>
        <w:t xml:space="preserve"> </w:t>
      </w:r>
      <w:r>
        <w:rPr>
          <w:rFonts w:ascii="Calibri"/>
          <w:i/>
          <w:spacing w:val="-1"/>
        </w:rPr>
        <w:t>follows</w:t>
      </w:r>
      <w:r>
        <w:rPr>
          <w:rFonts w:ascii="Calibri"/>
          <w:i/>
          <w:spacing w:val="18"/>
        </w:rPr>
        <w:t xml:space="preserve"> </w:t>
      </w:r>
      <w:r>
        <w:rPr>
          <w:rFonts w:ascii="Calibri"/>
          <w:i/>
        </w:rPr>
        <w:t>-</w:t>
      </w:r>
      <w:r>
        <w:rPr>
          <w:rFonts w:ascii="Calibri"/>
          <w:i/>
          <w:spacing w:val="15"/>
        </w:rPr>
        <w:t xml:space="preserve"> </w:t>
      </w:r>
      <w:r>
        <w:rPr>
          <w:rFonts w:ascii="Calibri"/>
          <w:i/>
          <w:spacing w:val="-1"/>
        </w:rPr>
        <w:t>article</w:t>
      </w:r>
      <w:r>
        <w:rPr>
          <w:rFonts w:ascii="Calibri"/>
          <w:i/>
          <w:spacing w:val="15"/>
        </w:rPr>
        <w:t xml:space="preserve"> </w:t>
      </w:r>
      <w:r>
        <w:rPr>
          <w:rFonts w:ascii="Calibri"/>
          <w:i/>
          <w:spacing w:val="-1"/>
        </w:rPr>
        <w:t>230.70</w:t>
      </w:r>
      <w:r>
        <w:rPr>
          <w:rFonts w:ascii="Calibri"/>
          <w:i/>
          <w:spacing w:val="41"/>
        </w:rPr>
        <w:t xml:space="preserve"> </w:t>
      </w:r>
      <w:r>
        <w:rPr>
          <w:rFonts w:ascii="Calibri"/>
          <w:i/>
          <w:spacing w:val="-1"/>
        </w:rPr>
        <w:t>(A)(1)</w:t>
      </w:r>
    </w:p>
    <w:p w:rsidR="004F3824" w:rsidRDefault="004F3824">
      <w:pPr>
        <w:spacing w:before="1"/>
        <w:rPr>
          <w:rFonts w:ascii="Calibri" w:eastAsia="Calibri" w:hAnsi="Calibri" w:cs="Calibri"/>
          <w:i/>
        </w:rPr>
      </w:pPr>
    </w:p>
    <w:p w:rsidR="004F3824" w:rsidRDefault="003621EC">
      <w:pPr>
        <w:pStyle w:val="BodyText"/>
        <w:spacing w:line="239" w:lineRule="auto"/>
        <w:ind w:right="136"/>
        <w:jc w:val="both"/>
      </w:pPr>
      <w:r>
        <w:rPr>
          <w:spacing w:val="-1"/>
        </w:rPr>
        <w:t>(1)</w:t>
      </w:r>
      <w:r>
        <w:rPr>
          <w:spacing w:val="8"/>
        </w:rPr>
        <w:t xml:space="preserve"> </w:t>
      </w:r>
      <w:r>
        <w:rPr>
          <w:spacing w:val="-1"/>
        </w:rPr>
        <w:t>Location.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service</w:t>
      </w:r>
      <w:r>
        <w:rPr>
          <w:spacing w:val="6"/>
        </w:rPr>
        <w:t xml:space="preserve"> </w:t>
      </w:r>
      <w:r>
        <w:rPr>
          <w:spacing w:val="-1"/>
        </w:rPr>
        <w:t>disconnecting</w:t>
      </w:r>
      <w:r>
        <w:rPr>
          <w:spacing w:val="5"/>
        </w:rPr>
        <w:t xml:space="preserve"> </w:t>
      </w:r>
      <w:r>
        <w:t>means</w:t>
      </w:r>
      <w:r>
        <w:rPr>
          <w:spacing w:val="35"/>
        </w:rPr>
        <w:t xml:space="preserve"> </w:t>
      </w:r>
      <w:r>
        <w:rPr>
          <w:spacing w:val="-1"/>
        </w:rPr>
        <w:t>shall</w:t>
      </w:r>
      <w:r>
        <w:rPr>
          <w:spacing w:val="35"/>
        </w:rPr>
        <w:t xml:space="preserve"> </w:t>
      </w:r>
      <w:r>
        <w:rPr>
          <w:spacing w:val="-1"/>
        </w:rPr>
        <w:t>be</w:t>
      </w:r>
      <w:r>
        <w:rPr>
          <w:spacing w:val="37"/>
        </w:rPr>
        <w:t xml:space="preserve"> </w:t>
      </w:r>
      <w:r>
        <w:rPr>
          <w:spacing w:val="-1"/>
        </w:rPr>
        <w:t>installed</w:t>
      </w:r>
      <w:r>
        <w:rPr>
          <w:spacing w:val="36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2"/>
        </w:rPr>
        <w:t>readily</w:t>
      </w:r>
      <w:r>
        <w:rPr>
          <w:spacing w:val="37"/>
        </w:rPr>
        <w:t xml:space="preserve"> </w:t>
      </w:r>
      <w:r>
        <w:rPr>
          <w:spacing w:val="-1"/>
        </w:rPr>
        <w:t>accessible</w:t>
      </w:r>
      <w:r>
        <w:rPr>
          <w:spacing w:val="37"/>
        </w:rPr>
        <w:t xml:space="preserve"> </w:t>
      </w:r>
      <w:r>
        <w:rPr>
          <w:spacing w:val="-1"/>
        </w:rPr>
        <w:t>location</w:t>
      </w:r>
      <w:r>
        <w:rPr>
          <w:spacing w:val="37"/>
        </w:rPr>
        <w:t xml:space="preserve"> </w:t>
      </w:r>
      <w:r>
        <w:t>either</w:t>
      </w:r>
      <w:r>
        <w:rPr>
          <w:spacing w:val="11"/>
        </w:rPr>
        <w:t xml:space="preserve"> </w:t>
      </w:r>
      <w:r>
        <w:rPr>
          <w:spacing w:val="-1"/>
        </w:rPr>
        <w:t>outside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building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structure,</w:t>
      </w:r>
      <w:r>
        <w:rPr>
          <w:spacing w:val="1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inside</w:t>
      </w:r>
      <w:r>
        <w:rPr>
          <w:spacing w:val="30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building</w:t>
      </w:r>
      <w:r>
        <w:rPr>
          <w:spacing w:val="48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rPr>
          <w:spacing w:val="-1"/>
        </w:rPr>
        <w:t>structure</w:t>
      </w:r>
      <w:r>
        <w:rPr>
          <w:spacing w:val="44"/>
        </w:rPr>
        <w:t xml:space="preserve"> </w:t>
      </w:r>
      <w:r>
        <w:rPr>
          <w:spacing w:val="-1"/>
        </w:rPr>
        <w:t>nearest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point</w:t>
      </w:r>
      <w:r>
        <w:rPr>
          <w:spacing w:val="4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entrance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service</w:t>
      </w:r>
      <w:r>
        <w:rPr>
          <w:spacing w:val="8"/>
        </w:rPr>
        <w:t xml:space="preserve"> </w:t>
      </w:r>
      <w:r>
        <w:rPr>
          <w:spacing w:val="-1"/>
        </w:rPr>
        <w:t>conductors,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exceed</w:t>
      </w:r>
      <w:r>
        <w:rPr>
          <w:spacing w:val="37"/>
        </w:rPr>
        <w:t xml:space="preserve"> </w:t>
      </w:r>
      <w:r>
        <w:t>10</w:t>
      </w:r>
      <w:r>
        <w:rPr>
          <w:spacing w:val="9"/>
        </w:rPr>
        <w:t xml:space="preserve"> </w:t>
      </w:r>
      <w:r>
        <w:rPr>
          <w:spacing w:val="-1"/>
        </w:rPr>
        <w:t>feet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conductor</w:t>
      </w:r>
      <w:r>
        <w:rPr>
          <w:spacing w:val="8"/>
        </w:rPr>
        <w:t xml:space="preserve"> </w:t>
      </w:r>
      <w:r>
        <w:rPr>
          <w:spacing w:val="-1"/>
        </w:rPr>
        <w:t>length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point</w:t>
      </w:r>
      <w:r>
        <w:rPr>
          <w:spacing w:val="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entrance.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Del="00166571" w:rsidRDefault="003621EC">
      <w:pPr>
        <w:spacing w:line="239" w:lineRule="auto"/>
        <w:ind w:left="140" w:right="134"/>
        <w:jc w:val="both"/>
        <w:rPr>
          <w:del w:id="113" w:author="Patterson, Robert" w:date="2017-04-26T08:25:00Z"/>
          <w:rFonts w:ascii="Calibri" w:eastAsia="Calibri" w:hAnsi="Calibri" w:cs="Calibri"/>
        </w:rPr>
      </w:pPr>
      <w:del w:id="114" w:author="Patterson, Robert" w:date="2017-04-26T08:25:00Z">
        <w:r w:rsidDel="00166571">
          <w:rPr>
            <w:rFonts w:ascii="Calibri" w:eastAsia="Calibri" w:hAnsi="Calibri" w:cs="Calibri"/>
            <w:i/>
            <w:spacing w:val="-1"/>
          </w:rPr>
          <w:delText>-add-</w:delText>
        </w:r>
        <w:r w:rsidDel="00166571">
          <w:rPr>
            <w:rFonts w:ascii="Calibri" w:eastAsia="Calibri" w:hAnsi="Calibri" w:cs="Calibri"/>
            <w:i/>
            <w:spacing w:val="3"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Informational</w:delText>
        </w:r>
        <w:r w:rsidDel="00166571">
          <w:rPr>
            <w:rFonts w:ascii="Calibri" w:eastAsia="Calibri" w:hAnsi="Calibri" w:cs="Calibri"/>
            <w:i/>
            <w:spacing w:val="3"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Note</w:delText>
        </w:r>
        <w:r w:rsidDel="00166571">
          <w:rPr>
            <w:rFonts w:ascii="Calibri" w:eastAsia="Calibri" w:hAnsi="Calibri" w:cs="Calibri"/>
            <w:i/>
            <w:spacing w:val="6"/>
          </w:rPr>
          <w:delText xml:space="preserve"> </w:delText>
        </w:r>
        <w:r w:rsidDel="00166571">
          <w:rPr>
            <w:rFonts w:ascii="Calibri" w:eastAsia="Calibri" w:hAnsi="Calibri" w:cs="Calibri"/>
            <w:i/>
          </w:rPr>
          <w:delText>–</w:delText>
        </w:r>
        <w:r w:rsidDel="00166571">
          <w:rPr>
            <w:rFonts w:ascii="Calibri" w:eastAsia="Calibri" w:hAnsi="Calibri" w:cs="Calibri"/>
            <w:i/>
            <w:spacing w:val="4"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article</w:delText>
        </w:r>
        <w:r w:rsidDel="00166571">
          <w:rPr>
            <w:rFonts w:ascii="Calibri" w:eastAsia="Calibri" w:hAnsi="Calibri" w:cs="Calibri"/>
            <w:i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2"/>
          </w:rPr>
          <w:delText>230.70(A)(1):</w:delText>
        </w:r>
        <w:r w:rsidDel="00166571">
          <w:rPr>
            <w:rFonts w:ascii="Calibri" w:eastAsia="Calibri" w:hAnsi="Calibri" w:cs="Calibri"/>
            <w:i/>
            <w:spacing w:val="47"/>
          </w:rPr>
          <w:delText xml:space="preserve"> </w:delText>
        </w:r>
        <w:r w:rsidDel="00166571">
          <w:rPr>
            <w:rFonts w:ascii="Calibri" w:eastAsia="Calibri" w:hAnsi="Calibri" w:cs="Calibri"/>
            <w:i/>
          </w:rPr>
          <w:delText>See</w:delText>
        </w:r>
        <w:r w:rsidDel="00166571">
          <w:rPr>
            <w:rFonts w:ascii="Calibri" w:eastAsia="Calibri" w:hAnsi="Calibri" w:cs="Calibri"/>
            <w:i/>
            <w:spacing w:val="17"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amendment</w:delText>
        </w:r>
        <w:r w:rsidDel="00166571">
          <w:rPr>
            <w:rFonts w:ascii="Calibri" w:eastAsia="Calibri" w:hAnsi="Calibri" w:cs="Calibri"/>
            <w:i/>
            <w:spacing w:val="17"/>
          </w:rPr>
          <w:delText xml:space="preserve"> </w:delText>
        </w:r>
        <w:r w:rsidDel="00166571">
          <w:rPr>
            <w:rFonts w:ascii="Calibri" w:eastAsia="Calibri" w:hAnsi="Calibri" w:cs="Calibri"/>
            <w:i/>
          </w:rPr>
          <w:delText>to</w:delText>
        </w:r>
        <w:r w:rsidDel="00166571">
          <w:rPr>
            <w:rFonts w:ascii="Calibri" w:eastAsia="Calibri" w:hAnsi="Calibri" w:cs="Calibri"/>
            <w:i/>
            <w:spacing w:val="14"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article</w:delText>
        </w:r>
        <w:r w:rsidDel="00166571">
          <w:rPr>
            <w:rFonts w:ascii="Calibri" w:eastAsia="Calibri" w:hAnsi="Calibri" w:cs="Calibri"/>
            <w:i/>
            <w:spacing w:val="15"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250.24(A)(5)</w:delText>
        </w:r>
        <w:r w:rsidDel="00166571">
          <w:rPr>
            <w:rFonts w:ascii="Calibri" w:eastAsia="Calibri" w:hAnsi="Calibri" w:cs="Calibri"/>
            <w:i/>
            <w:spacing w:val="17"/>
          </w:rPr>
          <w:delText xml:space="preserve"> </w:delText>
        </w:r>
        <w:r w:rsidDel="00166571">
          <w:rPr>
            <w:rFonts w:ascii="Calibri" w:eastAsia="Calibri" w:hAnsi="Calibri" w:cs="Calibri"/>
            <w:i/>
          </w:rPr>
          <w:delText>in</w:delText>
        </w:r>
        <w:r w:rsidDel="00166571">
          <w:rPr>
            <w:rFonts w:ascii="Calibri" w:eastAsia="Calibri" w:hAnsi="Calibri" w:cs="Calibri"/>
            <w:i/>
            <w:spacing w:val="13"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regards</w:delText>
        </w:r>
        <w:r w:rsidDel="00166571">
          <w:rPr>
            <w:rFonts w:ascii="Calibri" w:eastAsia="Calibri" w:hAnsi="Calibri" w:cs="Calibri"/>
            <w:i/>
            <w:spacing w:val="28"/>
          </w:rPr>
          <w:delText xml:space="preserve"> </w:delText>
        </w:r>
        <w:r w:rsidDel="00166571">
          <w:rPr>
            <w:rFonts w:ascii="Calibri" w:eastAsia="Calibri" w:hAnsi="Calibri" w:cs="Calibri"/>
            <w:i/>
          </w:rPr>
          <w:delText>to</w:delText>
        </w:r>
        <w:r w:rsidDel="00166571">
          <w:rPr>
            <w:rFonts w:ascii="Calibri" w:eastAsia="Calibri" w:hAnsi="Calibri" w:cs="Calibri"/>
            <w:i/>
            <w:spacing w:val="24"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additional</w:delText>
        </w:r>
        <w:r w:rsidDel="00166571">
          <w:rPr>
            <w:rFonts w:ascii="Calibri" w:eastAsia="Calibri" w:hAnsi="Calibri" w:cs="Calibri"/>
            <w:i/>
            <w:spacing w:val="25"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information</w:delText>
        </w:r>
        <w:r w:rsidDel="00166571">
          <w:rPr>
            <w:rFonts w:ascii="Calibri" w:eastAsia="Calibri" w:hAnsi="Calibri" w:cs="Calibri"/>
            <w:i/>
            <w:spacing w:val="26"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regarding</w:delText>
        </w:r>
        <w:r w:rsidDel="00166571">
          <w:rPr>
            <w:rFonts w:ascii="Calibri" w:eastAsia="Calibri" w:hAnsi="Calibri" w:cs="Calibri"/>
            <w:i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service</w:delText>
        </w:r>
        <w:r w:rsidDel="00166571">
          <w:rPr>
            <w:rFonts w:ascii="Calibri" w:eastAsia="Calibri" w:hAnsi="Calibri" w:cs="Calibri"/>
            <w:i/>
            <w:spacing w:val="23"/>
          </w:rPr>
          <w:delText xml:space="preserve"> </w:delText>
        </w:r>
        <w:r w:rsidDel="00166571">
          <w:rPr>
            <w:rFonts w:ascii="Calibri" w:eastAsia="Calibri" w:hAnsi="Calibri" w:cs="Calibri"/>
            <w:i/>
            <w:spacing w:val="-1"/>
          </w:rPr>
          <w:delText>disconnecting means.</w:delText>
        </w:r>
      </w:del>
    </w:p>
    <w:p w:rsidR="004F3824" w:rsidDel="00166571" w:rsidRDefault="004F3824">
      <w:pPr>
        <w:spacing w:before="1"/>
        <w:rPr>
          <w:del w:id="115" w:author="Patterson, Robert" w:date="2017-04-26T08:25:00Z"/>
          <w:rFonts w:ascii="Calibri" w:eastAsia="Calibri" w:hAnsi="Calibri" w:cs="Calibri"/>
          <w:i/>
        </w:rPr>
      </w:pPr>
    </w:p>
    <w:p w:rsidR="004F3824" w:rsidDel="00166571" w:rsidRDefault="003621EC">
      <w:pPr>
        <w:ind w:left="140"/>
        <w:jc w:val="both"/>
        <w:rPr>
          <w:del w:id="116" w:author="Patterson, Robert" w:date="2017-04-26T08:25:00Z"/>
          <w:rFonts w:ascii="Calibri" w:eastAsia="Calibri" w:hAnsi="Calibri" w:cs="Calibri"/>
        </w:rPr>
      </w:pPr>
      <w:del w:id="117" w:author="Patterson, Robert" w:date="2017-04-26T08:25:00Z">
        <w:r w:rsidDel="00166571">
          <w:rPr>
            <w:rFonts w:ascii="Calibri"/>
            <w:i/>
            <w:spacing w:val="-1"/>
          </w:rPr>
          <w:delText>-amend-</w:delText>
        </w:r>
        <w:r w:rsidDel="00166571">
          <w:rPr>
            <w:rFonts w:ascii="Calibri"/>
            <w:i/>
          </w:rPr>
          <w:delText xml:space="preserve"> </w:delText>
        </w:r>
        <w:r w:rsidDel="00166571">
          <w:rPr>
            <w:rFonts w:ascii="Calibri"/>
            <w:i/>
            <w:spacing w:val="-1"/>
          </w:rPr>
          <w:delText>article</w:delText>
        </w:r>
        <w:r w:rsidDel="00166571">
          <w:rPr>
            <w:rFonts w:ascii="Calibri"/>
            <w:i/>
            <w:spacing w:val="-2"/>
          </w:rPr>
          <w:delText xml:space="preserve"> 250.24(A)(5):</w:delText>
        </w:r>
      </w:del>
    </w:p>
    <w:p w:rsidR="004F3824" w:rsidDel="00166571" w:rsidRDefault="003621EC">
      <w:pPr>
        <w:pStyle w:val="BodyText"/>
        <w:ind w:right="132"/>
        <w:jc w:val="both"/>
        <w:rPr>
          <w:del w:id="118" w:author="Patterson, Robert" w:date="2017-04-26T08:25:00Z"/>
        </w:rPr>
      </w:pPr>
      <w:del w:id="119" w:author="Patterson, Robert" w:date="2017-04-26T08:25:00Z">
        <w:r w:rsidDel="00166571">
          <w:rPr>
            <w:spacing w:val="-1"/>
          </w:rPr>
          <w:delText>(5)</w:delText>
        </w:r>
        <w:r w:rsidDel="00166571">
          <w:rPr>
            <w:spacing w:val="5"/>
          </w:rPr>
          <w:delText xml:space="preserve"> </w:delText>
        </w:r>
        <w:r w:rsidDel="00166571">
          <w:delText>Load</w:delText>
        </w:r>
        <w:r w:rsidDel="00166571">
          <w:rPr>
            <w:spacing w:val="4"/>
          </w:rPr>
          <w:delText xml:space="preserve"> </w:delText>
        </w:r>
        <w:r w:rsidDel="00166571">
          <w:rPr>
            <w:spacing w:val="-1"/>
          </w:rPr>
          <w:delText>Side</w:delText>
        </w:r>
        <w:r w:rsidDel="00166571">
          <w:rPr>
            <w:spacing w:val="8"/>
          </w:rPr>
          <w:delText xml:space="preserve"> </w:delText>
        </w:r>
        <w:r w:rsidDel="00166571">
          <w:rPr>
            <w:spacing w:val="-1"/>
          </w:rPr>
          <w:delText>Grounding</w:delText>
        </w:r>
        <w:r w:rsidDel="00166571">
          <w:rPr>
            <w:spacing w:val="6"/>
          </w:rPr>
          <w:delText xml:space="preserve"> </w:delText>
        </w:r>
        <w:r w:rsidDel="00166571">
          <w:rPr>
            <w:spacing w:val="-1"/>
          </w:rPr>
          <w:delText>Connections.</w:delText>
        </w:r>
        <w:r w:rsidDel="00166571">
          <w:rPr>
            <w:spacing w:val="7"/>
          </w:rPr>
          <w:delText xml:space="preserve"> </w:delText>
        </w:r>
        <w:r w:rsidDel="00166571">
          <w:delText>A</w:delText>
        </w:r>
        <w:r w:rsidDel="00166571">
          <w:rPr>
            <w:spacing w:val="7"/>
          </w:rPr>
          <w:delText xml:space="preserve"> </w:delText>
        </w:r>
        <w:r w:rsidDel="00166571">
          <w:rPr>
            <w:spacing w:val="-1"/>
          </w:rPr>
          <w:delText>grounded</w:delText>
        </w:r>
        <w:r w:rsidDel="00166571">
          <w:rPr>
            <w:spacing w:val="33"/>
          </w:rPr>
          <w:delText xml:space="preserve"> </w:delText>
        </w:r>
        <w:r w:rsidDel="00166571">
          <w:rPr>
            <w:spacing w:val="-1"/>
          </w:rPr>
          <w:delText>conductor</w:delText>
        </w:r>
        <w:r w:rsidDel="00166571">
          <w:rPr>
            <w:spacing w:val="20"/>
          </w:rPr>
          <w:delText xml:space="preserve"> </w:delText>
        </w:r>
        <w:r w:rsidDel="00166571">
          <w:rPr>
            <w:spacing w:val="-1"/>
          </w:rPr>
          <w:delText>shall</w:delText>
        </w:r>
        <w:r w:rsidDel="00166571">
          <w:rPr>
            <w:spacing w:val="19"/>
          </w:rPr>
          <w:delText xml:space="preserve"> </w:delText>
        </w:r>
        <w:r w:rsidDel="00166571">
          <w:delText>not</w:delText>
        </w:r>
        <w:r w:rsidDel="00166571">
          <w:rPr>
            <w:spacing w:val="20"/>
          </w:rPr>
          <w:delText xml:space="preserve"> </w:delText>
        </w:r>
        <w:r w:rsidDel="00166571">
          <w:rPr>
            <w:spacing w:val="-1"/>
          </w:rPr>
          <w:delText>be</w:delText>
        </w:r>
        <w:r w:rsidDel="00166571">
          <w:rPr>
            <w:spacing w:val="20"/>
          </w:rPr>
          <w:delText xml:space="preserve"> </w:delText>
        </w:r>
        <w:r w:rsidDel="00166571">
          <w:rPr>
            <w:spacing w:val="-1"/>
          </w:rPr>
          <w:delText>connected</w:delText>
        </w:r>
        <w:r w:rsidDel="00166571">
          <w:rPr>
            <w:spacing w:val="19"/>
          </w:rPr>
          <w:delText xml:space="preserve"> </w:delText>
        </w:r>
        <w:r w:rsidDel="00166571">
          <w:delText>to</w:delText>
        </w:r>
        <w:r w:rsidDel="00166571">
          <w:rPr>
            <w:spacing w:val="21"/>
          </w:rPr>
          <w:delText xml:space="preserve"> </w:delText>
        </w:r>
        <w:r w:rsidDel="00166571">
          <w:rPr>
            <w:spacing w:val="-1"/>
          </w:rPr>
          <w:delText>normally</w:delText>
        </w:r>
        <w:r w:rsidDel="00166571">
          <w:rPr>
            <w:spacing w:val="33"/>
          </w:rPr>
          <w:delText xml:space="preserve"> </w:delText>
        </w:r>
        <w:r w:rsidDel="00166571">
          <w:rPr>
            <w:spacing w:val="-1"/>
          </w:rPr>
          <w:delText>non-current</w:delText>
        </w:r>
        <w:r w:rsidDel="00166571">
          <w:rPr>
            <w:spacing w:val="2"/>
          </w:rPr>
          <w:delText xml:space="preserve"> </w:delText>
        </w:r>
        <w:r w:rsidDel="00166571">
          <w:rPr>
            <w:spacing w:val="-1"/>
          </w:rPr>
          <w:delText>carrying</w:delText>
        </w:r>
        <w:r w:rsidDel="00166571">
          <w:rPr>
            <w:spacing w:val="2"/>
          </w:rPr>
          <w:delText xml:space="preserve"> </w:delText>
        </w:r>
        <w:r w:rsidDel="00166571">
          <w:rPr>
            <w:spacing w:val="-1"/>
          </w:rPr>
          <w:delText>metal</w:delText>
        </w:r>
        <w:r w:rsidDel="00166571">
          <w:delText xml:space="preserve"> </w:delText>
        </w:r>
        <w:r w:rsidDel="00166571">
          <w:rPr>
            <w:spacing w:val="-1"/>
          </w:rPr>
          <w:delText>parts</w:delText>
        </w:r>
        <w:r w:rsidDel="00166571">
          <w:rPr>
            <w:spacing w:val="2"/>
          </w:rPr>
          <w:delText xml:space="preserve"> </w:delText>
        </w:r>
        <w:r w:rsidDel="00166571">
          <w:delText>of</w:delText>
        </w:r>
        <w:r w:rsidDel="00166571">
          <w:rPr>
            <w:spacing w:val="2"/>
          </w:rPr>
          <w:delText xml:space="preserve"> </w:delText>
        </w:r>
        <w:r w:rsidDel="00166571">
          <w:rPr>
            <w:spacing w:val="-1"/>
          </w:rPr>
          <w:delText>equipment,</w:delText>
        </w:r>
        <w:r w:rsidDel="00166571">
          <w:rPr>
            <w:spacing w:val="2"/>
          </w:rPr>
          <w:delText xml:space="preserve"> </w:delText>
        </w:r>
        <w:r w:rsidDel="00166571">
          <w:rPr>
            <w:spacing w:val="-1"/>
          </w:rPr>
          <w:delText>to</w:delText>
        </w:r>
        <w:r w:rsidDel="00166571">
          <w:rPr>
            <w:spacing w:val="59"/>
          </w:rPr>
          <w:delText xml:space="preserve"> </w:delText>
        </w:r>
        <w:r w:rsidDel="00166571">
          <w:rPr>
            <w:spacing w:val="-1"/>
          </w:rPr>
          <w:delText>equipment</w:delText>
        </w:r>
        <w:r w:rsidDel="00166571">
          <w:rPr>
            <w:spacing w:val="49"/>
          </w:rPr>
          <w:delText xml:space="preserve"> </w:delText>
        </w:r>
        <w:r w:rsidDel="00166571">
          <w:rPr>
            <w:spacing w:val="-1"/>
          </w:rPr>
          <w:delText>grounding</w:delText>
        </w:r>
        <w:r w:rsidDel="00166571">
          <w:rPr>
            <w:spacing w:val="49"/>
          </w:rPr>
          <w:delText xml:space="preserve"> </w:delText>
        </w:r>
        <w:r w:rsidDel="00166571">
          <w:rPr>
            <w:spacing w:val="-1"/>
          </w:rPr>
          <w:delText>conductor(s),</w:delText>
        </w:r>
        <w:r w:rsidDel="00166571">
          <w:rPr>
            <w:spacing w:val="48"/>
          </w:rPr>
          <w:delText xml:space="preserve"> </w:delText>
        </w:r>
        <w:r w:rsidDel="00166571">
          <w:delText xml:space="preserve">or </w:delText>
        </w:r>
        <w:r w:rsidDel="00166571">
          <w:rPr>
            <w:spacing w:val="-1"/>
          </w:rPr>
          <w:delText>be</w:delText>
        </w:r>
        <w:r w:rsidDel="00166571">
          <w:rPr>
            <w:spacing w:val="37"/>
          </w:rPr>
          <w:delText xml:space="preserve"> </w:delText>
        </w:r>
        <w:r w:rsidDel="00166571">
          <w:rPr>
            <w:spacing w:val="-1"/>
          </w:rPr>
          <w:delText>reconnected</w:delText>
        </w:r>
        <w:r w:rsidDel="00166571">
          <w:rPr>
            <w:spacing w:val="44"/>
          </w:rPr>
          <w:delText xml:space="preserve"> </w:delText>
        </w:r>
        <w:r w:rsidDel="00166571">
          <w:rPr>
            <w:spacing w:val="-1"/>
          </w:rPr>
          <w:delText>to</w:delText>
        </w:r>
        <w:r w:rsidDel="00166571">
          <w:rPr>
            <w:spacing w:val="49"/>
          </w:rPr>
          <w:delText xml:space="preserve"> </w:delText>
        </w:r>
        <w:r w:rsidDel="00166571">
          <w:rPr>
            <w:spacing w:val="-1"/>
          </w:rPr>
          <w:delText>ground</w:delText>
        </w:r>
        <w:r w:rsidDel="00166571">
          <w:rPr>
            <w:spacing w:val="48"/>
          </w:rPr>
          <w:delText xml:space="preserve"> </w:delText>
        </w:r>
        <w:r w:rsidDel="00166571">
          <w:rPr>
            <w:spacing w:val="-1"/>
          </w:rPr>
          <w:delText>on</w:delText>
        </w:r>
        <w:r w:rsidDel="00166571">
          <w:rPr>
            <w:spacing w:val="47"/>
          </w:rPr>
          <w:delText xml:space="preserve"> </w:delText>
        </w:r>
        <w:r w:rsidDel="00166571">
          <w:delText>the</w:delText>
        </w:r>
        <w:r w:rsidDel="00166571">
          <w:rPr>
            <w:spacing w:val="48"/>
          </w:rPr>
          <w:delText xml:space="preserve"> </w:delText>
        </w:r>
        <w:r w:rsidDel="00166571">
          <w:rPr>
            <w:spacing w:val="-1"/>
          </w:rPr>
          <w:delText>load</w:delText>
        </w:r>
        <w:r w:rsidDel="00166571">
          <w:rPr>
            <w:spacing w:val="47"/>
          </w:rPr>
          <w:delText xml:space="preserve"> </w:delText>
        </w:r>
        <w:r w:rsidDel="00166571">
          <w:rPr>
            <w:spacing w:val="-2"/>
          </w:rPr>
          <w:delText>side</w:delText>
        </w:r>
        <w:r w:rsidDel="00166571">
          <w:rPr>
            <w:spacing w:val="46"/>
          </w:rPr>
          <w:delText xml:space="preserve"> </w:delText>
        </w:r>
        <w:r w:rsidDel="00166571">
          <w:delText>of</w:delText>
        </w:r>
        <w:r w:rsidDel="00166571">
          <w:rPr>
            <w:spacing w:val="47"/>
          </w:rPr>
          <w:delText xml:space="preserve"> </w:delText>
        </w:r>
        <w:r w:rsidDel="00166571">
          <w:rPr>
            <w:spacing w:val="-1"/>
          </w:rPr>
          <w:delText>the</w:delText>
        </w:r>
        <w:r w:rsidDel="00166571">
          <w:rPr>
            <w:spacing w:val="29"/>
          </w:rPr>
          <w:delText xml:space="preserve"> </w:delText>
        </w:r>
        <w:r w:rsidDel="00166571">
          <w:rPr>
            <w:spacing w:val="-1"/>
          </w:rPr>
          <w:delText>service</w:delText>
        </w:r>
        <w:r w:rsidDel="00166571">
          <w:rPr>
            <w:spacing w:val="22"/>
          </w:rPr>
          <w:delText xml:space="preserve"> </w:delText>
        </w:r>
        <w:r w:rsidDel="00166571">
          <w:rPr>
            <w:spacing w:val="-1"/>
          </w:rPr>
          <w:delText>disconnecting</w:delText>
        </w:r>
        <w:r w:rsidDel="00166571">
          <w:rPr>
            <w:spacing w:val="20"/>
          </w:rPr>
          <w:delText xml:space="preserve"> </w:delText>
        </w:r>
        <w:r w:rsidDel="00166571">
          <w:rPr>
            <w:spacing w:val="-2"/>
          </w:rPr>
          <w:delText>means</w:delText>
        </w:r>
        <w:r w:rsidDel="00166571">
          <w:rPr>
            <w:spacing w:val="22"/>
          </w:rPr>
          <w:delText xml:space="preserve"> </w:delText>
        </w:r>
        <w:r w:rsidDel="00166571">
          <w:delText>except</w:delText>
        </w:r>
        <w:r w:rsidDel="00166571">
          <w:rPr>
            <w:spacing w:val="22"/>
          </w:rPr>
          <w:delText xml:space="preserve"> </w:delText>
        </w:r>
        <w:r w:rsidDel="00166571">
          <w:delText>as</w:delText>
        </w:r>
        <w:r w:rsidDel="00166571">
          <w:rPr>
            <w:spacing w:val="19"/>
          </w:rPr>
          <w:delText xml:space="preserve"> </w:delText>
        </w:r>
        <w:r w:rsidDel="00166571">
          <w:rPr>
            <w:spacing w:val="-1"/>
          </w:rPr>
          <w:delText>otherwise</w:delText>
        </w:r>
        <w:r w:rsidDel="00166571">
          <w:rPr>
            <w:spacing w:val="43"/>
          </w:rPr>
          <w:delText xml:space="preserve"> </w:delText>
        </w:r>
        <w:r w:rsidDel="00166571">
          <w:rPr>
            <w:spacing w:val="-1"/>
          </w:rPr>
          <w:delText>permitted</w:delText>
        </w:r>
        <w:r w:rsidDel="00166571">
          <w:rPr>
            <w:spacing w:val="49"/>
          </w:rPr>
          <w:delText xml:space="preserve"> </w:delText>
        </w:r>
        <w:r w:rsidDel="00166571">
          <w:delText xml:space="preserve">in </w:delText>
        </w:r>
        <w:r w:rsidDel="00166571">
          <w:rPr>
            <w:spacing w:val="-1"/>
          </w:rPr>
          <w:delText>this</w:delText>
        </w:r>
        <w:r w:rsidDel="00166571">
          <w:rPr>
            <w:spacing w:val="1"/>
          </w:rPr>
          <w:delText xml:space="preserve"> </w:delText>
        </w:r>
        <w:r w:rsidDel="00166571">
          <w:delText>article. An</w:delText>
        </w:r>
        <w:r w:rsidDel="00166571">
          <w:rPr>
            <w:spacing w:val="49"/>
          </w:rPr>
          <w:delText xml:space="preserve"> </w:delText>
        </w:r>
        <w:r w:rsidDel="00166571">
          <w:rPr>
            <w:spacing w:val="-1"/>
          </w:rPr>
          <w:delText>overcurrent</w:delText>
        </w:r>
        <w:r w:rsidDel="00166571">
          <w:delText xml:space="preserve"> </w:delText>
        </w:r>
        <w:r w:rsidDel="00166571">
          <w:rPr>
            <w:spacing w:val="-1"/>
          </w:rPr>
          <w:delText>device</w:delText>
        </w:r>
        <w:r w:rsidDel="00166571">
          <w:rPr>
            <w:spacing w:val="41"/>
          </w:rPr>
          <w:delText xml:space="preserve"> </w:delText>
        </w:r>
        <w:r w:rsidDel="00166571">
          <w:delText>that</w:delText>
        </w:r>
        <w:r w:rsidDel="00166571">
          <w:rPr>
            <w:spacing w:val="28"/>
          </w:rPr>
          <w:delText xml:space="preserve"> </w:delText>
        </w:r>
        <w:r w:rsidDel="00166571">
          <w:delText>is</w:delText>
        </w:r>
        <w:r w:rsidDel="00166571">
          <w:rPr>
            <w:spacing w:val="29"/>
          </w:rPr>
          <w:delText xml:space="preserve"> </w:delText>
        </w:r>
        <w:r w:rsidDel="00166571">
          <w:delText>not</w:delText>
        </w:r>
        <w:r w:rsidDel="00166571">
          <w:rPr>
            <w:spacing w:val="27"/>
          </w:rPr>
          <w:delText xml:space="preserve"> </w:delText>
        </w:r>
        <w:r w:rsidDel="00166571">
          <w:delText>within</w:delText>
        </w:r>
        <w:r w:rsidDel="00166571">
          <w:rPr>
            <w:spacing w:val="27"/>
          </w:rPr>
          <w:delText xml:space="preserve"> </w:delText>
        </w:r>
        <w:r w:rsidDel="00166571">
          <w:rPr>
            <w:spacing w:val="-1"/>
          </w:rPr>
          <w:delText>sight</w:delText>
        </w:r>
        <w:r w:rsidDel="00166571">
          <w:rPr>
            <w:spacing w:val="30"/>
          </w:rPr>
          <w:delText xml:space="preserve"> </w:delText>
        </w:r>
        <w:r w:rsidDel="00166571">
          <w:delText>o</w:delText>
        </w:r>
        <w:r w:rsidDel="00166571">
          <w:rPr>
            <w:rFonts w:cs="Calibri"/>
          </w:rPr>
          <w:delText>f,</w:delText>
        </w:r>
        <w:r w:rsidDel="00166571">
          <w:rPr>
            <w:rFonts w:cs="Calibri"/>
            <w:spacing w:val="26"/>
          </w:rPr>
          <w:delText xml:space="preserve"> </w:delText>
        </w:r>
        <w:r w:rsidDel="00166571">
          <w:rPr>
            <w:rFonts w:cs="Calibri"/>
            <w:spacing w:val="-1"/>
          </w:rPr>
          <w:delText>and</w:delText>
        </w:r>
        <w:r w:rsidDel="00166571">
          <w:rPr>
            <w:rFonts w:cs="Calibri"/>
            <w:spacing w:val="28"/>
          </w:rPr>
          <w:delText xml:space="preserve"> </w:delText>
        </w:r>
        <w:r w:rsidDel="00166571">
          <w:rPr>
            <w:rFonts w:cs="Calibri"/>
          </w:rPr>
          <w:delText>not</w:delText>
        </w:r>
        <w:r w:rsidDel="00166571">
          <w:rPr>
            <w:rFonts w:cs="Calibri"/>
            <w:spacing w:val="29"/>
          </w:rPr>
          <w:delText xml:space="preserve"> </w:delText>
        </w:r>
        <w:r w:rsidDel="00166571">
          <w:rPr>
            <w:rFonts w:cs="Calibri"/>
          </w:rPr>
          <w:delText>within</w:delText>
        </w:r>
        <w:r w:rsidDel="00166571">
          <w:rPr>
            <w:rFonts w:cs="Calibri"/>
            <w:spacing w:val="28"/>
          </w:rPr>
          <w:delText xml:space="preserve"> </w:delText>
        </w:r>
        <w:r w:rsidDel="00166571">
          <w:rPr>
            <w:rFonts w:cs="Calibri"/>
            <w:spacing w:val="-1"/>
          </w:rPr>
          <w:delText>30’</w:delText>
        </w:r>
        <w:r w:rsidDel="00166571">
          <w:rPr>
            <w:rFonts w:cs="Calibri"/>
            <w:spacing w:val="31"/>
          </w:rPr>
          <w:delText xml:space="preserve"> </w:delText>
        </w:r>
        <w:r w:rsidDel="00166571">
          <w:rPr>
            <w:spacing w:val="-1"/>
          </w:rPr>
          <w:delText>of</w:delText>
        </w:r>
        <w:r w:rsidDel="00166571">
          <w:rPr>
            <w:spacing w:val="27"/>
          </w:rPr>
          <w:delText xml:space="preserve"> </w:delText>
        </w:r>
        <w:r w:rsidDel="00166571">
          <w:delText>the</w:delText>
        </w:r>
        <w:r w:rsidDel="00166571">
          <w:rPr>
            <w:spacing w:val="24"/>
          </w:rPr>
          <w:delText xml:space="preserve"> </w:delText>
        </w:r>
        <w:r w:rsidDel="00166571">
          <w:rPr>
            <w:spacing w:val="-1"/>
          </w:rPr>
          <w:delText>building</w:delText>
        </w:r>
        <w:r w:rsidDel="00166571">
          <w:rPr>
            <w:spacing w:val="24"/>
          </w:rPr>
          <w:delText xml:space="preserve"> </w:delText>
        </w:r>
        <w:r w:rsidDel="00166571">
          <w:delText>or</w:delText>
        </w:r>
        <w:r w:rsidDel="00166571">
          <w:rPr>
            <w:spacing w:val="25"/>
          </w:rPr>
          <w:delText xml:space="preserve"> </w:delText>
        </w:r>
        <w:r w:rsidDel="00166571">
          <w:rPr>
            <w:spacing w:val="-1"/>
          </w:rPr>
          <w:delText>structure</w:delText>
        </w:r>
        <w:r w:rsidDel="00166571">
          <w:rPr>
            <w:spacing w:val="25"/>
          </w:rPr>
          <w:delText xml:space="preserve"> </w:delText>
        </w:r>
        <w:r w:rsidDel="00166571">
          <w:rPr>
            <w:spacing w:val="-1"/>
          </w:rPr>
          <w:delText>served,</w:delText>
        </w:r>
        <w:r w:rsidDel="00166571">
          <w:rPr>
            <w:spacing w:val="24"/>
          </w:rPr>
          <w:delText xml:space="preserve"> </w:delText>
        </w:r>
        <w:r w:rsidDel="00166571">
          <w:rPr>
            <w:spacing w:val="-1"/>
          </w:rPr>
          <w:delText>shall</w:delText>
        </w:r>
        <w:r w:rsidDel="00166571">
          <w:rPr>
            <w:spacing w:val="24"/>
          </w:rPr>
          <w:delText xml:space="preserve"> </w:delText>
        </w:r>
        <w:r w:rsidDel="00166571">
          <w:delText>not</w:delText>
        </w:r>
        <w:r w:rsidDel="00166571">
          <w:rPr>
            <w:spacing w:val="24"/>
          </w:rPr>
          <w:delText xml:space="preserve"> </w:delText>
        </w:r>
        <w:r w:rsidDel="00166571">
          <w:rPr>
            <w:spacing w:val="-1"/>
          </w:rPr>
          <w:delText>be</w:delText>
        </w:r>
        <w:r w:rsidDel="00166571">
          <w:rPr>
            <w:spacing w:val="25"/>
          </w:rPr>
          <w:delText xml:space="preserve"> </w:delText>
        </w:r>
        <w:r w:rsidDel="00166571">
          <w:rPr>
            <w:spacing w:val="-1"/>
          </w:rPr>
          <w:delText>considered</w:delText>
        </w:r>
        <w:r w:rsidDel="00166571">
          <w:rPr>
            <w:spacing w:val="34"/>
          </w:rPr>
          <w:delText xml:space="preserve"> </w:delText>
        </w:r>
        <w:r w:rsidDel="00166571">
          <w:delText>to</w:delText>
        </w:r>
        <w:r w:rsidDel="00166571">
          <w:rPr>
            <w:spacing w:val="39"/>
          </w:rPr>
          <w:delText xml:space="preserve"> </w:delText>
        </w:r>
        <w:r w:rsidDel="00166571">
          <w:rPr>
            <w:spacing w:val="-2"/>
          </w:rPr>
          <w:delText>be</w:delText>
        </w:r>
        <w:r w:rsidDel="00166571">
          <w:rPr>
            <w:spacing w:val="38"/>
          </w:rPr>
          <w:delText xml:space="preserve"> </w:delText>
        </w:r>
        <w:r w:rsidDel="00166571">
          <w:delText>the</w:delText>
        </w:r>
        <w:r w:rsidDel="00166571">
          <w:rPr>
            <w:spacing w:val="34"/>
          </w:rPr>
          <w:delText xml:space="preserve"> </w:delText>
        </w:r>
        <w:r w:rsidDel="00166571">
          <w:rPr>
            <w:spacing w:val="-1"/>
          </w:rPr>
          <w:delText>service</w:delText>
        </w:r>
        <w:r w:rsidDel="00166571">
          <w:rPr>
            <w:spacing w:val="38"/>
          </w:rPr>
          <w:delText xml:space="preserve"> </w:delText>
        </w:r>
        <w:r w:rsidDel="00166571">
          <w:rPr>
            <w:spacing w:val="-1"/>
          </w:rPr>
          <w:delText>disconnecting</w:delText>
        </w:r>
        <w:r w:rsidDel="00166571">
          <w:rPr>
            <w:spacing w:val="29"/>
          </w:rPr>
          <w:delText xml:space="preserve"> </w:delText>
        </w:r>
        <w:r w:rsidDel="00166571">
          <w:delText>means.</w:delText>
        </w:r>
      </w:del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A65DF5" w:rsidDel="00A65DF5" w:rsidRDefault="003621EC">
      <w:pPr>
        <w:ind w:left="140" w:right="133"/>
        <w:jc w:val="both"/>
        <w:rPr>
          <w:del w:id="120" w:author="Patterson, Robert" w:date="2017-04-26T08:57:00Z"/>
          <w:rFonts w:ascii="Calibri" w:eastAsia="Calibri" w:hAnsi="Calibri" w:cs="Calibri"/>
        </w:rPr>
      </w:pPr>
      <w:del w:id="121" w:author="Patterson, Robert" w:date="2017-04-26T09:31:00Z">
        <w:r w:rsidDel="00FF0EDD">
          <w:rPr>
            <w:rFonts w:ascii="Calibri" w:eastAsia="Calibri" w:hAnsi="Calibri" w:cs="Calibri"/>
            <w:i/>
            <w:spacing w:val="-1"/>
          </w:rPr>
          <w:delText>-delete</w:delText>
        </w:r>
        <w:r w:rsidDel="00FF0EDD">
          <w:rPr>
            <w:rFonts w:ascii="Calibri" w:eastAsia="Calibri" w:hAnsi="Calibri" w:cs="Calibri"/>
            <w:i/>
            <w:spacing w:val="37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and</w:delText>
        </w:r>
        <w:r w:rsidDel="00FF0EDD">
          <w:rPr>
            <w:rFonts w:ascii="Calibri" w:eastAsia="Calibri" w:hAnsi="Calibri" w:cs="Calibri"/>
            <w:i/>
            <w:spacing w:val="38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replace</w:delText>
        </w:r>
        <w:r w:rsidDel="00FF0EDD">
          <w:rPr>
            <w:rFonts w:ascii="Calibri" w:eastAsia="Calibri" w:hAnsi="Calibri" w:cs="Calibri"/>
            <w:i/>
            <w:spacing w:val="38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2"/>
          </w:rPr>
          <w:delText>as</w:delText>
        </w:r>
        <w:r w:rsidDel="00FF0EDD">
          <w:rPr>
            <w:rFonts w:ascii="Calibri" w:eastAsia="Calibri" w:hAnsi="Calibri" w:cs="Calibri"/>
            <w:i/>
            <w:spacing w:val="38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follows</w:delText>
        </w:r>
        <w:r w:rsidDel="00FF0EDD">
          <w:rPr>
            <w:rFonts w:ascii="Calibri" w:eastAsia="Calibri" w:hAnsi="Calibri" w:cs="Calibri"/>
            <w:i/>
            <w:spacing w:val="42"/>
          </w:rPr>
          <w:delText xml:space="preserve"> </w:delText>
        </w:r>
        <w:r w:rsidDel="00FF0EDD">
          <w:rPr>
            <w:rFonts w:ascii="Calibri" w:eastAsia="Calibri" w:hAnsi="Calibri" w:cs="Calibri"/>
            <w:i/>
          </w:rPr>
          <w:delText>-</w:delText>
        </w:r>
        <w:r w:rsidDel="00FF0EDD">
          <w:rPr>
            <w:rFonts w:ascii="Calibri" w:eastAsia="Calibri" w:hAnsi="Calibri" w:cs="Calibri"/>
            <w:i/>
            <w:spacing w:val="38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article</w:delText>
        </w:r>
        <w:r w:rsidDel="00FF0EDD">
          <w:rPr>
            <w:rFonts w:ascii="Calibri" w:eastAsia="Calibri" w:hAnsi="Calibri" w:cs="Calibri"/>
            <w:i/>
            <w:spacing w:val="31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310.15(B)(3)(c)</w:delText>
        </w:r>
        <w:r w:rsidDel="00FF0EDD">
          <w:rPr>
            <w:rFonts w:ascii="Calibri" w:eastAsia="Calibri" w:hAnsi="Calibri" w:cs="Calibri"/>
            <w:i/>
            <w:spacing w:val="24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Informational</w:delText>
        </w:r>
        <w:r w:rsidDel="00FF0EDD">
          <w:rPr>
            <w:rFonts w:ascii="Calibri" w:eastAsia="Calibri" w:hAnsi="Calibri" w:cs="Calibri"/>
            <w:i/>
            <w:spacing w:val="24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Note:</w:delText>
        </w:r>
        <w:r w:rsidDel="00FF0EDD">
          <w:rPr>
            <w:rFonts w:ascii="Calibri" w:eastAsia="Calibri" w:hAnsi="Calibri" w:cs="Calibri"/>
            <w:i/>
            <w:spacing w:val="27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Informational</w:delText>
        </w:r>
        <w:r w:rsidDel="00FF0EDD">
          <w:rPr>
            <w:rFonts w:ascii="Calibri" w:eastAsia="Calibri" w:hAnsi="Calibri" w:cs="Calibri"/>
            <w:spacing w:val="29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Note:</w:delText>
        </w:r>
        <w:r w:rsidDel="00FF0EDD">
          <w:rPr>
            <w:rFonts w:ascii="Calibri" w:eastAsia="Calibri" w:hAnsi="Calibri" w:cs="Calibri"/>
            <w:spacing w:val="21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One</w:delText>
        </w:r>
        <w:r w:rsidDel="00FF0EDD">
          <w:rPr>
            <w:rFonts w:ascii="Calibri" w:eastAsia="Calibri" w:hAnsi="Calibri" w:cs="Calibri"/>
            <w:spacing w:val="18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source</w:delText>
        </w:r>
        <w:r w:rsidDel="00FF0EDD">
          <w:rPr>
            <w:rFonts w:ascii="Calibri" w:eastAsia="Calibri" w:hAnsi="Calibri" w:cs="Calibri"/>
            <w:spacing w:val="21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for</w:delText>
        </w:r>
        <w:r w:rsidDel="00FF0EDD">
          <w:rPr>
            <w:rFonts w:ascii="Calibri" w:eastAsia="Calibri" w:hAnsi="Calibri" w:cs="Calibri"/>
            <w:spacing w:val="18"/>
          </w:rPr>
          <w:delText xml:space="preserve"> </w:delText>
        </w:r>
        <w:r w:rsidDel="00FF0EDD">
          <w:rPr>
            <w:rFonts w:ascii="Calibri" w:eastAsia="Calibri" w:hAnsi="Calibri" w:cs="Calibri"/>
          </w:rPr>
          <w:delText>the</w:delText>
        </w:r>
        <w:r w:rsidDel="00FF0EDD">
          <w:rPr>
            <w:rFonts w:ascii="Calibri" w:eastAsia="Calibri" w:hAnsi="Calibri" w:cs="Calibri"/>
            <w:spacing w:val="21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average</w:delText>
        </w:r>
        <w:r w:rsidDel="00FF0EDD">
          <w:rPr>
            <w:rFonts w:ascii="Calibri" w:eastAsia="Calibri" w:hAnsi="Calibri" w:cs="Calibri"/>
            <w:spacing w:val="19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ambient</w:delText>
        </w:r>
        <w:r w:rsidDel="00FF0EDD">
          <w:rPr>
            <w:rFonts w:ascii="Calibri" w:eastAsia="Calibri" w:hAnsi="Calibri" w:cs="Calibri"/>
            <w:spacing w:val="29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temperature</w:delText>
        </w:r>
        <w:r w:rsidDel="00FF0EDD">
          <w:rPr>
            <w:rFonts w:ascii="Calibri" w:eastAsia="Calibri" w:hAnsi="Calibri" w:cs="Calibri"/>
            <w:spacing w:val="44"/>
          </w:rPr>
          <w:delText xml:space="preserve"> </w:delText>
        </w:r>
        <w:r w:rsidDel="00FF0EDD">
          <w:rPr>
            <w:rFonts w:ascii="Calibri" w:eastAsia="Calibri" w:hAnsi="Calibri" w:cs="Calibri"/>
          </w:rPr>
          <w:delText>in</w:delText>
        </w:r>
        <w:r w:rsidDel="00FF0EDD">
          <w:rPr>
            <w:rFonts w:ascii="Calibri" w:eastAsia="Calibri" w:hAnsi="Calibri" w:cs="Calibri"/>
            <w:spacing w:val="45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various</w:delText>
        </w:r>
        <w:r w:rsidDel="00FF0EDD">
          <w:rPr>
            <w:rFonts w:ascii="Calibri" w:eastAsia="Calibri" w:hAnsi="Calibri" w:cs="Calibri"/>
            <w:spacing w:val="46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locations</w:delText>
        </w:r>
        <w:r w:rsidDel="00FF0EDD">
          <w:rPr>
            <w:rFonts w:ascii="Calibri" w:eastAsia="Calibri" w:hAnsi="Calibri" w:cs="Calibri"/>
            <w:spacing w:val="45"/>
          </w:rPr>
          <w:delText xml:space="preserve"> </w:delText>
        </w:r>
        <w:r w:rsidDel="00FF0EDD">
          <w:rPr>
            <w:rFonts w:ascii="Calibri" w:eastAsia="Calibri" w:hAnsi="Calibri" w:cs="Calibri"/>
          </w:rPr>
          <w:delText>is</w:delText>
        </w:r>
        <w:r w:rsidDel="00FF0EDD">
          <w:rPr>
            <w:rFonts w:ascii="Calibri" w:eastAsia="Calibri" w:hAnsi="Calibri" w:cs="Calibri"/>
            <w:spacing w:val="45"/>
          </w:rPr>
          <w:delText xml:space="preserve"> </w:delText>
        </w:r>
        <w:r w:rsidDel="00FF0EDD">
          <w:rPr>
            <w:rFonts w:ascii="Calibri" w:eastAsia="Calibri" w:hAnsi="Calibri" w:cs="Calibri"/>
          </w:rPr>
          <w:delText>the</w:delText>
        </w:r>
        <w:r w:rsidDel="00FF0EDD">
          <w:rPr>
            <w:rFonts w:ascii="Calibri" w:eastAsia="Calibri" w:hAnsi="Calibri" w:cs="Calibri"/>
            <w:spacing w:val="46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ASHRAE</w:delText>
        </w:r>
        <w:r w:rsidDel="00FF0EDD">
          <w:rPr>
            <w:rFonts w:ascii="Calibri" w:eastAsia="Calibri" w:hAnsi="Calibri" w:cs="Calibri"/>
            <w:spacing w:val="45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Handbook</w:delText>
        </w:r>
        <w:r w:rsidDel="00FF0EDD">
          <w:rPr>
            <w:rFonts w:ascii="Calibri" w:eastAsia="Calibri" w:hAnsi="Calibri" w:cs="Calibri"/>
            <w:spacing w:val="23"/>
          </w:rPr>
          <w:delText xml:space="preserve"> </w:delText>
        </w:r>
        <w:r w:rsidDel="00FF0EDD">
          <w:rPr>
            <w:rFonts w:ascii="Calibri" w:eastAsia="Calibri" w:hAnsi="Calibri" w:cs="Calibri"/>
          </w:rPr>
          <w:delText>–</w:delText>
        </w:r>
        <w:r w:rsidDel="00FF0EDD">
          <w:rPr>
            <w:rFonts w:ascii="Calibri" w:eastAsia="Calibri" w:hAnsi="Calibri" w:cs="Calibri"/>
            <w:spacing w:val="24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Fundamentals.</w:delText>
        </w:r>
        <w:r w:rsidDel="00FF0EDD">
          <w:rPr>
            <w:rFonts w:ascii="Calibri" w:eastAsia="Calibri" w:hAnsi="Calibri" w:cs="Calibri"/>
            <w:spacing w:val="25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The</w:delText>
        </w:r>
        <w:r w:rsidDel="00FF0EDD">
          <w:rPr>
            <w:rFonts w:ascii="Calibri" w:eastAsia="Calibri" w:hAnsi="Calibri" w:cs="Calibri"/>
            <w:spacing w:val="25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ASHRAE</w:delText>
        </w:r>
        <w:r w:rsidDel="00FF0EDD">
          <w:rPr>
            <w:rFonts w:ascii="Calibri" w:eastAsia="Calibri" w:hAnsi="Calibri" w:cs="Calibri"/>
            <w:spacing w:val="25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Handbook</w:delText>
        </w:r>
        <w:r w:rsidDel="00FF0EDD">
          <w:rPr>
            <w:rFonts w:ascii="Calibri" w:eastAsia="Calibri" w:hAnsi="Calibri" w:cs="Calibri"/>
            <w:spacing w:val="27"/>
          </w:rPr>
          <w:delText xml:space="preserve"> </w:delText>
        </w:r>
        <w:r w:rsidDel="00FF0EDD">
          <w:rPr>
            <w:rFonts w:ascii="Calibri" w:eastAsia="Calibri" w:hAnsi="Calibri" w:cs="Calibri"/>
          </w:rPr>
          <w:delText>–</w:delText>
        </w:r>
        <w:r w:rsidDel="00FF0EDD">
          <w:rPr>
            <w:rFonts w:ascii="Calibri" w:eastAsia="Calibri" w:hAnsi="Calibri" w:cs="Calibri"/>
            <w:spacing w:val="30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Fundamentals</w:delText>
        </w:r>
        <w:r w:rsidDel="00FF0EDD">
          <w:rPr>
            <w:rFonts w:ascii="Calibri" w:eastAsia="Calibri" w:hAnsi="Calibri" w:cs="Calibri"/>
            <w:spacing w:val="29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indicates</w:delText>
        </w:r>
        <w:r w:rsidDel="00FF0EDD">
          <w:rPr>
            <w:rFonts w:ascii="Calibri" w:eastAsia="Calibri" w:hAnsi="Calibri" w:cs="Calibri"/>
            <w:spacing w:val="26"/>
          </w:rPr>
          <w:delText xml:space="preserve"> </w:delText>
        </w:r>
        <w:r w:rsidDel="00FF0EDD">
          <w:rPr>
            <w:rFonts w:ascii="Calibri" w:eastAsia="Calibri" w:hAnsi="Calibri" w:cs="Calibri"/>
          </w:rPr>
          <w:delText>the</w:delText>
        </w:r>
        <w:r w:rsidDel="00FF0EDD">
          <w:rPr>
            <w:rFonts w:ascii="Calibri" w:eastAsia="Calibri" w:hAnsi="Calibri" w:cs="Calibri"/>
            <w:spacing w:val="27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average</w:delText>
        </w:r>
        <w:r w:rsidDel="00FF0EDD">
          <w:rPr>
            <w:rFonts w:ascii="Calibri" w:eastAsia="Calibri" w:hAnsi="Calibri" w:cs="Calibri"/>
            <w:spacing w:val="35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ambient</w:delText>
        </w:r>
        <w:r w:rsidDel="00FF0EDD">
          <w:rPr>
            <w:rFonts w:ascii="Calibri" w:eastAsia="Calibri" w:hAnsi="Calibri" w:cs="Calibri"/>
            <w:spacing w:val="31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temperature</w:delText>
        </w:r>
        <w:r w:rsidDel="00FF0EDD">
          <w:rPr>
            <w:rFonts w:ascii="Calibri" w:eastAsia="Calibri" w:hAnsi="Calibri" w:cs="Calibri"/>
            <w:spacing w:val="30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for</w:delText>
        </w:r>
        <w:r w:rsidDel="00FF0EDD">
          <w:rPr>
            <w:rFonts w:ascii="Calibri" w:eastAsia="Calibri" w:hAnsi="Calibri" w:cs="Calibri"/>
            <w:spacing w:val="29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Vermont</w:delText>
        </w:r>
        <w:r w:rsidDel="00FF0EDD">
          <w:rPr>
            <w:rFonts w:ascii="Calibri" w:eastAsia="Calibri" w:hAnsi="Calibri" w:cs="Calibri"/>
            <w:spacing w:val="31"/>
          </w:rPr>
          <w:delText xml:space="preserve"> </w:delText>
        </w:r>
        <w:r w:rsidDel="00FF0EDD">
          <w:rPr>
            <w:rFonts w:ascii="Calibri" w:eastAsia="Calibri" w:hAnsi="Calibri" w:cs="Calibri"/>
          </w:rPr>
          <w:delText>is</w:delText>
        </w:r>
        <w:r w:rsidDel="00FF0EDD">
          <w:rPr>
            <w:rFonts w:ascii="Calibri" w:eastAsia="Calibri" w:hAnsi="Calibri" w:cs="Calibri"/>
            <w:spacing w:val="31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85</w:delText>
        </w:r>
        <w:r w:rsidDel="00FF0EDD">
          <w:rPr>
            <w:rFonts w:ascii="Calibri" w:eastAsia="Calibri" w:hAnsi="Calibri" w:cs="Calibri"/>
            <w:spacing w:val="32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degrees</w:delText>
        </w:r>
        <w:r w:rsidDel="00FF0EDD">
          <w:rPr>
            <w:rFonts w:ascii="Calibri" w:eastAsia="Calibri" w:hAnsi="Calibri" w:cs="Calibri"/>
            <w:spacing w:val="37"/>
          </w:rPr>
          <w:delText xml:space="preserve"> </w:delText>
        </w:r>
        <w:r w:rsidDel="00FF0EDD">
          <w:rPr>
            <w:rFonts w:ascii="Calibri" w:eastAsia="Calibri" w:hAnsi="Calibri" w:cs="Calibri"/>
            <w:spacing w:val="-1"/>
          </w:rPr>
          <w:delText>F.</w:delText>
        </w:r>
      </w:del>
    </w:p>
    <w:p w:rsidR="002B21FC" w:rsidRDefault="002B21FC" w:rsidP="002B21FC">
      <w:pPr>
        <w:spacing w:before="37"/>
        <w:ind w:right="1"/>
        <w:jc w:val="both"/>
        <w:rPr>
          <w:rFonts w:ascii="Calibri" w:eastAsia="Calibri" w:hAnsi="Calibri" w:cs="Calibri"/>
          <w:i/>
          <w:spacing w:val="-1"/>
        </w:rPr>
      </w:pPr>
    </w:p>
    <w:p w:rsidR="004F3824" w:rsidDel="00FF0EDD" w:rsidRDefault="003621EC">
      <w:pPr>
        <w:spacing w:before="37"/>
        <w:ind w:left="105" w:right="1"/>
        <w:jc w:val="both"/>
        <w:rPr>
          <w:del w:id="122" w:author="Patterson, Robert" w:date="2017-04-26T09:31:00Z"/>
          <w:rFonts w:ascii="Calibri" w:eastAsia="Calibri" w:hAnsi="Calibri" w:cs="Calibri"/>
        </w:rPr>
        <w:pPrChange w:id="123" w:author="Patterson, Robert" w:date="2017-04-26T09:31:00Z">
          <w:pPr>
            <w:spacing w:before="37"/>
            <w:ind w:left="140" w:right="1"/>
            <w:jc w:val="both"/>
          </w:pPr>
        </w:pPrChange>
      </w:pPr>
      <w:r>
        <w:rPr>
          <w:rFonts w:ascii="Calibri" w:eastAsia="Calibri" w:hAnsi="Calibri" w:cs="Calibri"/>
          <w:i/>
          <w:spacing w:val="-1"/>
        </w:rPr>
        <w:t>-</w:t>
      </w:r>
      <w:del w:id="124" w:author="Patterson, Robert" w:date="2017-04-26T09:31:00Z">
        <w:r w:rsidDel="00FF0EDD">
          <w:rPr>
            <w:rFonts w:ascii="Calibri" w:eastAsia="Calibri" w:hAnsi="Calibri" w:cs="Calibri"/>
            <w:i/>
            <w:spacing w:val="-1"/>
          </w:rPr>
          <w:delText>delete</w:delText>
        </w:r>
        <w:r w:rsidDel="00FF0EDD">
          <w:rPr>
            <w:rFonts w:ascii="Calibri" w:eastAsia="Calibri" w:hAnsi="Calibri" w:cs="Calibri"/>
            <w:i/>
            <w:spacing w:val="24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and</w:delText>
        </w:r>
        <w:r w:rsidDel="00FF0EDD">
          <w:rPr>
            <w:rFonts w:ascii="Calibri" w:eastAsia="Calibri" w:hAnsi="Calibri" w:cs="Calibri"/>
            <w:i/>
            <w:spacing w:val="23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replace</w:delText>
        </w:r>
        <w:r w:rsidDel="00FF0EDD">
          <w:rPr>
            <w:rFonts w:ascii="Calibri" w:eastAsia="Calibri" w:hAnsi="Calibri" w:cs="Calibri"/>
            <w:i/>
            <w:spacing w:val="23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as</w:delText>
        </w:r>
        <w:r w:rsidDel="00FF0EDD">
          <w:rPr>
            <w:rFonts w:ascii="Calibri" w:eastAsia="Calibri" w:hAnsi="Calibri" w:cs="Calibri"/>
            <w:i/>
            <w:spacing w:val="24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follows</w:delText>
        </w:r>
        <w:r w:rsidDel="00FF0EDD">
          <w:rPr>
            <w:rFonts w:ascii="Calibri" w:eastAsia="Calibri" w:hAnsi="Calibri" w:cs="Calibri"/>
            <w:i/>
            <w:spacing w:val="27"/>
          </w:rPr>
          <w:delText xml:space="preserve"> </w:delText>
        </w:r>
        <w:r w:rsidDel="00FF0EDD">
          <w:rPr>
            <w:rFonts w:ascii="Calibri" w:eastAsia="Calibri" w:hAnsi="Calibri" w:cs="Calibri"/>
            <w:i/>
          </w:rPr>
          <w:delText>–</w:delText>
        </w:r>
        <w:r w:rsidDel="00FF0EDD">
          <w:rPr>
            <w:rFonts w:ascii="Calibri" w:eastAsia="Calibri" w:hAnsi="Calibri" w:cs="Calibri"/>
            <w:i/>
            <w:spacing w:val="25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article</w:delText>
        </w:r>
        <w:r w:rsidDel="00FF0EDD">
          <w:rPr>
            <w:rFonts w:ascii="Calibri" w:eastAsia="Calibri" w:hAnsi="Calibri" w:cs="Calibri"/>
            <w:i/>
            <w:spacing w:val="22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334.10(2)</w:delText>
        </w:r>
        <w:r w:rsidDel="00FF0EDD">
          <w:rPr>
            <w:rFonts w:ascii="Calibri" w:eastAsia="Calibri" w:hAnsi="Calibri" w:cs="Calibri"/>
            <w:i/>
            <w:spacing w:val="41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and (3),</w:delText>
        </w:r>
        <w:r w:rsidDel="00FF0EDD">
          <w:rPr>
            <w:rFonts w:ascii="Calibri" w:eastAsia="Calibri" w:hAnsi="Calibri" w:cs="Calibri"/>
            <w:i/>
            <w:spacing w:val="-2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renumber 334.10(4)</w:delText>
        </w:r>
        <w:r w:rsidDel="00FF0EDD">
          <w:rPr>
            <w:rFonts w:ascii="Calibri" w:eastAsia="Calibri" w:hAnsi="Calibri" w:cs="Calibri"/>
            <w:i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as</w:delText>
        </w:r>
        <w:r w:rsidDel="00FF0EDD">
          <w:rPr>
            <w:rFonts w:ascii="Calibri" w:eastAsia="Calibri" w:hAnsi="Calibri" w:cs="Calibri"/>
            <w:i/>
            <w:spacing w:val="1"/>
          </w:rPr>
          <w:delText xml:space="preserve"> </w:delText>
        </w:r>
        <w:r w:rsidDel="00FF0EDD">
          <w:rPr>
            <w:rFonts w:ascii="Calibri" w:eastAsia="Calibri" w:hAnsi="Calibri" w:cs="Calibri"/>
            <w:i/>
            <w:spacing w:val="-1"/>
          </w:rPr>
          <w:delText>334.10(3)</w:delText>
        </w:r>
      </w:del>
    </w:p>
    <w:p w:rsidR="004F3824" w:rsidDel="00FF0EDD" w:rsidRDefault="004F3824">
      <w:pPr>
        <w:spacing w:before="37"/>
        <w:ind w:left="105" w:right="1"/>
        <w:jc w:val="both"/>
        <w:rPr>
          <w:del w:id="125" w:author="Patterson, Robert" w:date="2017-04-26T09:31:00Z"/>
          <w:rFonts w:ascii="Calibri" w:eastAsia="Calibri" w:hAnsi="Calibri" w:cs="Calibri"/>
          <w:i/>
        </w:rPr>
        <w:pPrChange w:id="126" w:author="Patterson, Robert" w:date="2017-04-26T09:31:00Z">
          <w:pPr/>
        </w:pPrChange>
      </w:pPr>
    </w:p>
    <w:p w:rsidR="004F3824" w:rsidRDefault="003621EC">
      <w:pPr>
        <w:spacing w:before="37"/>
        <w:ind w:left="105" w:right="1"/>
        <w:jc w:val="both"/>
        <w:rPr>
          <w:ins w:id="127" w:author="Patterson, Robert" w:date="2017-04-26T09:33:00Z"/>
          <w:spacing w:val="-1"/>
        </w:rPr>
        <w:pPrChange w:id="128" w:author="Patterson, Robert" w:date="2017-04-26T09:31:00Z">
          <w:pPr>
            <w:pStyle w:val="BodyText"/>
            <w:ind w:right="1"/>
            <w:jc w:val="both"/>
          </w:pPr>
        </w:pPrChange>
      </w:pPr>
      <w:del w:id="129" w:author="Patterson, Robert" w:date="2017-04-26T09:31:00Z">
        <w:r w:rsidDel="00FF0EDD">
          <w:rPr>
            <w:spacing w:val="-1"/>
          </w:rPr>
          <w:delText>(2)</w:delText>
        </w:r>
        <w:r w:rsidDel="00FF0EDD">
          <w:rPr>
            <w:spacing w:val="22"/>
          </w:rPr>
          <w:delText xml:space="preserve"> </w:delText>
        </w:r>
        <w:r w:rsidDel="00FF0EDD">
          <w:delText>In</w:delText>
        </w:r>
        <w:r w:rsidDel="00FF0EDD">
          <w:rPr>
            <w:spacing w:val="20"/>
          </w:rPr>
          <w:delText xml:space="preserve"> </w:delText>
        </w:r>
        <w:r w:rsidDel="00FF0EDD">
          <w:rPr>
            <w:spacing w:val="-1"/>
          </w:rPr>
          <w:delText>any</w:delText>
        </w:r>
        <w:r w:rsidDel="00FF0EDD">
          <w:rPr>
            <w:spacing w:val="22"/>
          </w:rPr>
          <w:delText xml:space="preserve"> </w:delText>
        </w:r>
        <w:r w:rsidDel="00FF0EDD">
          <w:rPr>
            <w:spacing w:val="-1"/>
          </w:rPr>
          <w:delText>multifamily</w:delText>
        </w:r>
        <w:r w:rsidDel="00FF0EDD">
          <w:rPr>
            <w:spacing w:val="22"/>
          </w:rPr>
          <w:delText xml:space="preserve"> </w:delText>
        </w:r>
        <w:r w:rsidDel="00FF0EDD">
          <w:rPr>
            <w:spacing w:val="-2"/>
          </w:rPr>
          <w:delText>dwellings</w:delText>
        </w:r>
        <w:r w:rsidDel="00FF0EDD">
          <w:rPr>
            <w:spacing w:val="22"/>
          </w:rPr>
          <w:delText xml:space="preserve"> </w:delText>
        </w:r>
        <w:r w:rsidDel="00FF0EDD">
          <w:delText>or</w:delText>
        </w:r>
        <w:r w:rsidDel="00FF0EDD">
          <w:rPr>
            <w:spacing w:val="21"/>
          </w:rPr>
          <w:delText xml:space="preserve"> </w:delText>
        </w:r>
        <w:r w:rsidDel="00FF0EDD">
          <w:delText>other</w:delText>
        </w:r>
        <w:r w:rsidDel="00FF0EDD">
          <w:rPr>
            <w:spacing w:val="22"/>
          </w:rPr>
          <w:delText xml:space="preserve"> </w:delText>
        </w:r>
        <w:r w:rsidDel="00FF0EDD">
          <w:rPr>
            <w:spacing w:val="-1"/>
          </w:rPr>
          <w:delText>building</w:delText>
        </w:r>
        <w:r w:rsidDel="00FF0EDD">
          <w:rPr>
            <w:spacing w:val="43"/>
          </w:rPr>
          <w:delText xml:space="preserve"> </w:delText>
        </w:r>
        <w:r w:rsidDel="00FF0EDD">
          <w:delText>or</w:delText>
        </w:r>
        <w:r w:rsidDel="00FF0EDD">
          <w:rPr>
            <w:spacing w:val="35"/>
          </w:rPr>
          <w:delText xml:space="preserve"> </w:delText>
        </w:r>
        <w:r w:rsidDel="00FF0EDD">
          <w:rPr>
            <w:spacing w:val="-1"/>
          </w:rPr>
          <w:delText>structure</w:delText>
        </w:r>
        <w:r w:rsidDel="00FF0EDD">
          <w:rPr>
            <w:spacing w:val="36"/>
          </w:rPr>
          <w:delText xml:space="preserve"> </w:delText>
        </w:r>
        <w:r w:rsidDel="00FF0EDD">
          <w:rPr>
            <w:spacing w:val="-1"/>
          </w:rPr>
          <w:delText>not</w:delText>
        </w:r>
        <w:r w:rsidDel="00FF0EDD">
          <w:rPr>
            <w:spacing w:val="34"/>
          </w:rPr>
          <w:delText xml:space="preserve"> </w:delText>
        </w:r>
        <w:r w:rsidDel="00FF0EDD">
          <w:rPr>
            <w:spacing w:val="-1"/>
          </w:rPr>
          <w:delText>exceeding</w:delText>
        </w:r>
        <w:r w:rsidDel="00FF0EDD">
          <w:rPr>
            <w:spacing w:val="34"/>
          </w:rPr>
          <w:delText xml:space="preserve"> </w:delText>
        </w:r>
        <w:r w:rsidDel="00FF0EDD">
          <w:delText>3</w:delText>
        </w:r>
        <w:r w:rsidDel="00FF0EDD">
          <w:rPr>
            <w:spacing w:val="37"/>
          </w:rPr>
          <w:delText xml:space="preserve"> </w:delText>
        </w:r>
        <w:r w:rsidDel="00FF0EDD">
          <w:rPr>
            <w:spacing w:val="-1"/>
          </w:rPr>
          <w:delText>floors</w:delText>
        </w:r>
        <w:r w:rsidDel="00FF0EDD">
          <w:rPr>
            <w:spacing w:val="36"/>
          </w:rPr>
          <w:delText xml:space="preserve"> </w:delText>
        </w:r>
        <w:r w:rsidDel="00FF0EDD">
          <w:rPr>
            <w:spacing w:val="-1"/>
          </w:rPr>
          <w:delText>above</w:delText>
        </w:r>
        <w:r w:rsidDel="00FF0EDD">
          <w:rPr>
            <w:spacing w:val="34"/>
          </w:rPr>
          <w:delText xml:space="preserve"> </w:delText>
        </w:r>
        <w:r w:rsidDel="00FF0EDD">
          <w:rPr>
            <w:spacing w:val="-1"/>
          </w:rPr>
          <w:delText>grade</w:delText>
        </w:r>
        <w:r w:rsidDel="00FF0EDD">
          <w:rPr>
            <w:spacing w:val="25"/>
          </w:rPr>
          <w:delText xml:space="preserve"> </w:delText>
        </w:r>
        <w:r w:rsidDel="00FF0EDD">
          <w:delText>except</w:delText>
        </w:r>
        <w:r w:rsidDel="00FF0EDD">
          <w:rPr>
            <w:spacing w:val="48"/>
          </w:rPr>
          <w:delText xml:space="preserve"> </w:delText>
        </w:r>
        <w:r w:rsidDel="00FF0EDD">
          <w:delText>as</w:delText>
        </w:r>
        <w:r w:rsidDel="00FF0EDD">
          <w:rPr>
            <w:spacing w:val="1"/>
          </w:rPr>
          <w:delText xml:space="preserve"> </w:delText>
        </w:r>
        <w:r w:rsidDel="00FF0EDD">
          <w:rPr>
            <w:spacing w:val="-1"/>
          </w:rPr>
          <w:delText>prohibited</w:delText>
        </w:r>
        <w:r w:rsidDel="00FF0EDD">
          <w:delText xml:space="preserve"> in </w:delText>
        </w:r>
        <w:r w:rsidDel="00FF0EDD">
          <w:rPr>
            <w:spacing w:val="-1"/>
          </w:rPr>
          <w:delText>section</w:delText>
        </w:r>
        <w:r w:rsidDel="00FF0EDD">
          <w:delText xml:space="preserve"> </w:delText>
        </w:r>
        <w:r w:rsidDel="00FF0EDD">
          <w:rPr>
            <w:spacing w:val="-1"/>
          </w:rPr>
          <w:delText>334.12.</w:delText>
        </w:r>
        <w:r w:rsidDel="00FF0EDD">
          <w:delText xml:space="preserve">  </w:delText>
        </w:r>
        <w:r w:rsidDel="00FF0EDD">
          <w:rPr>
            <w:spacing w:val="-1"/>
          </w:rPr>
          <w:delText>For</w:delText>
        </w:r>
        <w:r w:rsidDel="00FF0EDD">
          <w:delText xml:space="preserve"> </w:delText>
        </w:r>
        <w:r w:rsidDel="00FF0EDD">
          <w:rPr>
            <w:spacing w:val="-1"/>
          </w:rPr>
          <w:delText>the</w:delText>
        </w:r>
        <w:r w:rsidR="00C22ED0" w:rsidDel="00FF0EDD">
          <w:rPr>
            <w:spacing w:val="-1"/>
          </w:rPr>
          <w:delText xml:space="preserve"> </w:delText>
        </w:r>
        <w:r w:rsidDel="00FF0EDD">
          <w:rPr>
            <w:spacing w:val="-1"/>
          </w:rPr>
          <w:delText>purpose</w:delText>
        </w:r>
        <w:r w:rsidDel="00FF0EDD">
          <w:rPr>
            <w:spacing w:val="10"/>
          </w:rPr>
          <w:delText xml:space="preserve"> </w:delText>
        </w:r>
        <w:r w:rsidDel="00FF0EDD">
          <w:delText>of</w:delText>
        </w:r>
        <w:r w:rsidDel="00FF0EDD">
          <w:rPr>
            <w:spacing w:val="12"/>
          </w:rPr>
          <w:delText xml:space="preserve"> </w:delText>
        </w:r>
        <w:r w:rsidDel="00FF0EDD">
          <w:rPr>
            <w:spacing w:val="-1"/>
          </w:rPr>
          <w:delText>this</w:delText>
        </w:r>
        <w:r w:rsidDel="00FF0EDD">
          <w:rPr>
            <w:spacing w:val="12"/>
          </w:rPr>
          <w:delText xml:space="preserve"> </w:delText>
        </w:r>
        <w:r w:rsidDel="00FF0EDD">
          <w:rPr>
            <w:spacing w:val="-1"/>
          </w:rPr>
          <w:delText>article</w:delText>
        </w:r>
        <w:r w:rsidDel="00FF0EDD">
          <w:rPr>
            <w:spacing w:val="11"/>
          </w:rPr>
          <w:delText xml:space="preserve"> </w:delText>
        </w:r>
        <w:r w:rsidDel="00FF0EDD">
          <w:delText>the</w:delText>
        </w:r>
        <w:r w:rsidDel="00FF0EDD">
          <w:rPr>
            <w:spacing w:val="10"/>
          </w:rPr>
          <w:delText xml:space="preserve"> </w:delText>
        </w:r>
        <w:r w:rsidDel="00FF0EDD">
          <w:rPr>
            <w:spacing w:val="-1"/>
          </w:rPr>
          <w:delText>first</w:delText>
        </w:r>
        <w:r w:rsidDel="00FF0EDD">
          <w:rPr>
            <w:spacing w:val="13"/>
          </w:rPr>
          <w:delText xml:space="preserve"> </w:delText>
        </w:r>
        <w:r w:rsidDel="00FF0EDD">
          <w:rPr>
            <w:spacing w:val="-1"/>
          </w:rPr>
          <w:delText>floor</w:delText>
        </w:r>
        <w:r w:rsidDel="00FF0EDD">
          <w:rPr>
            <w:spacing w:val="9"/>
          </w:rPr>
          <w:delText xml:space="preserve"> </w:delText>
        </w:r>
        <w:r w:rsidDel="00FF0EDD">
          <w:delText>of</w:delText>
        </w:r>
        <w:r w:rsidDel="00FF0EDD">
          <w:rPr>
            <w:spacing w:val="12"/>
          </w:rPr>
          <w:delText xml:space="preserve"> </w:delText>
        </w:r>
        <w:r w:rsidDel="00FF0EDD">
          <w:delText>a</w:delText>
        </w:r>
        <w:r w:rsidDel="00FF0EDD">
          <w:rPr>
            <w:spacing w:val="9"/>
          </w:rPr>
          <w:delText xml:space="preserve"> </w:delText>
        </w:r>
        <w:r w:rsidDel="00FF0EDD">
          <w:rPr>
            <w:spacing w:val="-1"/>
          </w:rPr>
          <w:delText>building</w:delText>
        </w:r>
        <w:r w:rsidDel="00FF0EDD">
          <w:rPr>
            <w:spacing w:val="41"/>
          </w:rPr>
          <w:delText xml:space="preserve"> </w:delText>
        </w:r>
        <w:r w:rsidDel="00FF0EDD">
          <w:rPr>
            <w:spacing w:val="-1"/>
          </w:rPr>
          <w:delText>shall</w:delText>
        </w:r>
        <w:r w:rsidDel="00FF0EDD">
          <w:rPr>
            <w:spacing w:val="37"/>
          </w:rPr>
          <w:delText xml:space="preserve"> </w:delText>
        </w:r>
        <w:r w:rsidDel="00FF0EDD">
          <w:rPr>
            <w:spacing w:val="-1"/>
          </w:rPr>
          <w:delText>be</w:delText>
        </w:r>
        <w:r w:rsidDel="00FF0EDD">
          <w:rPr>
            <w:spacing w:val="39"/>
          </w:rPr>
          <w:delText xml:space="preserve"> </w:delText>
        </w:r>
        <w:r w:rsidDel="00FF0EDD">
          <w:delText>that</w:delText>
        </w:r>
        <w:r w:rsidDel="00FF0EDD">
          <w:rPr>
            <w:spacing w:val="38"/>
          </w:rPr>
          <w:delText xml:space="preserve"> </w:delText>
        </w:r>
        <w:r w:rsidDel="00FF0EDD">
          <w:rPr>
            <w:spacing w:val="-1"/>
          </w:rPr>
          <w:delText>floor</w:delText>
        </w:r>
        <w:r w:rsidDel="00FF0EDD">
          <w:rPr>
            <w:spacing w:val="37"/>
          </w:rPr>
          <w:delText xml:space="preserve"> </w:delText>
        </w:r>
        <w:r w:rsidDel="00FF0EDD">
          <w:delText>that</w:delText>
        </w:r>
        <w:r w:rsidDel="00FF0EDD">
          <w:rPr>
            <w:spacing w:val="38"/>
          </w:rPr>
          <w:delText xml:space="preserve"> </w:delText>
        </w:r>
        <w:r w:rsidDel="00FF0EDD">
          <w:rPr>
            <w:spacing w:val="-1"/>
          </w:rPr>
          <w:delText>has</w:delText>
        </w:r>
        <w:r w:rsidDel="00FF0EDD">
          <w:rPr>
            <w:spacing w:val="39"/>
          </w:rPr>
          <w:delText xml:space="preserve"> </w:delText>
        </w:r>
        <w:r w:rsidDel="00FF0EDD">
          <w:delText>50</w:delText>
        </w:r>
        <w:r w:rsidDel="00FF0EDD">
          <w:rPr>
            <w:spacing w:val="39"/>
          </w:rPr>
          <w:delText xml:space="preserve"> </w:delText>
        </w:r>
        <w:r w:rsidDel="00FF0EDD">
          <w:rPr>
            <w:spacing w:val="-1"/>
          </w:rPr>
          <w:delText>percent</w:delText>
        </w:r>
        <w:r w:rsidDel="00FF0EDD">
          <w:rPr>
            <w:spacing w:val="36"/>
          </w:rPr>
          <w:delText xml:space="preserve"> </w:delText>
        </w:r>
        <w:r w:rsidDel="00FF0EDD">
          <w:delText>or</w:delText>
        </w:r>
        <w:r w:rsidDel="00FF0EDD">
          <w:rPr>
            <w:spacing w:val="38"/>
          </w:rPr>
          <w:delText xml:space="preserve"> </w:delText>
        </w:r>
        <w:r w:rsidDel="00FF0EDD">
          <w:rPr>
            <w:spacing w:val="-1"/>
          </w:rPr>
          <w:delText>more</w:delText>
        </w:r>
        <w:r w:rsidDel="00FF0EDD">
          <w:rPr>
            <w:spacing w:val="35"/>
          </w:rPr>
          <w:delText xml:space="preserve"> </w:delText>
        </w:r>
        <w:r w:rsidDel="00FF0EDD">
          <w:rPr>
            <w:spacing w:val="-1"/>
          </w:rPr>
          <w:delText>above</w:delText>
        </w:r>
        <w:r w:rsidDel="00FF0EDD">
          <w:rPr>
            <w:spacing w:val="20"/>
          </w:rPr>
          <w:delText xml:space="preserve"> </w:delText>
        </w:r>
        <w:r w:rsidDel="00FF0EDD">
          <w:rPr>
            <w:spacing w:val="-1"/>
          </w:rPr>
          <w:delText>finished</w:delText>
        </w:r>
        <w:r w:rsidDel="00FF0EDD">
          <w:rPr>
            <w:spacing w:val="19"/>
          </w:rPr>
          <w:delText xml:space="preserve"> </w:delText>
        </w:r>
        <w:r w:rsidDel="00FF0EDD">
          <w:rPr>
            <w:spacing w:val="-1"/>
          </w:rPr>
          <w:delText>grade.</w:delText>
        </w:r>
        <w:r w:rsidDel="00FF0EDD">
          <w:rPr>
            <w:spacing w:val="19"/>
          </w:rPr>
          <w:delText xml:space="preserve"> </w:delText>
        </w:r>
        <w:r w:rsidDel="00FF0EDD">
          <w:rPr>
            <w:spacing w:val="-2"/>
          </w:rPr>
          <w:delText>One</w:delText>
        </w:r>
        <w:r w:rsidDel="00FF0EDD">
          <w:rPr>
            <w:spacing w:val="17"/>
          </w:rPr>
          <w:delText xml:space="preserve"> </w:delText>
        </w:r>
        <w:r w:rsidDel="00FF0EDD">
          <w:rPr>
            <w:spacing w:val="-1"/>
          </w:rPr>
          <w:delText>additional</w:delText>
        </w:r>
        <w:r w:rsidDel="00FF0EDD">
          <w:rPr>
            <w:spacing w:val="19"/>
          </w:rPr>
          <w:delText xml:space="preserve"> </w:delText>
        </w:r>
        <w:r w:rsidDel="00FF0EDD">
          <w:rPr>
            <w:spacing w:val="-1"/>
          </w:rPr>
          <w:delText>level</w:delText>
        </w:r>
        <w:r w:rsidDel="00FF0EDD">
          <w:rPr>
            <w:spacing w:val="17"/>
          </w:rPr>
          <w:delText xml:space="preserve"> </w:delText>
        </w:r>
        <w:r w:rsidDel="00FF0EDD">
          <w:delText>that</w:delText>
        </w:r>
        <w:r w:rsidDel="00FF0EDD">
          <w:rPr>
            <w:spacing w:val="19"/>
          </w:rPr>
          <w:delText xml:space="preserve"> </w:delText>
        </w:r>
        <w:r w:rsidDel="00FF0EDD">
          <w:delText>is</w:delText>
        </w:r>
        <w:r w:rsidDel="00FF0EDD">
          <w:rPr>
            <w:spacing w:val="41"/>
          </w:rPr>
          <w:delText xml:space="preserve"> </w:delText>
        </w:r>
        <w:r w:rsidDel="00FF0EDD">
          <w:delText>the</w:delText>
        </w:r>
        <w:r w:rsidDel="00FF0EDD">
          <w:rPr>
            <w:spacing w:val="6"/>
          </w:rPr>
          <w:delText xml:space="preserve"> </w:delText>
        </w:r>
        <w:r w:rsidDel="00FF0EDD">
          <w:rPr>
            <w:spacing w:val="-1"/>
          </w:rPr>
          <w:delText>first</w:delText>
        </w:r>
        <w:r w:rsidDel="00FF0EDD">
          <w:rPr>
            <w:spacing w:val="7"/>
          </w:rPr>
          <w:delText xml:space="preserve"> </w:delText>
        </w:r>
        <w:r w:rsidDel="00FF0EDD">
          <w:rPr>
            <w:spacing w:val="-1"/>
          </w:rPr>
          <w:delText>level</w:delText>
        </w:r>
        <w:r w:rsidDel="00FF0EDD">
          <w:rPr>
            <w:spacing w:val="6"/>
          </w:rPr>
          <w:delText xml:space="preserve"> </w:delText>
        </w:r>
        <w:r w:rsidDel="00FF0EDD">
          <w:rPr>
            <w:spacing w:val="-1"/>
          </w:rPr>
          <w:delText>and</w:delText>
        </w:r>
        <w:r w:rsidDel="00FF0EDD">
          <w:rPr>
            <w:spacing w:val="5"/>
          </w:rPr>
          <w:delText xml:space="preserve"> </w:delText>
        </w:r>
        <w:r w:rsidDel="00FF0EDD">
          <w:rPr>
            <w:spacing w:val="-1"/>
          </w:rPr>
          <w:delText>not</w:delText>
        </w:r>
        <w:r w:rsidDel="00FF0EDD">
          <w:rPr>
            <w:spacing w:val="4"/>
          </w:rPr>
          <w:delText xml:space="preserve"> </w:delText>
        </w:r>
        <w:r w:rsidDel="00FF0EDD">
          <w:rPr>
            <w:spacing w:val="-1"/>
          </w:rPr>
          <w:delText>designed</w:delText>
        </w:r>
        <w:r w:rsidDel="00FF0EDD">
          <w:rPr>
            <w:spacing w:val="6"/>
          </w:rPr>
          <w:delText xml:space="preserve"> </w:delText>
        </w:r>
        <w:r w:rsidDel="00FF0EDD">
          <w:rPr>
            <w:spacing w:val="-1"/>
          </w:rPr>
          <w:delText>for</w:delText>
        </w:r>
        <w:r w:rsidDel="00FF0EDD">
          <w:rPr>
            <w:spacing w:val="6"/>
          </w:rPr>
          <w:delText xml:space="preserve"> </w:delText>
        </w:r>
        <w:r w:rsidDel="00FF0EDD">
          <w:rPr>
            <w:spacing w:val="-1"/>
          </w:rPr>
          <w:delText>human</w:delText>
        </w:r>
        <w:r w:rsidDel="00FF0EDD">
          <w:rPr>
            <w:spacing w:val="31"/>
          </w:rPr>
          <w:delText xml:space="preserve"> </w:delText>
        </w:r>
        <w:r w:rsidDel="00FF0EDD">
          <w:rPr>
            <w:spacing w:val="-1"/>
          </w:rPr>
          <w:delText>habitation</w:delText>
        </w:r>
        <w:r w:rsidDel="00FF0EDD">
          <w:rPr>
            <w:spacing w:val="35"/>
          </w:rPr>
          <w:delText xml:space="preserve"> </w:delText>
        </w:r>
        <w:r w:rsidDel="00FF0EDD">
          <w:rPr>
            <w:spacing w:val="-1"/>
          </w:rPr>
          <w:delText>and</w:delText>
        </w:r>
        <w:r w:rsidDel="00FF0EDD">
          <w:rPr>
            <w:spacing w:val="36"/>
          </w:rPr>
          <w:delText xml:space="preserve"> </w:delText>
        </w:r>
        <w:r w:rsidDel="00FF0EDD">
          <w:rPr>
            <w:spacing w:val="-1"/>
          </w:rPr>
          <w:delText>used</w:delText>
        </w:r>
        <w:r w:rsidDel="00FF0EDD">
          <w:rPr>
            <w:spacing w:val="37"/>
          </w:rPr>
          <w:delText xml:space="preserve"> </w:delText>
        </w:r>
        <w:r w:rsidDel="00FF0EDD">
          <w:rPr>
            <w:spacing w:val="-1"/>
          </w:rPr>
          <w:delText>only</w:delText>
        </w:r>
        <w:r w:rsidDel="00FF0EDD">
          <w:rPr>
            <w:spacing w:val="37"/>
          </w:rPr>
          <w:delText xml:space="preserve"> </w:delText>
        </w:r>
        <w:r w:rsidDel="00FF0EDD">
          <w:rPr>
            <w:spacing w:val="-1"/>
          </w:rPr>
          <w:delText>for</w:delText>
        </w:r>
        <w:r w:rsidDel="00FF0EDD">
          <w:rPr>
            <w:spacing w:val="37"/>
          </w:rPr>
          <w:delText xml:space="preserve"> </w:delText>
        </w:r>
        <w:r w:rsidDel="00FF0EDD">
          <w:rPr>
            <w:spacing w:val="-1"/>
          </w:rPr>
          <w:delText>vehicle</w:delText>
        </w:r>
        <w:r w:rsidDel="00FF0EDD">
          <w:rPr>
            <w:spacing w:val="37"/>
          </w:rPr>
          <w:delText xml:space="preserve"> </w:delText>
        </w:r>
        <w:r w:rsidDel="00FF0EDD">
          <w:rPr>
            <w:spacing w:val="-1"/>
          </w:rPr>
          <w:delText>parking,</w:delText>
        </w:r>
        <w:r w:rsidDel="00FF0EDD">
          <w:rPr>
            <w:spacing w:val="47"/>
          </w:rPr>
          <w:delText xml:space="preserve"> </w:delText>
        </w:r>
        <w:r w:rsidDel="00FF0EDD">
          <w:rPr>
            <w:spacing w:val="-1"/>
          </w:rPr>
          <w:delText>storage,</w:delText>
        </w:r>
        <w:r w:rsidDel="00FF0EDD">
          <w:rPr>
            <w:spacing w:val="-2"/>
          </w:rPr>
          <w:delText xml:space="preserve"> </w:delText>
        </w:r>
        <w:r w:rsidDel="00FF0EDD">
          <w:delText xml:space="preserve">or </w:delText>
        </w:r>
        <w:r w:rsidDel="00FF0EDD">
          <w:rPr>
            <w:spacing w:val="-1"/>
          </w:rPr>
          <w:delText>similar</w:delText>
        </w:r>
        <w:r w:rsidDel="00FF0EDD">
          <w:delText xml:space="preserve"> </w:delText>
        </w:r>
        <w:r w:rsidDel="00FF0EDD">
          <w:rPr>
            <w:spacing w:val="-1"/>
          </w:rPr>
          <w:delText>use</w:delText>
        </w:r>
        <w:r w:rsidDel="00FF0EDD">
          <w:rPr>
            <w:spacing w:val="-3"/>
          </w:rPr>
          <w:delText xml:space="preserve"> </w:delText>
        </w:r>
        <w:r w:rsidDel="00FF0EDD">
          <w:rPr>
            <w:spacing w:val="-1"/>
          </w:rPr>
          <w:delText>shall</w:delText>
        </w:r>
        <w:r w:rsidDel="00FF0EDD">
          <w:rPr>
            <w:spacing w:val="-3"/>
          </w:rPr>
          <w:delText xml:space="preserve"> </w:delText>
        </w:r>
        <w:r w:rsidDel="00FF0EDD">
          <w:rPr>
            <w:spacing w:val="-1"/>
          </w:rPr>
          <w:delText>be</w:delText>
        </w:r>
        <w:r w:rsidDel="00FF0EDD">
          <w:delText xml:space="preserve"> </w:delText>
        </w:r>
        <w:r w:rsidDel="00FF0EDD">
          <w:rPr>
            <w:spacing w:val="-1"/>
          </w:rPr>
          <w:delText>permitted.</w:delText>
        </w:r>
      </w:del>
    </w:p>
    <w:p w:rsidR="00FF0EDD" w:rsidRDefault="00FF0EDD" w:rsidP="00FF0EDD">
      <w:pPr>
        <w:pStyle w:val="Default"/>
        <w:rPr>
          <w:ins w:id="130" w:author="Patterson, Robert" w:date="2017-04-26T09:35:00Z"/>
          <w:color w:val="00B050"/>
          <w:sz w:val="22"/>
          <w:szCs w:val="22"/>
        </w:rPr>
      </w:pPr>
    </w:p>
    <w:p w:rsidR="00FF0EDD" w:rsidRPr="00CB2C7F" w:rsidRDefault="00FF0EDD">
      <w:pPr>
        <w:pStyle w:val="Default"/>
        <w:ind w:left="105"/>
        <w:jc w:val="both"/>
        <w:rPr>
          <w:color w:val="C00000"/>
          <w:rPrChange w:id="131" w:author="Patterson, Robert" w:date="2017-05-09T08:34:00Z">
            <w:rPr/>
          </w:rPrChange>
        </w:rPr>
        <w:pPrChange w:id="132" w:author="Patterson, Robert" w:date="2017-05-09T08:13:00Z">
          <w:pPr>
            <w:pStyle w:val="BodyText"/>
            <w:ind w:right="1"/>
            <w:jc w:val="both"/>
          </w:pPr>
        </w:pPrChange>
      </w:pPr>
      <w:ins w:id="133" w:author="Patterson, Robert" w:date="2017-04-26T09:33:00Z">
        <w:r w:rsidRPr="00CB2C7F">
          <w:rPr>
            <w:color w:val="C00000"/>
            <w:sz w:val="22"/>
            <w:szCs w:val="22"/>
            <w:rPrChange w:id="134" w:author="Patterson, Robert" w:date="2017-05-09T08:34:00Z">
              <w:rPr>
                <w:color w:val="00B050"/>
              </w:rPr>
            </w:rPrChange>
          </w:rPr>
          <w:t>-add</w:t>
        </w:r>
      </w:ins>
      <w:ins w:id="135" w:author="Patterson, Robert" w:date="2017-04-26T09:35:00Z">
        <w:r w:rsidR="0020300C" w:rsidRPr="00CB2C7F">
          <w:rPr>
            <w:color w:val="C00000"/>
            <w:sz w:val="22"/>
            <w:szCs w:val="22"/>
            <w:rPrChange w:id="136" w:author="Patterson, Robert" w:date="2017-05-09T08:34:00Z">
              <w:rPr>
                <w:color w:val="00B050"/>
              </w:rPr>
            </w:rPrChange>
          </w:rPr>
          <w:t>-</w:t>
        </w:r>
      </w:ins>
      <w:ins w:id="137" w:author="Patterson, Robert" w:date="2017-04-26T09:33:00Z">
        <w:r w:rsidRPr="00CB2C7F">
          <w:rPr>
            <w:color w:val="C00000"/>
            <w:sz w:val="22"/>
            <w:szCs w:val="22"/>
            <w:rPrChange w:id="138" w:author="Patterson, Robert" w:date="2017-05-09T08:34:00Z">
              <w:rPr>
                <w:color w:val="00B050"/>
              </w:rPr>
            </w:rPrChange>
          </w:rPr>
          <w:t xml:space="preserve"> </w:t>
        </w:r>
        <w:r w:rsidRPr="00CB2C7F">
          <w:rPr>
            <w:i/>
            <w:iCs/>
            <w:color w:val="C00000"/>
            <w:rPrChange w:id="139" w:author="Patterson, Robert" w:date="2017-05-09T08:34:00Z">
              <w:rPr>
                <w:i/>
                <w:iCs/>
                <w:color w:val="00B050"/>
              </w:rPr>
            </w:rPrChange>
          </w:rPr>
          <w:t xml:space="preserve">article </w:t>
        </w:r>
        <w:r w:rsidRPr="00CB2C7F">
          <w:rPr>
            <w:color w:val="C00000"/>
            <w:sz w:val="22"/>
            <w:szCs w:val="22"/>
            <w:rPrChange w:id="140" w:author="Patterson, Robert" w:date="2017-05-09T08:34:00Z">
              <w:rPr>
                <w:color w:val="00B050"/>
              </w:rPr>
            </w:rPrChange>
          </w:rPr>
          <w:t>310.3</w:t>
        </w:r>
      </w:ins>
      <w:ins w:id="141" w:author="Patterson, Robert" w:date="2017-04-26T09:35:00Z">
        <w:r w:rsidR="0020300C" w:rsidRPr="00CB2C7F">
          <w:rPr>
            <w:color w:val="C00000"/>
            <w:sz w:val="22"/>
            <w:szCs w:val="22"/>
            <w:rPrChange w:id="142" w:author="Patterson, Robert" w:date="2017-05-09T08:34:00Z">
              <w:rPr>
                <w:color w:val="00B050"/>
              </w:rPr>
            </w:rPrChange>
          </w:rPr>
          <w:t xml:space="preserve"> Exception: </w:t>
        </w:r>
      </w:ins>
      <w:ins w:id="143" w:author="Patterson, Robert" w:date="2017-04-26T09:33:00Z">
        <w:r w:rsidRPr="0012708E">
          <w:rPr>
            <w:color w:val="C00000"/>
            <w:sz w:val="22"/>
            <w:szCs w:val="22"/>
            <w:rPrChange w:id="144" w:author="Patterson, Robert" w:date="2017-05-09T08:42:00Z">
              <w:rPr>
                <w:i/>
                <w:color w:val="00B050"/>
              </w:rPr>
            </w:rPrChange>
          </w:rPr>
          <w:t>In</w:t>
        </w:r>
      </w:ins>
      <w:ins w:id="145" w:author="Patterson, Robert" w:date="2017-05-05T14:08:00Z">
        <w:r w:rsidR="00B366B6" w:rsidRPr="00CB2C7F">
          <w:rPr>
            <w:i/>
            <w:color w:val="C00000"/>
            <w:sz w:val="22"/>
            <w:szCs w:val="22"/>
            <w:rPrChange w:id="146" w:author="Patterson, Robert" w:date="2017-05-09T08:34:00Z">
              <w:rPr>
                <w:i/>
                <w:color w:val="00B050"/>
              </w:rPr>
            </w:rPrChange>
          </w:rPr>
          <w:t xml:space="preserve"> </w:t>
        </w:r>
      </w:ins>
      <w:ins w:id="147" w:author="Patterson, Robert" w:date="2017-04-26T09:33:00Z">
        <w:r w:rsidRPr="00CB2C7F">
          <w:rPr>
            <w:color w:val="C00000"/>
            <w:sz w:val="22"/>
            <w:szCs w:val="22"/>
            <w:rPrChange w:id="148" w:author="Patterson, Robert" w:date="2017-05-09T08:34:00Z">
              <w:rPr>
                <w:rFonts w:asciiTheme="minorHAnsi" w:hAnsiTheme="minorHAnsi" w:cstheme="minorHAnsi"/>
                <w:color w:val="00B050"/>
              </w:rPr>
            </w:rPrChange>
          </w:rPr>
          <w:t>buildings</w:t>
        </w:r>
      </w:ins>
      <w:ins w:id="149" w:author="Patterson, Robert" w:date="2017-05-09T08:42:00Z">
        <w:r w:rsidR="0012708E">
          <w:rPr>
            <w:color w:val="C00000"/>
            <w:sz w:val="22"/>
            <w:szCs w:val="22"/>
          </w:rPr>
          <w:t xml:space="preserve"> not fire rated</w:t>
        </w:r>
      </w:ins>
      <w:ins w:id="150" w:author="Patterson, Robert" w:date="2017-04-26T09:33:00Z">
        <w:r w:rsidRPr="00CB2C7F">
          <w:rPr>
            <w:color w:val="C00000"/>
            <w:sz w:val="22"/>
            <w:szCs w:val="22"/>
            <w:rPrChange w:id="151" w:author="Patterson, Robert" w:date="2017-05-09T08:34:00Z">
              <w:rPr>
                <w:rFonts w:asciiTheme="minorHAnsi" w:hAnsiTheme="minorHAnsi" w:cstheme="minorHAnsi"/>
                <w:color w:val="00B050"/>
              </w:rPr>
            </w:rPrChange>
          </w:rPr>
          <w:t>, in unfinished</w:t>
        </w:r>
      </w:ins>
      <w:ins w:id="152" w:author="Patterson, Robert" w:date="2017-04-26T09:34:00Z">
        <w:r w:rsidRPr="00CB2C7F">
          <w:rPr>
            <w:color w:val="C00000"/>
            <w:sz w:val="22"/>
            <w:szCs w:val="22"/>
            <w:rPrChange w:id="153" w:author="Patterson, Robert" w:date="2017-05-09T08:34:00Z">
              <w:rPr>
                <w:rFonts w:asciiTheme="minorHAnsi" w:hAnsiTheme="minorHAnsi" w:cstheme="minorHAnsi"/>
                <w:color w:val="00B050"/>
              </w:rPr>
            </w:rPrChange>
          </w:rPr>
          <w:t xml:space="preserve"> </w:t>
        </w:r>
      </w:ins>
      <w:ins w:id="154" w:author="Patterson, Robert" w:date="2017-04-26T09:33:00Z">
        <w:r w:rsidRPr="00CB2C7F">
          <w:rPr>
            <w:color w:val="C00000"/>
            <w:sz w:val="22"/>
            <w:szCs w:val="22"/>
            <w:rPrChange w:id="155" w:author="Patterson, Robert" w:date="2017-05-09T08:34:00Z">
              <w:rPr>
                <w:rFonts w:asciiTheme="minorHAnsi" w:hAnsiTheme="minorHAnsi" w:cstheme="minorHAnsi"/>
                <w:color w:val="00B050"/>
              </w:rPr>
            </w:rPrChange>
          </w:rPr>
          <w:t>basements the 15</w:t>
        </w:r>
      </w:ins>
      <w:ins w:id="156" w:author="Patterson, Robert" w:date="2017-05-05T14:09:00Z">
        <w:r w:rsidR="00B366B6" w:rsidRPr="00CB2C7F">
          <w:rPr>
            <w:color w:val="C00000"/>
            <w:sz w:val="22"/>
            <w:szCs w:val="22"/>
            <w:rPrChange w:id="157" w:author="Patterson, Robert" w:date="2017-05-09T08:34:00Z">
              <w:rPr>
                <w:rFonts w:asciiTheme="minorHAnsi" w:hAnsiTheme="minorHAnsi" w:cstheme="minorHAnsi"/>
                <w:color w:val="00B050"/>
              </w:rPr>
            </w:rPrChange>
          </w:rPr>
          <w:t>-</w:t>
        </w:r>
      </w:ins>
      <w:ins w:id="158" w:author="Patterson, Robert" w:date="2017-04-26T09:33:00Z">
        <w:r w:rsidRPr="00CB2C7F">
          <w:rPr>
            <w:color w:val="C00000"/>
            <w:sz w:val="22"/>
            <w:szCs w:val="22"/>
            <w:rPrChange w:id="159" w:author="Patterson, Robert" w:date="2017-05-09T08:34:00Z">
              <w:rPr>
                <w:rFonts w:asciiTheme="minorHAnsi" w:hAnsiTheme="minorHAnsi" w:cstheme="minorHAnsi"/>
                <w:color w:val="00B050"/>
              </w:rPr>
            </w:rPrChange>
          </w:rPr>
          <w:t>minute thermal barrier is not</w:t>
        </w:r>
      </w:ins>
      <w:ins w:id="160" w:author="Patterson, Robert" w:date="2017-04-26T09:34:00Z">
        <w:r w:rsidRPr="00CB2C7F">
          <w:rPr>
            <w:color w:val="C00000"/>
            <w:sz w:val="22"/>
            <w:szCs w:val="22"/>
            <w:rPrChange w:id="161" w:author="Patterson, Robert" w:date="2017-05-09T08:34:00Z">
              <w:rPr>
                <w:rFonts w:asciiTheme="minorHAnsi" w:hAnsiTheme="minorHAnsi" w:cstheme="minorHAnsi"/>
                <w:color w:val="00B050"/>
              </w:rPr>
            </w:rPrChange>
          </w:rPr>
          <w:t xml:space="preserve"> </w:t>
        </w:r>
      </w:ins>
      <w:ins w:id="162" w:author="Patterson, Robert" w:date="2017-04-26T09:33:00Z">
        <w:r w:rsidRPr="00CB2C7F">
          <w:rPr>
            <w:color w:val="C00000"/>
            <w:sz w:val="22"/>
            <w:szCs w:val="22"/>
            <w:rPrChange w:id="163" w:author="Patterson, Robert" w:date="2017-05-09T08:34:00Z">
              <w:rPr>
                <w:rFonts w:asciiTheme="minorHAnsi" w:hAnsiTheme="minorHAnsi" w:cstheme="minorHAnsi"/>
                <w:color w:val="00B050"/>
              </w:rPr>
            </w:rPrChange>
          </w:rPr>
          <w:t>required.</w:t>
        </w:r>
      </w:ins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ind w:left="140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-</w:t>
      </w:r>
      <w:r>
        <w:rPr>
          <w:rFonts w:ascii="Calibri"/>
          <w:i/>
          <w:spacing w:val="-1"/>
        </w:rPr>
        <w:t>delete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>article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334.12(A)(2)</w:t>
      </w:r>
    </w:p>
    <w:p w:rsidR="004F3824" w:rsidRDefault="004F3824">
      <w:pPr>
        <w:spacing w:before="11"/>
        <w:rPr>
          <w:rFonts w:ascii="Calibri" w:eastAsia="Calibri" w:hAnsi="Calibri" w:cs="Calibri"/>
          <w:i/>
          <w:sz w:val="21"/>
          <w:szCs w:val="21"/>
        </w:rPr>
      </w:pPr>
    </w:p>
    <w:p w:rsidR="004F3824" w:rsidDel="0020300C" w:rsidRDefault="003621EC">
      <w:pPr>
        <w:ind w:left="140" w:right="1"/>
        <w:jc w:val="both"/>
        <w:rPr>
          <w:del w:id="164" w:author="Patterson, Robert" w:date="2017-04-26T09:39:00Z"/>
          <w:rFonts w:ascii="Calibri" w:eastAsia="Calibri" w:hAnsi="Calibri" w:cs="Calibri"/>
        </w:rPr>
      </w:pPr>
      <w:del w:id="165" w:author="Patterson, Robert" w:date="2017-04-26T09:39:00Z">
        <w:r w:rsidDel="0020300C">
          <w:rPr>
            <w:rFonts w:ascii="Calibri"/>
            <w:i/>
            <w:spacing w:val="-1"/>
          </w:rPr>
          <w:delText>-delete</w:delText>
        </w:r>
        <w:r w:rsidDel="0020300C">
          <w:rPr>
            <w:rFonts w:ascii="Calibri"/>
            <w:i/>
            <w:spacing w:val="45"/>
          </w:rPr>
          <w:delText xml:space="preserve"> </w:delText>
        </w:r>
        <w:r w:rsidDel="0020300C">
          <w:rPr>
            <w:rFonts w:ascii="Calibri"/>
            <w:i/>
            <w:spacing w:val="-1"/>
          </w:rPr>
          <w:delText>and</w:delText>
        </w:r>
        <w:r w:rsidDel="0020300C">
          <w:rPr>
            <w:rFonts w:ascii="Calibri"/>
            <w:i/>
            <w:spacing w:val="45"/>
          </w:rPr>
          <w:delText xml:space="preserve"> </w:delText>
        </w:r>
        <w:r w:rsidDel="0020300C">
          <w:rPr>
            <w:rFonts w:ascii="Calibri"/>
            <w:i/>
            <w:spacing w:val="-1"/>
          </w:rPr>
          <w:delText>replace</w:delText>
        </w:r>
        <w:r w:rsidDel="0020300C">
          <w:rPr>
            <w:rFonts w:ascii="Calibri"/>
            <w:i/>
            <w:spacing w:val="45"/>
          </w:rPr>
          <w:delText xml:space="preserve"> </w:delText>
        </w:r>
        <w:r w:rsidDel="0020300C">
          <w:rPr>
            <w:rFonts w:ascii="Calibri"/>
            <w:i/>
            <w:spacing w:val="-1"/>
          </w:rPr>
          <w:delText>as</w:delText>
        </w:r>
        <w:r w:rsidDel="0020300C">
          <w:rPr>
            <w:rFonts w:ascii="Calibri"/>
            <w:i/>
            <w:spacing w:val="45"/>
          </w:rPr>
          <w:delText xml:space="preserve"> </w:delText>
        </w:r>
        <w:r w:rsidDel="0020300C">
          <w:rPr>
            <w:rFonts w:ascii="Calibri"/>
            <w:i/>
            <w:spacing w:val="-1"/>
          </w:rPr>
          <w:delText>follows</w:delText>
        </w:r>
        <w:r w:rsidDel="0020300C">
          <w:rPr>
            <w:rFonts w:ascii="Calibri"/>
            <w:i/>
            <w:spacing w:val="49"/>
          </w:rPr>
          <w:delText xml:space="preserve"> </w:delText>
        </w:r>
        <w:r w:rsidDel="0020300C">
          <w:rPr>
            <w:rFonts w:ascii="Calibri"/>
            <w:i/>
          </w:rPr>
          <w:delText>-</w:delText>
        </w:r>
        <w:r w:rsidDel="0020300C">
          <w:rPr>
            <w:rFonts w:ascii="Calibri"/>
            <w:i/>
            <w:spacing w:val="46"/>
          </w:rPr>
          <w:delText xml:space="preserve"> </w:delText>
        </w:r>
        <w:r w:rsidDel="0020300C">
          <w:rPr>
            <w:rFonts w:ascii="Calibri"/>
            <w:i/>
            <w:spacing w:val="-1"/>
          </w:rPr>
          <w:delText>article</w:delText>
        </w:r>
        <w:r w:rsidDel="0020300C">
          <w:rPr>
            <w:rFonts w:ascii="Calibri"/>
            <w:i/>
            <w:spacing w:val="46"/>
          </w:rPr>
          <w:delText xml:space="preserve"> </w:delText>
        </w:r>
        <w:r w:rsidDel="0020300C">
          <w:rPr>
            <w:rFonts w:ascii="Calibri"/>
            <w:i/>
            <w:spacing w:val="-1"/>
          </w:rPr>
          <w:delText>400.8(4)</w:delText>
        </w:r>
        <w:r w:rsidDel="0020300C">
          <w:rPr>
            <w:rFonts w:ascii="Calibri"/>
            <w:i/>
            <w:spacing w:val="43"/>
          </w:rPr>
          <w:delText xml:space="preserve"> </w:delText>
        </w:r>
        <w:r w:rsidDel="0020300C">
          <w:rPr>
            <w:rFonts w:ascii="Calibri"/>
            <w:i/>
            <w:spacing w:val="-1"/>
          </w:rPr>
          <w:delText>exception:</w:delText>
        </w:r>
      </w:del>
    </w:p>
    <w:p w:rsidR="004F3824" w:rsidDel="0020300C" w:rsidRDefault="004F3824">
      <w:pPr>
        <w:rPr>
          <w:del w:id="166" w:author="Patterson, Robert" w:date="2017-04-26T09:39:00Z"/>
          <w:rFonts w:ascii="Calibri" w:eastAsia="Calibri" w:hAnsi="Calibri" w:cs="Calibri"/>
          <w:i/>
        </w:rPr>
      </w:pPr>
    </w:p>
    <w:p w:rsidR="004F3824" w:rsidDel="0020300C" w:rsidRDefault="003621EC">
      <w:pPr>
        <w:pStyle w:val="BodyText"/>
        <w:jc w:val="both"/>
        <w:rPr>
          <w:del w:id="167" w:author="Patterson, Robert" w:date="2017-04-26T09:39:00Z"/>
        </w:rPr>
      </w:pPr>
      <w:del w:id="168" w:author="Patterson, Robert" w:date="2017-04-26T09:39:00Z">
        <w:r w:rsidDel="0020300C">
          <w:rPr>
            <w:spacing w:val="-1"/>
          </w:rPr>
          <w:delText>Exception:</w:delText>
        </w:r>
        <w:r w:rsidDel="0020300C">
          <w:rPr>
            <w:spacing w:val="24"/>
          </w:rPr>
          <w:delText xml:space="preserve"> </w:delText>
        </w:r>
        <w:r w:rsidDel="0020300C">
          <w:rPr>
            <w:spacing w:val="-1"/>
          </w:rPr>
          <w:delText>Flexible</w:delText>
        </w:r>
        <w:r w:rsidDel="0020300C">
          <w:rPr>
            <w:spacing w:val="23"/>
          </w:rPr>
          <w:delText xml:space="preserve"> </w:delText>
        </w:r>
        <w:r w:rsidDel="0020300C">
          <w:rPr>
            <w:spacing w:val="-1"/>
          </w:rPr>
          <w:delText>cord</w:delText>
        </w:r>
        <w:r w:rsidDel="0020300C">
          <w:rPr>
            <w:spacing w:val="20"/>
          </w:rPr>
          <w:delText xml:space="preserve"> </w:delText>
        </w:r>
        <w:r w:rsidDel="0020300C">
          <w:rPr>
            <w:spacing w:val="-1"/>
          </w:rPr>
          <w:delText>and</w:delText>
        </w:r>
        <w:r w:rsidDel="0020300C">
          <w:rPr>
            <w:spacing w:val="22"/>
          </w:rPr>
          <w:delText xml:space="preserve"> </w:delText>
        </w:r>
        <w:r w:rsidDel="0020300C">
          <w:rPr>
            <w:spacing w:val="-1"/>
          </w:rPr>
          <w:delText>cable</w:delText>
        </w:r>
        <w:r w:rsidDel="0020300C">
          <w:rPr>
            <w:spacing w:val="23"/>
          </w:rPr>
          <w:delText xml:space="preserve"> </w:delText>
        </w:r>
        <w:r w:rsidDel="0020300C">
          <w:rPr>
            <w:spacing w:val="-1"/>
          </w:rPr>
          <w:delText>shall</w:delText>
        </w:r>
        <w:r w:rsidDel="0020300C">
          <w:rPr>
            <w:spacing w:val="22"/>
          </w:rPr>
          <w:delText xml:space="preserve"> </w:delText>
        </w:r>
        <w:r w:rsidDel="0020300C">
          <w:rPr>
            <w:spacing w:val="-1"/>
          </w:rPr>
          <w:delText>be</w:delText>
        </w:r>
        <w:r w:rsidDel="0020300C">
          <w:rPr>
            <w:spacing w:val="35"/>
          </w:rPr>
          <w:delText xml:space="preserve"> </w:delText>
        </w:r>
        <w:r w:rsidDel="0020300C">
          <w:rPr>
            <w:spacing w:val="-1"/>
          </w:rPr>
          <w:delText>permitted</w:delText>
        </w:r>
        <w:r w:rsidDel="0020300C">
          <w:rPr>
            <w:spacing w:val="11"/>
          </w:rPr>
          <w:delText xml:space="preserve"> </w:delText>
        </w:r>
        <w:r w:rsidDel="0020300C">
          <w:rPr>
            <w:spacing w:val="-1"/>
          </w:rPr>
          <w:delText>to</w:delText>
        </w:r>
        <w:r w:rsidDel="0020300C">
          <w:rPr>
            <w:spacing w:val="13"/>
          </w:rPr>
          <w:delText xml:space="preserve"> </w:delText>
        </w:r>
        <w:r w:rsidDel="0020300C">
          <w:rPr>
            <w:spacing w:val="-1"/>
          </w:rPr>
          <w:delText>have</w:delText>
        </w:r>
        <w:r w:rsidDel="0020300C">
          <w:rPr>
            <w:spacing w:val="10"/>
          </w:rPr>
          <w:delText xml:space="preserve"> </w:delText>
        </w:r>
        <w:r w:rsidDel="0020300C">
          <w:delText>one</w:delText>
        </w:r>
        <w:r w:rsidDel="0020300C">
          <w:rPr>
            <w:spacing w:val="13"/>
          </w:rPr>
          <w:delText xml:space="preserve"> </w:delText>
        </w:r>
        <w:r w:rsidDel="0020300C">
          <w:rPr>
            <w:spacing w:val="-1"/>
          </w:rPr>
          <w:delText>connection</w:delText>
        </w:r>
        <w:r w:rsidDel="0020300C">
          <w:rPr>
            <w:spacing w:val="9"/>
          </w:rPr>
          <w:delText xml:space="preserve"> </w:delText>
        </w:r>
        <w:r w:rsidDel="0020300C">
          <w:delText>to</w:delText>
        </w:r>
        <w:r w:rsidDel="0020300C">
          <w:rPr>
            <w:spacing w:val="11"/>
          </w:rPr>
          <w:delText xml:space="preserve"> </w:delText>
        </w:r>
        <w:r w:rsidDel="0020300C">
          <w:delText>the</w:delText>
        </w:r>
        <w:r w:rsidDel="0020300C">
          <w:rPr>
            <w:spacing w:val="12"/>
          </w:rPr>
          <w:delText xml:space="preserve"> </w:delText>
        </w:r>
        <w:r w:rsidDel="0020300C">
          <w:rPr>
            <w:spacing w:val="-1"/>
          </w:rPr>
          <w:delText>building</w:delText>
        </w:r>
        <w:r w:rsidDel="0020300C">
          <w:rPr>
            <w:spacing w:val="23"/>
          </w:rPr>
          <w:delText xml:space="preserve"> </w:delText>
        </w:r>
        <w:r w:rsidDel="0020300C">
          <w:rPr>
            <w:spacing w:val="-1"/>
          </w:rPr>
          <w:delText>surface</w:delText>
        </w:r>
        <w:r w:rsidDel="0020300C">
          <w:rPr>
            <w:spacing w:val="32"/>
          </w:rPr>
          <w:delText xml:space="preserve"> </w:delText>
        </w:r>
        <w:r w:rsidDel="0020300C">
          <w:rPr>
            <w:spacing w:val="-1"/>
          </w:rPr>
          <w:delText>for</w:delText>
        </w:r>
        <w:r w:rsidDel="0020300C">
          <w:rPr>
            <w:spacing w:val="32"/>
          </w:rPr>
          <w:delText xml:space="preserve"> </w:delText>
        </w:r>
        <w:r w:rsidDel="0020300C">
          <w:delText>a</w:delText>
        </w:r>
        <w:r w:rsidDel="0020300C">
          <w:rPr>
            <w:spacing w:val="30"/>
          </w:rPr>
          <w:delText xml:space="preserve"> </w:delText>
        </w:r>
        <w:r w:rsidDel="0020300C">
          <w:rPr>
            <w:spacing w:val="-1"/>
          </w:rPr>
          <w:delText>suitable</w:delText>
        </w:r>
        <w:r w:rsidDel="0020300C">
          <w:rPr>
            <w:spacing w:val="29"/>
          </w:rPr>
          <w:delText xml:space="preserve"> </w:delText>
        </w:r>
        <w:r w:rsidDel="0020300C">
          <w:rPr>
            <w:spacing w:val="-1"/>
          </w:rPr>
          <w:delText>tension</w:delText>
        </w:r>
        <w:r w:rsidDel="0020300C">
          <w:rPr>
            <w:spacing w:val="31"/>
          </w:rPr>
          <w:delText xml:space="preserve"> </w:delText>
        </w:r>
        <w:r w:rsidDel="0020300C">
          <w:rPr>
            <w:spacing w:val="-1"/>
          </w:rPr>
          <w:delText>take-up</w:delText>
        </w:r>
        <w:r w:rsidDel="0020300C">
          <w:rPr>
            <w:spacing w:val="31"/>
          </w:rPr>
          <w:delText xml:space="preserve"> </w:delText>
        </w:r>
        <w:r w:rsidDel="0020300C">
          <w:rPr>
            <w:spacing w:val="-1"/>
          </w:rPr>
          <w:delText>device.</w:delText>
        </w:r>
        <w:r w:rsidDel="0020300C">
          <w:rPr>
            <w:spacing w:val="33"/>
          </w:rPr>
          <w:delText xml:space="preserve"> </w:delText>
        </w:r>
        <w:r w:rsidDel="0020300C">
          <w:rPr>
            <w:spacing w:val="-1"/>
          </w:rPr>
          <w:delText>Length</w:delText>
        </w:r>
        <w:r w:rsidDel="0020300C">
          <w:rPr>
            <w:spacing w:val="26"/>
          </w:rPr>
          <w:delText xml:space="preserve"> </w:delText>
        </w:r>
        <w:r w:rsidDel="0020300C">
          <w:delText>of</w:delText>
        </w:r>
        <w:r w:rsidDel="0020300C">
          <w:rPr>
            <w:spacing w:val="27"/>
          </w:rPr>
          <w:delText xml:space="preserve"> </w:delText>
        </w:r>
        <w:r w:rsidDel="0020300C">
          <w:delText>the</w:delText>
        </w:r>
        <w:r w:rsidDel="0020300C">
          <w:rPr>
            <w:spacing w:val="28"/>
          </w:rPr>
          <w:delText xml:space="preserve"> </w:delText>
        </w:r>
        <w:r w:rsidDel="0020300C">
          <w:rPr>
            <w:spacing w:val="-1"/>
          </w:rPr>
          <w:delText>cord</w:delText>
        </w:r>
        <w:r w:rsidDel="0020300C">
          <w:rPr>
            <w:spacing w:val="25"/>
          </w:rPr>
          <w:delText xml:space="preserve"> </w:delText>
        </w:r>
        <w:r w:rsidDel="0020300C">
          <w:delText>or</w:delText>
        </w:r>
        <w:r w:rsidDel="0020300C">
          <w:rPr>
            <w:spacing w:val="27"/>
          </w:rPr>
          <w:delText xml:space="preserve"> </w:delText>
        </w:r>
        <w:r w:rsidDel="0020300C">
          <w:rPr>
            <w:spacing w:val="-1"/>
          </w:rPr>
          <w:delText>cable</w:delText>
        </w:r>
        <w:r w:rsidDel="0020300C">
          <w:rPr>
            <w:spacing w:val="27"/>
          </w:rPr>
          <w:delText xml:space="preserve"> </w:delText>
        </w:r>
        <w:r w:rsidDel="0020300C">
          <w:rPr>
            <w:spacing w:val="-1"/>
          </w:rPr>
          <w:delText>from</w:delText>
        </w:r>
        <w:r w:rsidDel="0020300C">
          <w:rPr>
            <w:spacing w:val="26"/>
          </w:rPr>
          <w:delText xml:space="preserve"> </w:delText>
        </w:r>
        <w:r w:rsidDel="0020300C">
          <w:delText>the</w:delText>
        </w:r>
        <w:r w:rsidDel="0020300C">
          <w:rPr>
            <w:spacing w:val="27"/>
          </w:rPr>
          <w:delText xml:space="preserve"> </w:delText>
        </w:r>
        <w:r w:rsidDel="0020300C">
          <w:rPr>
            <w:spacing w:val="-1"/>
          </w:rPr>
          <w:delText>supply</w:delText>
        </w:r>
        <w:r w:rsidDel="0020300C">
          <w:rPr>
            <w:spacing w:val="25"/>
          </w:rPr>
          <w:delText xml:space="preserve"> </w:delText>
        </w:r>
        <w:r w:rsidDel="0020300C">
          <w:rPr>
            <w:spacing w:val="-1"/>
          </w:rPr>
          <w:delText>termination</w:delText>
        </w:r>
        <w:r w:rsidDel="0020300C">
          <w:rPr>
            <w:spacing w:val="9"/>
          </w:rPr>
          <w:delText xml:space="preserve"> </w:delText>
        </w:r>
        <w:r w:rsidDel="0020300C">
          <w:rPr>
            <w:spacing w:val="-1"/>
          </w:rPr>
          <w:delText>to</w:delText>
        </w:r>
        <w:r w:rsidDel="0020300C">
          <w:rPr>
            <w:spacing w:val="11"/>
          </w:rPr>
          <w:delText xml:space="preserve"> </w:delText>
        </w:r>
        <w:r w:rsidDel="0020300C">
          <w:delText>the</w:delText>
        </w:r>
        <w:r w:rsidDel="0020300C">
          <w:rPr>
            <w:spacing w:val="10"/>
          </w:rPr>
          <w:delText xml:space="preserve"> </w:delText>
        </w:r>
        <w:r w:rsidDel="0020300C">
          <w:rPr>
            <w:spacing w:val="-1"/>
          </w:rPr>
          <w:delText>take-up</w:delText>
        </w:r>
        <w:r w:rsidDel="0020300C">
          <w:rPr>
            <w:spacing w:val="9"/>
          </w:rPr>
          <w:delText xml:space="preserve"> </w:delText>
        </w:r>
        <w:r w:rsidDel="0020300C">
          <w:delText>device</w:delText>
        </w:r>
        <w:r w:rsidDel="0020300C">
          <w:rPr>
            <w:spacing w:val="10"/>
          </w:rPr>
          <w:delText xml:space="preserve"> </w:delText>
        </w:r>
        <w:r w:rsidDel="0020300C">
          <w:rPr>
            <w:spacing w:val="-1"/>
          </w:rPr>
          <w:delText>shall</w:delText>
        </w:r>
        <w:r w:rsidDel="0020300C">
          <w:rPr>
            <w:spacing w:val="9"/>
          </w:rPr>
          <w:delText xml:space="preserve"> </w:delText>
        </w:r>
        <w:r w:rsidDel="0020300C">
          <w:rPr>
            <w:spacing w:val="-1"/>
          </w:rPr>
          <w:delText>be</w:delText>
        </w:r>
        <w:r w:rsidDel="0020300C">
          <w:rPr>
            <w:spacing w:val="10"/>
          </w:rPr>
          <w:delText xml:space="preserve"> </w:delText>
        </w:r>
        <w:r w:rsidDel="0020300C">
          <w:rPr>
            <w:spacing w:val="-1"/>
          </w:rPr>
          <w:delText>limited</w:delText>
        </w:r>
        <w:r w:rsidDel="0020300C">
          <w:rPr>
            <w:spacing w:val="35"/>
          </w:rPr>
          <w:delText xml:space="preserve"> </w:delText>
        </w:r>
        <w:r w:rsidDel="0020300C">
          <w:delText>to</w:delText>
        </w:r>
        <w:r w:rsidDel="0020300C">
          <w:rPr>
            <w:spacing w:val="-1"/>
          </w:rPr>
          <w:delText xml:space="preserve"> </w:delText>
        </w:r>
        <w:r w:rsidDel="0020300C">
          <w:delText xml:space="preserve">8 </w:delText>
        </w:r>
        <w:r w:rsidDel="0020300C">
          <w:rPr>
            <w:spacing w:val="-1"/>
          </w:rPr>
          <w:delText>ft.</w:delText>
        </w:r>
      </w:del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ind w:right="1"/>
        <w:jc w:val="both"/>
      </w:pPr>
      <w:r>
        <w:rPr>
          <w:i/>
          <w:spacing w:val="-1"/>
        </w:rPr>
        <w:t>-add-</w:t>
      </w:r>
      <w:r>
        <w:rPr>
          <w:i/>
          <w:spacing w:val="5"/>
        </w:rPr>
        <w:t xml:space="preserve"> </w:t>
      </w:r>
      <w:r>
        <w:rPr>
          <w:i/>
          <w:spacing w:val="-1"/>
        </w:rPr>
        <w:t>article</w:t>
      </w:r>
      <w:r>
        <w:rPr>
          <w:i/>
          <w:spacing w:val="5"/>
        </w:rPr>
        <w:t xml:space="preserve"> </w:t>
      </w:r>
      <w:r>
        <w:rPr>
          <w:i/>
          <w:spacing w:val="-1"/>
        </w:rPr>
        <w:t>518.3</w:t>
      </w:r>
      <w:r>
        <w:rPr>
          <w:i/>
          <w:spacing w:val="7"/>
        </w:rPr>
        <w:t xml:space="preserve"> </w:t>
      </w:r>
      <w:r>
        <w:rPr>
          <w:i/>
          <w:spacing w:val="-1"/>
        </w:rPr>
        <w:t>(D)</w:t>
      </w:r>
      <w:r>
        <w:rPr>
          <w:spacing w:val="-1"/>
        </w:rPr>
        <w:t>(D)</w:t>
      </w:r>
      <w:r>
        <w:rPr>
          <w:spacing w:val="5"/>
        </w:rPr>
        <w:t xml:space="preserve"> </w:t>
      </w:r>
      <w:r>
        <w:rPr>
          <w:spacing w:val="-1"/>
        </w:rPr>
        <w:t>Illumination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Means</w:t>
      </w:r>
      <w:r>
        <w:rPr>
          <w:spacing w:val="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Egress.</w:t>
      </w:r>
      <w:r>
        <w:rPr>
          <w:spacing w:val="47"/>
        </w:rPr>
        <w:t xml:space="preserve"> </w:t>
      </w:r>
      <w:r>
        <w:rPr>
          <w:spacing w:val="-1"/>
        </w:rPr>
        <w:t>Lighting circuits and illumination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5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egress</w:t>
      </w:r>
      <w:r>
        <w:rPr>
          <w:spacing w:val="2"/>
        </w:rP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4"/>
        </w:rPr>
        <w:t xml:space="preserve"> </w:t>
      </w:r>
      <w:r>
        <w:rPr>
          <w:spacing w:val="-1"/>
        </w:rPr>
        <w:t>provided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accordance</w:t>
      </w:r>
      <w:r>
        <w:rPr>
          <w:spacing w:val="4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rPr>
          <w:spacing w:val="-1"/>
        </w:rPr>
        <w:t>Section</w:t>
      </w:r>
      <w:r>
        <w:rPr>
          <w:spacing w:val="14"/>
        </w:rPr>
        <w:t xml:space="preserve"> </w:t>
      </w:r>
      <w:r>
        <w:rPr>
          <w:spacing w:val="-1"/>
        </w:rPr>
        <w:t>7</w:t>
      </w:r>
      <w:ins w:id="169" w:author="Patterson, Robert" w:date="2017-05-11T14:30:00Z">
        <w:r w:rsidR="003944A4">
          <w:rPr>
            <w:spacing w:val="-1"/>
          </w:rPr>
          <w:t>.</w:t>
        </w:r>
      </w:ins>
      <w:del w:id="170" w:author="Patterson, Robert" w:date="2017-05-11T14:30:00Z">
        <w:r w:rsidDel="003944A4">
          <w:rPr>
            <w:spacing w:val="-1"/>
          </w:rPr>
          <w:delText>-</w:delText>
        </w:r>
      </w:del>
      <w:r>
        <w:rPr>
          <w:spacing w:val="-1"/>
        </w:rPr>
        <w:t>8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Life</w:t>
      </w:r>
      <w:r>
        <w:rPr>
          <w:spacing w:val="14"/>
        </w:rPr>
        <w:t xml:space="preserve"> </w:t>
      </w:r>
      <w:r>
        <w:rPr>
          <w:spacing w:val="-1"/>
        </w:rPr>
        <w:t>Safety</w:t>
      </w:r>
      <w:r>
        <w:rPr>
          <w:spacing w:val="15"/>
        </w:rPr>
        <w:t xml:space="preserve"> </w:t>
      </w:r>
      <w:r>
        <w:rPr>
          <w:spacing w:val="-1"/>
        </w:rPr>
        <w:t>Code</w:t>
      </w:r>
      <w:r>
        <w:rPr>
          <w:spacing w:val="15"/>
        </w:rPr>
        <w:t xml:space="preserve"> </w:t>
      </w:r>
      <w:r>
        <w:rPr>
          <w:spacing w:val="-1"/>
        </w:rPr>
        <w:t>(NFPA</w:t>
      </w:r>
      <w:r>
        <w:rPr>
          <w:spacing w:val="15"/>
        </w:rPr>
        <w:t xml:space="preserve"> </w:t>
      </w:r>
      <w:r>
        <w:rPr>
          <w:spacing w:val="-1"/>
        </w:rPr>
        <w:t>101)</w:t>
      </w:r>
      <w:r>
        <w:rPr>
          <w:spacing w:val="15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spacing w:val="-1"/>
        </w:rPr>
        <w:t>adopted under</w:t>
      </w:r>
      <w:r>
        <w:t xml:space="preserve"> the </w:t>
      </w:r>
      <w:r>
        <w:rPr>
          <w:spacing w:val="-1"/>
        </w:rPr>
        <w:t>Vermont</w:t>
      </w:r>
      <w:r>
        <w:t xml:space="preserve"> </w:t>
      </w:r>
      <w:r>
        <w:rPr>
          <w:spacing w:val="-1"/>
        </w:rPr>
        <w:t>Fire</w:t>
      </w:r>
      <w:r>
        <w:t xml:space="preserve"> &amp;</w:t>
      </w:r>
      <w:r>
        <w:rPr>
          <w:spacing w:val="1"/>
        </w:rPr>
        <w:t xml:space="preserve"> </w:t>
      </w:r>
      <w:r>
        <w:rPr>
          <w:spacing w:val="-1"/>
        </w:rPr>
        <w:t>Building Safety</w:t>
      </w:r>
      <w:r>
        <w:rPr>
          <w:spacing w:val="28"/>
        </w:rPr>
        <w:t xml:space="preserve"> </w:t>
      </w:r>
      <w:r>
        <w:rPr>
          <w:spacing w:val="-1"/>
        </w:rPr>
        <w:t>Code.</w:t>
      </w:r>
      <w:r>
        <w:rPr>
          <w:spacing w:val="37"/>
        </w:rPr>
        <w:t xml:space="preserve"> </w:t>
      </w:r>
      <w:r>
        <w:rPr>
          <w:spacing w:val="-1"/>
        </w:rPr>
        <w:t>[Note:</w:t>
      </w:r>
      <w:r>
        <w:rPr>
          <w:spacing w:val="40"/>
        </w:rPr>
        <w:t xml:space="preserve"> </w:t>
      </w:r>
      <w:r>
        <w:rPr>
          <w:spacing w:val="-1"/>
        </w:rPr>
        <w:t>see</w:t>
      </w:r>
      <w:r>
        <w:rPr>
          <w:spacing w:val="39"/>
        </w:rPr>
        <w:t xml:space="preserve"> </w:t>
      </w:r>
      <w:del w:id="171" w:author="Patterson, Robert" w:date="2017-05-09T13:34:00Z">
        <w:r w:rsidDel="00EE0636">
          <w:rPr>
            <w:spacing w:val="-1"/>
          </w:rPr>
          <w:delText>Appendix</w:delText>
        </w:r>
      </w:del>
      <w:ins w:id="172" w:author="Patterson, Robert" w:date="2017-05-09T13:34:00Z">
        <w:r w:rsidR="00EE0636">
          <w:rPr>
            <w:spacing w:val="-1"/>
          </w:rPr>
          <w:t>Annex</w:t>
        </w:r>
      </w:ins>
      <w:r>
        <w:rPr>
          <w:spacing w:val="37"/>
        </w:rPr>
        <w:t xml:space="preserve"> </w:t>
      </w:r>
      <w:r>
        <w:rPr>
          <w:spacing w:val="-1"/>
        </w:rPr>
        <w:t>II</w:t>
      </w:r>
      <w:del w:id="173" w:author="Patterson, Robert" w:date="2017-05-05T14:10:00Z">
        <w:r w:rsidDel="005E6E31">
          <w:rPr>
            <w:spacing w:val="-1"/>
          </w:rPr>
          <w:delText>I</w:delText>
        </w:r>
      </w:del>
      <w:r>
        <w:rPr>
          <w:spacing w:val="38"/>
        </w:rPr>
        <w:t xml:space="preserve"> </w:t>
      </w:r>
      <w:r>
        <w:rPr>
          <w:spacing w:val="-1"/>
        </w:rPr>
        <w:t>for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copy</w:t>
      </w:r>
      <w:r>
        <w:rPr>
          <w:spacing w:val="36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lastRenderedPageBreak/>
        <w:t>this</w:t>
      </w:r>
      <w:r>
        <w:rPr>
          <w:spacing w:val="37"/>
        </w:rPr>
        <w:t xml:space="preserve"> </w:t>
      </w:r>
      <w:r>
        <w:rPr>
          <w:spacing w:val="-1"/>
        </w:rPr>
        <w:t xml:space="preserve">section </w:t>
      </w:r>
      <w:r>
        <w:t xml:space="preserve">as </w:t>
      </w:r>
      <w:r>
        <w:rPr>
          <w:spacing w:val="-1"/>
        </w:rPr>
        <w:t>adopted.]</w:t>
      </w:r>
    </w:p>
    <w:p w:rsidR="004F3824" w:rsidRDefault="003621EC">
      <w:pPr>
        <w:ind w:left="140" w:right="1"/>
        <w:jc w:val="both"/>
        <w:rPr>
          <w:ins w:id="174" w:author="Patterson, Robert" w:date="2017-05-11T14:29:00Z"/>
          <w:rFonts w:ascii="Calibri"/>
          <w:i/>
          <w:spacing w:val="-1"/>
        </w:rPr>
      </w:pPr>
      <w:r>
        <w:rPr>
          <w:rFonts w:ascii="Calibri"/>
          <w:i/>
          <w:spacing w:val="-1"/>
        </w:rPr>
        <w:t>-delete-</w:t>
      </w:r>
      <w:r>
        <w:rPr>
          <w:rFonts w:ascii="Calibri"/>
          <w:i/>
          <w:spacing w:val="33"/>
        </w:rPr>
        <w:t xml:space="preserve"> </w:t>
      </w:r>
      <w:r>
        <w:rPr>
          <w:rFonts w:ascii="Calibri"/>
          <w:i/>
          <w:spacing w:val="-1"/>
        </w:rPr>
        <w:t>article</w:t>
      </w:r>
      <w:r>
        <w:rPr>
          <w:rFonts w:ascii="Calibri"/>
          <w:i/>
          <w:spacing w:val="35"/>
        </w:rPr>
        <w:t xml:space="preserve"> </w:t>
      </w:r>
      <w:r>
        <w:rPr>
          <w:rFonts w:ascii="Calibri"/>
          <w:i/>
          <w:spacing w:val="-1"/>
        </w:rPr>
        <w:t>520.5(C),</w:t>
      </w:r>
      <w:r>
        <w:rPr>
          <w:rFonts w:ascii="Calibri"/>
          <w:i/>
          <w:spacing w:val="32"/>
        </w:rPr>
        <w:t xml:space="preserve"> </w:t>
      </w:r>
      <w:r>
        <w:rPr>
          <w:rFonts w:ascii="Calibri"/>
          <w:i/>
          <w:spacing w:val="-1"/>
        </w:rPr>
        <w:t>Wiring</w:t>
      </w:r>
      <w:r>
        <w:rPr>
          <w:rFonts w:ascii="Calibri"/>
          <w:i/>
          <w:spacing w:val="31"/>
        </w:rPr>
        <w:t xml:space="preserve"> </w:t>
      </w:r>
      <w:r>
        <w:rPr>
          <w:rFonts w:ascii="Calibri"/>
          <w:i/>
          <w:spacing w:val="-1"/>
        </w:rPr>
        <w:t>Methods</w:t>
      </w:r>
      <w:r>
        <w:rPr>
          <w:rFonts w:ascii="Calibri"/>
          <w:i/>
          <w:spacing w:val="33"/>
        </w:rPr>
        <w:t xml:space="preserve"> </w:t>
      </w:r>
      <w:r>
        <w:rPr>
          <w:rFonts w:ascii="Calibri"/>
          <w:i/>
          <w:spacing w:val="-1"/>
        </w:rPr>
        <w:t>for</w:t>
      </w:r>
      <w:r>
        <w:rPr>
          <w:rFonts w:ascii="Calibri"/>
          <w:i/>
          <w:spacing w:val="36"/>
        </w:rPr>
        <w:t xml:space="preserve"> </w:t>
      </w:r>
      <w:r>
        <w:rPr>
          <w:rFonts w:ascii="Calibri"/>
          <w:i/>
          <w:spacing w:val="-1"/>
        </w:rPr>
        <w:t>Theaters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spacing w:val="-1"/>
        </w:rPr>
        <w:t>and similar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spacing w:val="-1"/>
        </w:rPr>
        <w:t>locations</w:t>
      </w:r>
    </w:p>
    <w:p w:rsidR="003944A4" w:rsidRDefault="003944A4">
      <w:pPr>
        <w:ind w:left="140" w:right="1"/>
        <w:jc w:val="both"/>
        <w:rPr>
          <w:ins w:id="175" w:author="Patterson, Robert" w:date="2017-05-11T14:29:00Z"/>
          <w:rFonts w:ascii="Calibri"/>
          <w:i/>
          <w:spacing w:val="-1"/>
        </w:rPr>
      </w:pPr>
    </w:p>
    <w:p w:rsidR="003944A4" w:rsidDel="003944A4" w:rsidRDefault="003944A4" w:rsidP="003944A4">
      <w:pPr>
        <w:pStyle w:val="BodyText"/>
        <w:ind w:right="1"/>
        <w:jc w:val="both"/>
        <w:rPr>
          <w:del w:id="176" w:author="Patterson, Robert" w:date="2017-05-11T14:29:00Z"/>
          <w:rFonts w:cs="Calibri"/>
        </w:rPr>
        <w:pPrChange w:id="177" w:author="Patterson, Robert" w:date="2017-05-11T14:30:00Z">
          <w:pPr>
            <w:ind w:left="140" w:right="1"/>
            <w:jc w:val="both"/>
          </w:pPr>
        </w:pPrChange>
      </w:pPr>
      <w:ins w:id="178" w:author="Patterson, Robert" w:date="2017-05-11T14:29:00Z">
        <w:r>
          <w:rPr>
            <w:spacing w:val="-1"/>
          </w:rPr>
          <w:t>-delete-</w:t>
        </w:r>
        <w:r>
          <w:rPr>
            <w:spacing w:val="2"/>
          </w:rPr>
          <w:t xml:space="preserve"> </w:t>
        </w:r>
        <w:r>
          <w:rPr>
            <w:spacing w:val="-1"/>
          </w:rPr>
          <w:t>620.51(B)</w:t>
        </w:r>
        <w:r>
          <w:rPr>
            <w:spacing w:val="3"/>
          </w:rPr>
          <w:t xml:space="preserve"> </w:t>
        </w:r>
        <w:r>
          <w:rPr>
            <w:spacing w:val="-1"/>
          </w:rPr>
          <w:t>Disconnecting</w:t>
        </w:r>
        <w:r>
          <w:rPr>
            <w:spacing w:val="2"/>
          </w:rPr>
          <w:t xml:space="preserve"> </w:t>
        </w:r>
        <w:r>
          <w:rPr>
            <w:spacing w:val="-1"/>
          </w:rPr>
          <w:t>means:</w:t>
        </w:r>
        <w:r>
          <w:rPr>
            <w:spacing w:val="3"/>
          </w:rPr>
          <w:t xml:space="preserve"> </w:t>
        </w:r>
        <w:r>
          <w:rPr>
            <w:spacing w:val="-1"/>
          </w:rPr>
          <w:t>(elevator</w:t>
        </w:r>
        <w:r>
          <w:rPr>
            <w:spacing w:val="39"/>
          </w:rPr>
          <w:t xml:space="preserve"> </w:t>
        </w:r>
        <w:r>
          <w:rPr>
            <w:spacing w:val="-1"/>
          </w:rPr>
          <w:t>shunt-trip not</w:t>
        </w:r>
        <w:r>
          <w:t xml:space="preserve"> </w:t>
        </w:r>
        <w:r>
          <w:rPr>
            <w:spacing w:val="-1"/>
          </w:rPr>
          <w:t>required)</w:t>
        </w:r>
      </w:ins>
    </w:p>
    <w:p w:rsidR="002B7738" w:rsidDel="003944A4" w:rsidRDefault="002B7738">
      <w:pPr>
        <w:pStyle w:val="BodyText"/>
        <w:ind w:right="1"/>
        <w:jc w:val="both"/>
        <w:rPr>
          <w:del w:id="179" w:author="Patterson, Robert" w:date="2017-05-11T14:29:00Z"/>
          <w:spacing w:val="-1"/>
        </w:rPr>
      </w:pPr>
    </w:p>
    <w:p w:rsidR="004F3824" w:rsidRDefault="003621EC">
      <w:pPr>
        <w:pStyle w:val="BodyText"/>
        <w:ind w:right="1"/>
        <w:jc w:val="both"/>
      </w:pPr>
      <w:r>
        <w:rPr>
          <w:spacing w:val="-1"/>
        </w:rPr>
        <w:t>NFPA</w:t>
      </w:r>
      <w:r>
        <w:rPr>
          <w:spacing w:val="20"/>
        </w:rPr>
        <w:t xml:space="preserve"> </w:t>
      </w:r>
      <w:r>
        <w:rPr>
          <w:spacing w:val="-1"/>
        </w:rPr>
        <w:t>73,</w:t>
      </w:r>
      <w:r>
        <w:rPr>
          <w:spacing w:val="19"/>
        </w:rPr>
        <w:t xml:space="preserve"> </w:t>
      </w:r>
      <w:r>
        <w:rPr>
          <w:spacing w:val="-1"/>
        </w:rPr>
        <w:t>Residential</w:t>
      </w:r>
      <w:r>
        <w:rPr>
          <w:spacing w:val="19"/>
        </w:rPr>
        <w:t xml:space="preserve"> </w:t>
      </w:r>
      <w:r>
        <w:rPr>
          <w:spacing w:val="-1"/>
        </w:rPr>
        <w:t>Electrical</w:t>
      </w:r>
      <w:r>
        <w:rPr>
          <w:spacing w:val="18"/>
        </w:rPr>
        <w:t xml:space="preserve"> </w:t>
      </w:r>
      <w:r>
        <w:rPr>
          <w:spacing w:val="-1"/>
        </w:rPr>
        <w:t>Safety</w:t>
      </w:r>
      <w:r>
        <w:rPr>
          <w:spacing w:val="20"/>
        </w:rPr>
        <w:t xml:space="preserve"> </w:t>
      </w:r>
      <w:r>
        <w:rPr>
          <w:spacing w:val="-1"/>
        </w:rPr>
        <w:t>Code</w:t>
      </w:r>
      <w:r>
        <w:rPr>
          <w:spacing w:val="20"/>
        </w:rPr>
        <w:t xml:space="preserve"> </w:t>
      </w:r>
      <w:r>
        <w:rPr>
          <w:spacing w:val="-1"/>
        </w:rPr>
        <w:t>(201</w:t>
      </w:r>
      <w:del w:id="180" w:author="Patterson, Robert" w:date="2017-05-11T14:30:00Z">
        <w:r w:rsidDel="003944A4">
          <w:rPr>
            <w:spacing w:val="-1"/>
          </w:rPr>
          <w:delText>1</w:delText>
        </w:r>
      </w:del>
      <w:ins w:id="181" w:author="Patterson, Robert" w:date="2017-05-11T14:30:00Z">
        <w:r w:rsidR="003944A4">
          <w:rPr>
            <w:spacing w:val="-1"/>
          </w:rPr>
          <w:t>4</w:t>
        </w:r>
      </w:ins>
      <w:r>
        <w:rPr>
          <w:spacing w:val="27"/>
        </w:rPr>
        <w:t xml:space="preserve"> </w:t>
      </w:r>
      <w:r>
        <w:rPr>
          <w:spacing w:val="-1"/>
        </w:rPr>
        <w:t>edition),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meet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needs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Vermont</w:t>
      </w:r>
      <w:r>
        <w:rPr>
          <w:spacing w:val="22"/>
        </w:rPr>
        <w:t xml:space="preserve"> </w:t>
      </w:r>
      <w:r>
        <w:rPr>
          <w:spacing w:val="-1"/>
        </w:rPr>
        <w:t>NFPA</w:t>
      </w:r>
      <w:r>
        <w:rPr>
          <w:spacing w:val="21"/>
        </w:rPr>
        <w:t xml:space="preserve"> </w:t>
      </w:r>
      <w:r>
        <w:rPr>
          <w:spacing w:val="-1"/>
        </w:rPr>
        <w:t>73</w:t>
      </w:r>
      <w:r>
        <w:rPr>
          <w:spacing w:val="29"/>
        </w:rPr>
        <w:t xml:space="preserve"> </w:t>
      </w:r>
      <w:r>
        <w:t xml:space="preserve">is </w:t>
      </w:r>
      <w:r>
        <w:rPr>
          <w:spacing w:val="-1"/>
        </w:rPr>
        <w:t>amended</w:t>
      </w:r>
      <w:r>
        <w:t xml:space="preserve"> as </w:t>
      </w:r>
      <w:r>
        <w:rPr>
          <w:spacing w:val="-1"/>
        </w:rPr>
        <w:t>follows: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ind w:left="140"/>
        <w:jc w:val="both"/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-delete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>and replace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>as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spacing w:val="-1"/>
        </w:rPr>
        <w:t>follows</w:t>
      </w:r>
      <w:r>
        <w:rPr>
          <w:rFonts w:ascii="Calibri"/>
          <w:i/>
          <w:spacing w:val="2"/>
        </w:rPr>
        <w:t xml:space="preserve"> </w:t>
      </w:r>
      <w:r>
        <w:rPr>
          <w:rFonts w:ascii="Calibri"/>
          <w:i/>
        </w:rPr>
        <w:t>-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  <w:spacing w:val="-1"/>
        </w:rPr>
        <w:t>Section</w:t>
      </w:r>
      <w:r>
        <w:rPr>
          <w:rFonts w:ascii="Calibri"/>
          <w:i/>
          <w:spacing w:val="46"/>
        </w:rPr>
        <w:t xml:space="preserve"> </w:t>
      </w:r>
      <w:r>
        <w:rPr>
          <w:rFonts w:ascii="Calibri"/>
          <w:i/>
          <w:spacing w:val="-1"/>
        </w:rPr>
        <w:t>5.1</w:t>
      </w:r>
    </w:p>
    <w:p w:rsidR="004F3824" w:rsidRDefault="003621EC">
      <w:pPr>
        <w:pStyle w:val="BodyText"/>
        <w:jc w:val="both"/>
        <w:rPr>
          <w:rFonts w:cs="Calibri"/>
        </w:rPr>
      </w:pPr>
      <w:del w:id="182" w:author="Patterson, Robert" w:date="2017-04-26T09:43:00Z">
        <w:r w:rsidDel="0020300C">
          <w:rPr>
            <w:spacing w:val="-1"/>
          </w:rPr>
          <w:delText>Section</w:delText>
        </w:r>
        <w:r w:rsidDel="0020300C">
          <w:rPr>
            <w:spacing w:val="8"/>
          </w:rPr>
          <w:delText xml:space="preserve"> </w:delText>
        </w:r>
        <w:r w:rsidDel="0020300C">
          <w:rPr>
            <w:spacing w:val="-1"/>
          </w:rPr>
          <w:delText>5.1</w:delText>
        </w:r>
        <w:r w:rsidDel="0020300C">
          <w:rPr>
            <w:spacing w:val="11"/>
          </w:rPr>
          <w:delText xml:space="preserve"> </w:delText>
        </w:r>
      </w:del>
      <w:r>
        <w:rPr>
          <w:spacing w:val="-1"/>
        </w:rPr>
        <w:t>Ground</w:t>
      </w:r>
      <w:r>
        <w:rPr>
          <w:spacing w:val="10"/>
        </w:rPr>
        <w:t xml:space="preserve"> </w:t>
      </w:r>
      <w:r>
        <w:rPr>
          <w:spacing w:val="-1"/>
        </w:rPr>
        <w:t>Fault</w:t>
      </w:r>
      <w:r>
        <w:rPr>
          <w:spacing w:val="11"/>
        </w:rPr>
        <w:t xml:space="preserve"> </w:t>
      </w:r>
      <w:r>
        <w:rPr>
          <w:spacing w:val="-1"/>
        </w:rPr>
        <w:t>Circuit</w:t>
      </w:r>
      <w:r>
        <w:rPr>
          <w:spacing w:val="11"/>
        </w:rPr>
        <w:t xml:space="preserve"> </w:t>
      </w:r>
      <w:r>
        <w:rPr>
          <w:spacing w:val="-1"/>
        </w:rPr>
        <w:t>Interrupter</w:t>
      </w:r>
      <w:r w:rsidR="0020300C">
        <w:rPr>
          <w:spacing w:val="-1"/>
        </w:rPr>
        <w:t>:</w:t>
      </w:r>
      <w:r>
        <w:rPr>
          <w:spacing w:val="39"/>
        </w:rPr>
        <w:t xml:space="preserve"> </w:t>
      </w:r>
      <w:r>
        <w:rPr>
          <w:spacing w:val="-1"/>
        </w:rPr>
        <w:t>Ground</w:t>
      </w:r>
      <w:r>
        <w:rPr>
          <w:spacing w:val="2"/>
        </w:rPr>
        <w:t xml:space="preserve"> </w:t>
      </w:r>
      <w:r>
        <w:rPr>
          <w:spacing w:val="-1"/>
        </w:rPr>
        <w:t>Fault</w:t>
      </w:r>
      <w:r>
        <w:rPr>
          <w:spacing w:val="2"/>
        </w:rPr>
        <w:t xml:space="preserve"> </w:t>
      </w:r>
      <w:r>
        <w:rPr>
          <w:spacing w:val="-1"/>
        </w:rPr>
        <w:t>Circuit</w:t>
      </w:r>
      <w:r>
        <w:rPr>
          <w:spacing w:val="3"/>
        </w:rPr>
        <w:t xml:space="preserve"> </w:t>
      </w:r>
      <w:r>
        <w:rPr>
          <w:spacing w:val="-1"/>
        </w:rPr>
        <w:t>Interrupters</w:t>
      </w:r>
      <w:r>
        <w:rPr>
          <w:spacing w:val="2"/>
        </w:rP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installed</w:t>
      </w:r>
      <w:r>
        <w:rPr>
          <w:spacing w:val="38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accordance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1"/>
        </w:rPr>
        <w:t>NFPA</w:t>
      </w:r>
      <w:r>
        <w:rPr>
          <w:spacing w:val="12"/>
        </w:rPr>
        <w:t xml:space="preserve"> </w:t>
      </w:r>
      <w:r>
        <w:rPr>
          <w:spacing w:val="-1"/>
        </w:rPr>
        <w:t>70</w:t>
      </w:r>
      <w:r>
        <w:rPr>
          <w:spacing w:val="15"/>
        </w:rPr>
        <w:t xml:space="preserve"> </w:t>
      </w:r>
      <w:r>
        <w:rPr>
          <w:spacing w:val="-1"/>
        </w:rPr>
        <w:t>Section</w:t>
      </w:r>
      <w:r>
        <w:rPr>
          <w:spacing w:val="11"/>
        </w:rPr>
        <w:t xml:space="preserve"> </w:t>
      </w:r>
      <w:r>
        <w:rPr>
          <w:spacing w:val="-1"/>
        </w:rPr>
        <w:t>210.8(A)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operate</w:t>
      </w:r>
      <w:r>
        <w:t xml:space="preserve"> </w:t>
      </w:r>
      <w:r>
        <w:rPr>
          <w:spacing w:val="-1"/>
        </w:rPr>
        <w:t>properly</w:t>
      </w:r>
      <w:r>
        <w:rPr>
          <w:i/>
          <w:spacing w:val="-1"/>
        </w:rPr>
        <w:t>.</w:t>
      </w:r>
    </w:p>
    <w:p w:rsidR="004F3824" w:rsidRDefault="004F3824">
      <w:pPr>
        <w:spacing w:before="10"/>
        <w:rPr>
          <w:rFonts w:ascii="Calibri" w:eastAsia="Calibri" w:hAnsi="Calibri" w:cs="Calibri"/>
          <w:i/>
          <w:sz w:val="21"/>
          <w:szCs w:val="21"/>
        </w:rPr>
      </w:pPr>
    </w:p>
    <w:p w:rsidR="004F3824" w:rsidDel="003944A4" w:rsidRDefault="003621EC">
      <w:pPr>
        <w:pStyle w:val="BodyText"/>
        <w:ind w:right="1"/>
        <w:jc w:val="both"/>
        <w:rPr>
          <w:del w:id="183" w:author="Patterson, Robert" w:date="2017-05-11T14:29:00Z"/>
        </w:rPr>
      </w:pPr>
      <w:del w:id="184" w:author="Patterson, Robert" w:date="2017-05-11T14:29:00Z">
        <w:r w:rsidDel="003944A4">
          <w:rPr>
            <w:spacing w:val="-1"/>
          </w:rPr>
          <w:delText>-delete-</w:delText>
        </w:r>
        <w:r w:rsidDel="003944A4">
          <w:rPr>
            <w:spacing w:val="2"/>
          </w:rPr>
          <w:delText xml:space="preserve"> </w:delText>
        </w:r>
        <w:r w:rsidDel="003944A4">
          <w:rPr>
            <w:spacing w:val="-1"/>
          </w:rPr>
          <w:delText>620.51(B)</w:delText>
        </w:r>
        <w:r w:rsidDel="003944A4">
          <w:rPr>
            <w:spacing w:val="3"/>
          </w:rPr>
          <w:delText xml:space="preserve"> </w:delText>
        </w:r>
        <w:r w:rsidDel="003944A4">
          <w:rPr>
            <w:spacing w:val="-1"/>
          </w:rPr>
          <w:delText>Disconnecting</w:delText>
        </w:r>
        <w:r w:rsidDel="003944A4">
          <w:rPr>
            <w:spacing w:val="2"/>
          </w:rPr>
          <w:delText xml:space="preserve"> </w:delText>
        </w:r>
        <w:r w:rsidDel="003944A4">
          <w:rPr>
            <w:spacing w:val="-1"/>
          </w:rPr>
          <w:delText>means:</w:delText>
        </w:r>
        <w:r w:rsidDel="003944A4">
          <w:rPr>
            <w:spacing w:val="3"/>
          </w:rPr>
          <w:delText xml:space="preserve"> </w:delText>
        </w:r>
        <w:r w:rsidDel="003944A4">
          <w:rPr>
            <w:spacing w:val="-1"/>
          </w:rPr>
          <w:delText>(elevator</w:delText>
        </w:r>
        <w:r w:rsidDel="003944A4">
          <w:rPr>
            <w:spacing w:val="39"/>
          </w:rPr>
          <w:delText xml:space="preserve"> </w:delText>
        </w:r>
        <w:r w:rsidDel="003944A4">
          <w:rPr>
            <w:spacing w:val="-1"/>
          </w:rPr>
          <w:delText>shunt-trip not</w:delText>
        </w:r>
        <w:r w:rsidDel="003944A4">
          <w:delText xml:space="preserve"> </w:delText>
        </w:r>
        <w:r w:rsidDel="003944A4">
          <w:rPr>
            <w:spacing w:val="-1"/>
          </w:rPr>
          <w:delText>required)</w:delText>
        </w:r>
      </w:del>
    </w:p>
    <w:p w:rsidR="002B21FC" w:rsidDel="003944A4" w:rsidRDefault="002B21FC">
      <w:pPr>
        <w:pStyle w:val="BodyText"/>
        <w:spacing w:before="37"/>
        <w:ind w:right="134"/>
        <w:jc w:val="both"/>
        <w:rPr>
          <w:del w:id="185" w:author="Patterson, Robert" w:date="2017-05-11T14:29:00Z"/>
          <w:spacing w:val="-1"/>
        </w:rPr>
      </w:pPr>
    </w:p>
    <w:p w:rsidR="004F3824" w:rsidRDefault="003621EC">
      <w:pPr>
        <w:pStyle w:val="BodyText"/>
        <w:spacing w:before="37"/>
        <w:ind w:right="134"/>
        <w:jc w:val="both"/>
      </w:pPr>
      <w:r>
        <w:rPr>
          <w:spacing w:val="-1"/>
        </w:rPr>
        <w:t>NFPA</w:t>
      </w:r>
      <w:r>
        <w:rPr>
          <w:spacing w:val="30"/>
        </w:rPr>
        <w:t xml:space="preserve"> </w:t>
      </w:r>
      <w:r>
        <w:rPr>
          <w:spacing w:val="-1"/>
        </w:rPr>
        <w:t>780,</w:t>
      </w:r>
      <w:r>
        <w:rPr>
          <w:spacing w:val="28"/>
        </w:rPr>
        <w:t xml:space="preserve"> </w:t>
      </w:r>
      <w:r>
        <w:rPr>
          <w:spacing w:val="-1"/>
        </w:rPr>
        <w:t>Lightning</w:t>
      </w:r>
      <w:r>
        <w:rPr>
          <w:spacing w:val="27"/>
        </w:rPr>
        <w:t xml:space="preserve"> </w:t>
      </w:r>
      <w:r>
        <w:rPr>
          <w:spacing w:val="-1"/>
        </w:rPr>
        <w:t>Protection</w:t>
      </w:r>
      <w:r>
        <w:rPr>
          <w:spacing w:val="26"/>
        </w:rPr>
        <w:t xml:space="preserve"> </w:t>
      </w:r>
      <w:r>
        <w:rPr>
          <w:spacing w:val="-2"/>
        </w:rPr>
        <w:t>Code</w:t>
      </w:r>
      <w:r>
        <w:rPr>
          <w:spacing w:val="34"/>
        </w:rPr>
        <w:t xml:space="preserve"> </w:t>
      </w:r>
      <w:r>
        <w:rPr>
          <w:spacing w:val="-1"/>
        </w:rPr>
        <w:t>(201</w:t>
      </w:r>
      <w:r w:rsidR="002B7738">
        <w:rPr>
          <w:spacing w:val="-1"/>
        </w:rPr>
        <w:t>4</w:t>
      </w:r>
      <w:r>
        <w:rPr>
          <w:spacing w:val="39"/>
        </w:rPr>
        <w:t xml:space="preserve"> </w:t>
      </w:r>
      <w:r>
        <w:rPr>
          <w:spacing w:val="-1"/>
        </w:rPr>
        <w:t>edition)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Del="00D00C0C" w:rsidRDefault="003621EC">
      <w:pPr>
        <w:pStyle w:val="BodyText"/>
        <w:ind w:right="133"/>
        <w:jc w:val="both"/>
        <w:rPr>
          <w:del w:id="186" w:author="Patterson, Robert" w:date="2017-05-08T14:34:00Z"/>
        </w:rPr>
      </w:pPr>
      <w:del w:id="187" w:author="Patterson, Robert" w:date="2017-05-08T14:34:00Z">
        <w:r w:rsidDel="00D00C0C">
          <w:rPr>
            <w:spacing w:val="-1"/>
          </w:rPr>
          <w:delText>ANSI</w:delText>
        </w:r>
        <w:r w:rsidDel="00D00C0C">
          <w:rPr>
            <w:spacing w:val="14"/>
          </w:rPr>
          <w:delText xml:space="preserve"> </w:delText>
        </w:r>
        <w:r w:rsidDel="00D00C0C">
          <w:rPr>
            <w:spacing w:val="-1"/>
          </w:rPr>
          <w:delText>C2,</w:delText>
        </w:r>
        <w:r w:rsidDel="00D00C0C">
          <w:rPr>
            <w:spacing w:val="15"/>
          </w:rPr>
          <w:delText xml:space="preserve"> </w:delText>
        </w:r>
        <w:r w:rsidDel="00D00C0C">
          <w:rPr>
            <w:spacing w:val="-1"/>
          </w:rPr>
          <w:delText>National</w:delText>
        </w:r>
        <w:r w:rsidDel="00D00C0C">
          <w:rPr>
            <w:spacing w:val="15"/>
          </w:rPr>
          <w:delText xml:space="preserve"> </w:delText>
        </w:r>
        <w:r w:rsidDel="00D00C0C">
          <w:rPr>
            <w:spacing w:val="-1"/>
          </w:rPr>
          <w:delText>Electrical</w:delText>
        </w:r>
        <w:r w:rsidDel="00D00C0C">
          <w:rPr>
            <w:spacing w:val="15"/>
          </w:rPr>
          <w:delText xml:space="preserve"> </w:delText>
        </w:r>
        <w:r w:rsidDel="00D00C0C">
          <w:rPr>
            <w:spacing w:val="-1"/>
          </w:rPr>
          <w:delText>Safety</w:delText>
        </w:r>
        <w:r w:rsidDel="00D00C0C">
          <w:rPr>
            <w:spacing w:val="16"/>
          </w:rPr>
          <w:delText xml:space="preserve"> </w:delText>
        </w:r>
        <w:r w:rsidDel="00D00C0C">
          <w:rPr>
            <w:spacing w:val="-1"/>
          </w:rPr>
          <w:delText>Code</w:delText>
        </w:r>
        <w:r w:rsidDel="00D00C0C">
          <w:rPr>
            <w:spacing w:val="16"/>
          </w:rPr>
          <w:delText xml:space="preserve"> </w:delText>
        </w:r>
        <w:r w:rsidDel="00D00C0C">
          <w:rPr>
            <w:spacing w:val="-1"/>
          </w:rPr>
          <w:delText>(201</w:delText>
        </w:r>
      </w:del>
      <w:del w:id="188" w:author="Patterson, Robert" w:date="2017-04-26T09:44:00Z">
        <w:r w:rsidDel="0020300C">
          <w:rPr>
            <w:spacing w:val="-1"/>
          </w:rPr>
          <w:delText>2</w:delText>
        </w:r>
      </w:del>
      <w:del w:id="189" w:author="Patterson, Robert" w:date="2017-05-08T14:34:00Z">
        <w:r w:rsidDel="00D00C0C">
          <w:rPr>
            <w:spacing w:val="37"/>
          </w:rPr>
          <w:delText xml:space="preserve"> </w:delText>
        </w:r>
        <w:r w:rsidDel="00D00C0C">
          <w:rPr>
            <w:spacing w:val="-1"/>
          </w:rPr>
          <w:delText>edition)</w:delText>
        </w:r>
      </w:del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Pr="00C302A3" w:rsidRDefault="003621EC">
      <w:pPr>
        <w:numPr>
          <w:ilvl w:val="0"/>
          <w:numId w:val="31"/>
        </w:numPr>
        <w:tabs>
          <w:tab w:val="left" w:pos="558"/>
        </w:tabs>
        <w:ind w:right="133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34"/>
        </w:rPr>
        <w:t xml:space="preserve"> </w:t>
      </w:r>
      <w:r>
        <w:rPr>
          <w:rFonts w:ascii="Calibri"/>
          <w:spacing w:val="-1"/>
        </w:rPr>
        <w:t>conflicting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sections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between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37"/>
        </w:rPr>
        <w:t xml:space="preserve"> </w:t>
      </w:r>
      <w:r>
        <w:rPr>
          <w:rFonts w:ascii="Calibri"/>
          <w:spacing w:val="-1"/>
        </w:rPr>
        <w:t>adopted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code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referenced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code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standard,</w:t>
      </w:r>
      <w:r>
        <w:rPr>
          <w:rFonts w:ascii="Calibri"/>
          <w:spacing w:val="39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1"/>
        </w:rPr>
        <w:t>adopted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code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1"/>
        </w:rPr>
        <w:t>shall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apply.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1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conflicting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sections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between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0"/>
        </w:rPr>
        <w:t xml:space="preserve"> </w:t>
      </w:r>
      <w:r>
        <w:rPr>
          <w:rFonts w:ascii="Calibri"/>
          <w:spacing w:val="-1"/>
        </w:rPr>
        <w:t>general</w:t>
      </w:r>
      <w:r>
        <w:rPr>
          <w:rFonts w:ascii="Calibri"/>
          <w:spacing w:val="29"/>
        </w:rPr>
        <w:t xml:space="preserve"> </w:t>
      </w:r>
      <w:r>
        <w:rPr>
          <w:rFonts w:ascii="Calibri"/>
          <w:spacing w:val="-1"/>
        </w:rPr>
        <w:t>requirement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1"/>
        </w:rPr>
        <w:t>specific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1"/>
        </w:rPr>
        <w:t>requirement,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9"/>
        </w:rPr>
        <w:t xml:space="preserve"> </w:t>
      </w:r>
      <w:r>
        <w:rPr>
          <w:rFonts w:ascii="Calibri"/>
          <w:spacing w:val="-1"/>
        </w:rPr>
        <w:t>specific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1"/>
        </w:rPr>
        <w:t>requirement</w:t>
      </w:r>
      <w:r>
        <w:rPr>
          <w:rFonts w:ascii="Calibri"/>
          <w:spacing w:val="28"/>
        </w:rPr>
        <w:t xml:space="preserve"> </w:t>
      </w:r>
      <w:r>
        <w:rPr>
          <w:rFonts w:ascii="Calibri"/>
          <w:spacing w:val="-1"/>
        </w:rPr>
        <w:t>shall</w:t>
      </w:r>
      <w:r>
        <w:rPr>
          <w:rFonts w:ascii="Calibri"/>
          <w:spacing w:val="30"/>
        </w:rPr>
        <w:t xml:space="preserve"> </w:t>
      </w:r>
      <w:r>
        <w:rPr>
          <w:rFonts w:ascii="Calibri"/>
          <w:spacing w:val="-1"/>
        </w:rPr>
        <w:t>apply.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[</w:t>
      </w:r>
      <w:r>
        <w:rPr>
          <w:rFonts w:ascii="Calibri"/>
          <w:i/>
          <w:spacing w:val="-1"/>
        </w:rPr>
        <w:t>Note:</w:t>
      </w:r>
      <w:r>
        <w:rPr>
          <w:rFonts w:ascii="Calibri"/>
          <w:i/>
          <w:spacing w:val="31"/>
        </w:rPr>
        <w:t xml:space="preserve"> </w:t>
      </w:r>
      <w:r>
        <w:rPr>
          <w:rFonts w:ascii="Calibri"/>
          <w:i/>
          <w:spacing w:val="-1"/>
        </w:rPr>
        <w:t>see</w:t>
      </w:r>
      <w:r>
        <w:rPr>
          <w:rFonts w:ascii="Calibri"/>
          <w:i/>
          <w:spacing w:val="29"/>
        </w:rPr>
        <w:t xml:space="preserve"> </w:t>
      </w:r>
      <w:del w:id="190" w:author="Patterson, Robert" w:date="2017-05-09T11:37:00Z">
        <w:r w:rsidDel="0057488E">
          <w:rPr>
            <w:rFonts w:ascii="Calibri"/>
            <w:i/>
            <w:spacing w:val="-1"/>
          </w:rPr>
          <w:delText>Appendix</w:delText>
        </w:r>
      </w:del>
      <w:ins w:id="191" w:author="Patterson, Robert" w:date="2017-05-09T11:37:00Z">
        <w:r w:rsidR="0057488E">
          <w:rPr>
            <w:rFonts w:ascii="Calibri"/>
            <w:i/>
            <w:spacing w:val="-1"/>
          </w:rPr>
          <w:t>Annex</w:t>
        </w:r>
      </w:ins>
      <w:r>
        <w:rPr>
          <w:rFonts w:ascii="Calibri"/>
          <w:i/>
          <w:spacing w:val="15"/>
        </w:rPr>
        <w:t xml:space="preserve"> </w:t>
      </w:r>
      <w:r>
        <w:rPr>
          <w:rFonts w:ascii="Calibri"/>
          <w:i/>
        </w:rPr>
        <w:t>I</w:t>
      </w:r>
      <w:ins w:id="192" w:author="Patterson, Robert" w:date="2017-05-05T14:10:00Z">
        <w:r w:rsidR="005E6E31">
          <w:rPr>
            <w:rFonts w:ascii="Calibri"/>
            <w:i/>
          </w:rPr>
          <w:t>11</w:t>
        </w:r>
      </w:ins>
      <w:del w:id="193" w:author="Patterson, Robert" w:date="2017-05-05T14:10:00Z">
        <w:r w:rsidDel="005E6E31">
          <w:rPr>
            <w:rFonts w:ascii="Calibri"/>
            <w:i/>
          </w:rPr>
          <w:delText>V</w:delText>
        </w:r>
      </w:del>
      <w:r>
        <w:rPr>
          <w:rFonts w:ascii="Calibri"/>
          <w:i/>
          <w:spacing w:val="14"/>
        </w:rPr>
        <w:t xml:space="preserve"> </w:t>
      </w:r>
      <w:r>
        <w:rPr>
          <w:rFonts w:ascii="Calibri"/>
          <w:i/>
          <w:spacing w:val="-1"/>
        </w:rPr>
        <w:t>for</w:t>
      </w:r>
      <w:r>
        <w:rPr>
          <w:rFonts w:ascii="Calibri"/>
          <w:i/>
          <w:spacing w:val="16"/>
        </w:rPr>
        <w:t xml:space="preserve"> </w:t>
      </w:r>
      <w:r>
        <w:rPr>
          <w:rFonts w:ascii="Calibri"/>
          <w:i/>
          <w:spacing w:val="-2"/>
        </w:rPr>
        <w:t>information</w:t>
      </w:r>
      <w:r>
        <w:rPr>
          <w:rFonts w:ascii="Calibri"/>
          <w:i/>
          <w:spacing w:val="14"/>
        </w:rPr>
        <w:t xml:space="preserve"> </w:t>
      </w:r>
      <w:r>
        <w:rPr>
          <w:rFonts w:ascii="Calibri"/>
          <w:i/>
          <w:spacing w:val="-1"/>
        </w:rPr>
        <w:t>on</w:t>
      </w:r>
      <w:r>
        <w:rPr>
          <w:rFonts w:ascii="Calibri"/>
          <w:i/>
          <w:spacing w:val="14"/>
        </w:rPr>
        <w:t xml:space="preserve"> </w:t>
      </w:r>
      <w:r>
        <w:rPr>
          <w:rFonts w:ascii="Calibri"/>
          <w:i/>
          <w:spacing w:val="-1"/>
        </w:rPr>
        <w:t>how</w:t>
      </w:r>
      <w:r>
        <w:rPr>
          <w:rFonts w:ascii="Calibri"/>
          <w:i/>
          <w:spacing w:val="15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15"/>
        </w:rPr>
        <w:t xml:space="preserve"> </w:t>
      </w:r>
      <w:r>
        <w:rPr>
          <w:rFonts w:ascii="Calibri"/>
          <w:i/>
          <w:spacing w:val="-1"/>
        </w:rPr>
        <w:t>obtain</w:t>
      </w:r>
      <w:r>
        <w:rPr>
          <w:rFonts w:ascii="Calibri"/>
          <w:i/>
          <w:spacing w:val="37"/>
        </w:rPr>
        <w:t xml:space="preserve"> </w:t>
      </w:r>
      <w:r>
        <w:rPr>
          <w:rFonts w:ascii="Calibri"/>
          <w:i/>
          <w:spacing w:val="-1"/>
        </w:rPr>
        <w:t>standards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  <w:spacing w:val="-1"/>
        </w:rPr>
        <w:t>and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  <w:spacing w:val="-1"/>
        </w:rPr>
        <w:t>reference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"/>
        </w:rPr>
        <w:t>documents</w:t>
      </w:r>
      <w:r>
        <w:rPr>
          <w:rFonts w:ascii="Calibri"/>
          <w:spacing w:val="-1"/>
        </w:rPr>
        <w:t>.]</w:t>
      </w:r>
      <w:r w:rsidR="00C302A3">
        <w:rPr>
          <w:rFonts w:ascii="Calibri"/>
          <w:spacing w:val="-1"/>
        </w:rPr>
        <w:t xml:space="preserve">  </w:t>
      </w:r>
    </w:p>
    <w:p w:rsidR="00C302A3" w:rsidRDefault="00C302A3" w:rsidP="00C302A3">
      <w:pPr>
        <w:pStyle w:val="Default"/>
        <w:ind w:left="140"/>
        <w:rPr>
          <w:spacing w:val="-1"/>
        </w:rPr>
      </w:pPr>
    </w:p>
    <w:p w:rsidR="00C302A3" w:rsidRPr="00CB2C7F" w:rsidRDefault="00C302A3">
      <w:pPr>
        <w:pStyle w:val="Default"/>
        <w:ind w:left="105"/>
        <w:jc w:val="both"/>
        <w:rPr>
          <w:i/>
          <w:iCs/>
          <w:color w:val="C00000"/>
          <w:sz w:val="22"/>
          <w:szCs w:val="22"/>
          <w:highlight w:val="green"/>
          <w:rPrChange w:id="194" w:author="Patterson, Robert" w:date="2017-05-09T08:35:00Z">
            <w:rPr>
              <w:rFonts w:asciiTheme="minorHAnsi" w:hAnsiTheme="minorHAnsi" w:cstheme="minorHAnsi"/>
              <w:i/>
              <w:iCs/>
              <w:color w:val="FF0000"/>
              <w:sz w:val="22"/>
              <w:szCs w:val="22"/>
              <w:highlight w:val="green"/>
            </w:rPr>
          </w:rPrChange>
        </w:rPr>
        <w:pPrChange w:id="195" w:author="Patterson, Robert" w:date="2017-05-09T08:32:00Z">
          <w:pPr>
            <w:pStyle w:val="Default"/>
            <w:ind w:left="105"/>
          </w:pPr>
        </w:pPrChange>
      </w:pPr>
      <w:r w:rsidRPr="00CB2C7F">
        <w:rPr>
          <w:i/>
          <w:iCs/>
          <w:color w:val="C00000"/>
          <w:sz w:val="22"/>
          <w:szCs w:val="22"/>
          <w:rPrChange w:id="196" w:author="Patterson, Robert" w:date="2017-05-09T08:35:00Z">
            <w:rPr>
              <w:rFonts w:asciiTheme="minorHAnsi" w:hAnsiTheme="minorHAnsi" w:cstheme="minorHAnsi"/>
              <w:i/>
              <w:iCs/>
              <w:color w:val="FF0000"/>
              <w:sz w:val="22"/>
              <w:szCs w:val="22"/>
            </w:rPr>
          </w:rPrChange>
        </w:rPr>
        <w:t xml:space="preserve">article 690.12 (C) </w:t>
      </w:r>
      <w:r w:rsidRPr="00CB2C7F">
        <w:rPr>
          <w:rFonts w:eastAsia="NewBaskervilleStd-Bold"/>
          <w:bCs/>
          <w:color w:val="C00000"/>
          <w:sz w:val="22"/>
          <w:szCs w:val="22"/>
          <w:rPrChange w:id="197" w:author="Patterson, Robert" w:date="2017-05-09T08:35:00Z">
            <w:rPr>
              <w:rFonts w:asciiTheme="minorHAnsi" w:eastAsia="NewBaskervilleStd-Bold" w:hAnsiTheme="minorHAnsi" w:cstheme="minorHAnsi"/>
              <w:bCs/>
              <w:color w:val="FF0000"/>
              <w:sz w:val="22"/>
              <w:szCs w:val="22"/>
            </w:rPr>
          </w:rPrChange>
        </w:rPr>
        <w:t>Initiation Device.</w:t>
      </w:r>
      <w:r w:rsidRPr="00CB2C7F">
        <w:rPr>
          <w:rFonts w:eastAsia="NewBaskervilleStd-Bold"/>
          <w:bCs/>
          <w:color w:val="C00000"/>
          <w:sz w:val="22"/>
          <w:szCs w:val="22"/>
          <w:rPrChange w:id="198" w:author="Patterson, Robert" w:date="2017-05-09T08:35:00Z">
            <w:rPr>
              <w:rFonts w:asciiTheme="minorHAnsi" w:eastAsia="NewBaskervilleStd-Bold" w:hAnsiTheme="minorHAnsi" w:cstheme="minorHAnsi"/>
              <w:b/>
              <w:bCs/>
              <w:color w:val="FF0000"/>
              <w:sz w:val="22"/>
              <w:szCs w:val="22"/>
            </w:rPr>
          </w:rPrChange>
        </w:rPr>
        <w:t xml:space="preserve"> </w:t>
      </w:r>
      <w:r w:rsidRPr="00CB2C7F">
        <w:rPr>
          <w:rFonts w:eastAsia="NewBaskervilleStd-Roman"/>
          <w:color w:val="C00000"/>
          <w:sz w:val="22"/>
          <w:szCs w:val="22"/>
          <w:rPrChange w:id="199" w:author="Patterson, Robert" w:date="2017-05-09T08:35:00Z">
            <w:rPr>
              <w:rFonts w:asciiTheme="minorHAnsi" w:eastAsia="NewBaskervilleStd-Roman" w:hAnsiTheme="minorHAnsi" w:cstheme="minorHAnsi"/>
              <w:color w:val="FF0000"/>
              <w:sz w:val="22"/>
              <w:szCs w:val="22"/>
            </w:rPr>
          </w:rPrChange>
        </w:rPr>
        <w:t>The initiation</w:t>
      </w:r>
      <w:r w:rsidR="008F58C3" w:rsidRPr="00CB2C7F">
        <w:rPr>
          <w:rFonts w:eastAsia="NewBaskervilleStd-Roman"/>
          <w:color w:val="C00000"/>
          <w:sz w:val="22"/>
          <w:szCs w:val="22"/>
          <w:rPrChange w:id="200" w:author="Patterson, Robert" w:date="2017-05-09T08:35:00Z">
            <w:rPr>
              <w:rFonts w:asciiTheme="minorHAnsi" w:eastAsia="NewBaskervilleStd-Roman" w:hAnsiTheme="minorHAnsi" w:cstheme="minorHAnsi"/>
              <w:color w:val="FF0000"/>
              <w:sz w:val="22"/>
              <w:szCs w:val="22"/>
            </w:rPr>
          </w:rPrChange>
        </w:rPr>
        <w:t xml:space="preserve">        </w:t>
      </w:r>
      <w:r w:rsidRPr="00CB2C7F">
        <w:rPr>
          <w:rFonts w:eastAsia="NewBaskervilleStd-Roman"/>
          <w:color w:val="C00000"/>
          <w:sz w:val="22"/>
          <w:szCs w:val="22"/>
          <w:rPrChange w:id="201" w:author="Patterson, Robert" w:date="2017-05-09T08:35:00Z">
            <w:rPr>
              <w:rFonts w:asciiTheme="minorHAnsi" w:eastAsia="NewBaskervilleStd-Roman" w:hAnsiTheme="minorHAnsi" w:cstheme="minorHAnsi"/>
              <w:color w:val="FF0000"/>
              <w:sz w:val="22"/>
              <w:szCs w:val="22"/>
            </w:rPr>
          </w:rPrChange>
        </w:rPr>
        <w:t xml:space="preserve">device(s) shall initiate the rapid shutdown function of the PV </w:t>
      </w:r>
      <w:ins w:id="202" w:author="Patterson, Robert" w:date="2017-05-05T14:10:00Z">
        <w:r w:rsidR="005E6E31" w:rsidRPr="00CB2C7F">
          <w:rPr>
            <w:rFonts w:eastAsia="NewBaskervilleStd-Roman"/>
            <w:color w:val="C00000"/>
            <w:sz w:val="22"/>
            <w:szCs w:val="22"/>
            <w:rPrChange w:id="203" w:author="Patterson, Robert" w:date="2017-05-09T08:35:00Z">
              <w:rPr>
                <w:rFonts w:asciiTheme="minorHAnsi" w:eastAsia="NewBaskervilleStd-Roman" w:hAnsiTheme="minorHAnsi" w:cstheme="minorHAnsi"/>
                <w:color w:val="FF0000"/>
                <w:sz w:val="22"/>
                <w:szCs w:val="22"/>
              </w:rPr>
            </w:rPrChange>
          </w:rPr>
          <w:t xml:space="preserve">(photovoltaic) </w:t>
        </w:r>
      </w:ins>
      <w:r w:rsidRPr="00CB2C7F">
        <w:rPr>
          <w:rFonts w:eastAsia="NewBaskervilleStd-Roman"/>
          <w:color w:val="C00000"/>
          <w:sz w:val="22"/>
          <w:szCs w:val="22"/>
          <w:rPrChange w:id="204" w:author="Patterson, Robert" w:date="2017-05-09T08:35:00Z">
            <w:rPr>
              <w:rFonts w:asciiTheme="minorHAnsi" w:eastAsia="NewBaskervilleStd-Roman" w:hAnsiTheme="minorHAnsi" w:cstheme="minorHAnsi"/>
              <w:color w:val="FF0000"/>
              <w:sz w:val="22"/>
              <w:szCs w:val="22"/>
            </w:rPr>
          </w:rPrChange>
        </w:rPr>
        <w:t xml:space="preserve">system. The device “off” position shall indicate that the rapid shutdown function has been initiated for all PV systems connected to that device. </w:t>
      </w:r>
      <w:r w:rsidRPr="00CB2C7F">
        <w:rPr>
          <w:rFonts w:eastAsia="NewBaskervilleStd-Roman"/>
          <w:strike/>
          <w:color w:val="C00000"/>
          <w:sz w:val="22"/>
          <w:szCs w:val="22"/>
          <w:rPrChange w:id="205" w:author="Patterson, Robert" w:date="2017-05-09T08:35:00Z">
            <w:rPr>
              <w:rFonts w:asciiTheme="minorHAnsi" w:eastAsia="NewBaskervilleStd-Roman" w:hAnsiTheme="minorHAnsi" w:cstheme="minorHAnsi"/>
              <w:strike/>
              <w:color w:val="FF0000"/>
              <w:sz w:val="22"/>
              <w:szCs w:val="22"/>
            </w:rPr>
          </w:rPrChange>
        </w:rPr>
        <w:t>For one-family and two-family dwellings, an</w:t>
      </w:r>
      <w:r w:rsidRPr="00CB2C7F">
        <w:rPr>
          <w:rFonts w:eastAsia="NewBaskervilleStd-Roman"/>
          <w:color w:val="C00000"/>
          <w:sz w:val="22"/>
          <w:szCs w:val="22"/>
          <w:rPrChange w:id="206" w:author="Patterson, Robert" w:date="2017-05-09T08:35:00Z">
            <w:rPr>
              <w:rFonts w:asciiTheme="minorHAnsi" w:eastAsia="NewBaskervilleStd-Roman" w:hAnsiTheme="minorHAnsi" w:cstheme="minorHAnsi"/>
              <w:color w:val="FF0000"/>
              <w:sz w:val="22"/>
              <w:szCs w:val="22"/>
            </w:rPr>
          </w:rPrChange>
        </w:rPr>
        <w:t xml:space="preserve"> Initiation device(s) shall be located at a readily accessible location outside the building.</w:t>
      </w:r>
    </w:p>
    <w:p w:rsidR="00C302A3" w:rsidRPr="00360BB1" w:rsidRDefault="00C302A3" w:rsidP="00C302A3">
      <w:pPr>
        <w:tabs>
          <w:tab w:val="left" w:pos="558"/>
        </w:tabs>
        <w:ind w:right="133"/>
        <w:jc w:val="both"/>
        <w:rPr>
          <w:rFonts w:ascii="Calibri" w:eastAsia="Calibri" w:hAnsi="Calibri" w:cs="Calibri"/>
          <w:color w:val="C00000"/>
          <w:rPrChange w:id="207" w:author="Patterson, Robert" w:date="2017-05-05T14:12:00Z">
            <w:rPr>
              <w:rFonts w:ascii="Calibri" w:eastAsia="Calibri" w:hAnsi="Calibri" w:cs="Calibri"/>
            </w:rPr>
          </w:rPrChange>
        </w:rPr>
      </w:pPr>
    </w:p>
    <w:p w:rsidR="004F3824" w:rsidRDefault="004F3824">
      <w:pPr>
        <w:spacing w:before="2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0"/>
          <w:numId w:val="44"/>
        </w:numPr>
        <w:tabs>
          <w:tab w:val="left" w:pos="419"/>
        </w:tabs>
        <w:ind w:left="418" w:hanging="278"/>
        <w:jc w:val="both"/>
        <w:rPr>
          <w:b w:val="0"/>
          <w:bCs w:val="0"/>
        </w:rPr>
      </w:pPr>
      <w:r>
        <w:t>REFERENCE</w:t>
      </w:r>
      <w:r>
        <w:rPr>
          <w:spacing w:val="-2"/>
        </w:rPr>
        <w:t xml:space="preserve"> </w:t>
      </w:r>
      <w:r>
        <w:rPr>
          <w:spacing w:val="-1"/>
        </w:rPr>
        <w:t>DOCUMENTS</w:t>
      </w:r>
    </w:p>
    <w:p w:rsidR="004F3824" w:rsidRDefault="004F3824">
      <w:pPr>
        <w:spacing w:before="11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30"/>
        </w:numPr>
        <w:tabs>
          <w:tab w:val="left" w:pos="431"/>
        </w:tabs>
        <w:spacing w:line="239" w:lineRule="auto"/>
        <w:ind w:right="136" w:firstLine="0"/>
        <w:jc w:val="both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documents,</w:t>
      </w:r>
      <w:r>
        <w:rPr>
          <w:spacing w:val="1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electrical</w:t>
      </w:r>
      <w:r>
        <w:rPr>
          <w:spacing w:val="21"/>
        </w:rPr>
        <w:t xml:space="preserve"> </w:t>
      </w:r>
      <w:r>
        <w:rPr>
          <w:spacing w:val="-1"/>
        </w:rPr>
        <w:t>safety</w:t>
      </w:r>
      <w:r>
        <w:rPr>
          <w:spacing w:val="22"/>
        </w:rPr>
        <w:t xml:space="preserve"> </w:t>
      </w:r>
      <w:r>
        <w:rPr>
          <w:spacing w:val="-1"/>
        </w:rPr>
        <w:t>rules,</w:t>
      </w:r>
      <w:r>
        <w:rPr>
          <w:spacing w:val="21"/>
        </w:rPr>
        <w:t xml:space="preserve"> </w:t>
      </w:r>
      <w:r>
        <w:rPr>
          <w:spacing w:val="-1"/>
        </w:rPr>
        <w:t>have</w:t>
      </w:r>
      <w:r>
        <w:rPr>
          <w:spacing w:val="22"/>
        </w:rPr>
        <w:t xml:space="preserve"> </w:t>
      </w:r>
      <w:r>
        <w:rPr>
          <w:spacing w:val="-1"/>
        </w:rPr>
        <w:t>been</w:t>
      </w:r>
      <w:r>
        <w:rPr>
          <w:spacing w:val="21"/>
        </w:rPr>
        <w:t xml:space="preserve"> </w:t>
      </w:r>
      <w:r>
        <w:rPr>
          <w:spacing w:val="-1"/>
        </w:rPr>
        <w:t>adopted</w:t>
      </w:r>
      <w:r>
        <w:rPr>
          <w:spacing w:val="21"/>
        </w:rPr>
        <w:t xml:space="preserve"> </w:t>
      </w:r>
      <w:r>
        <w:rPr>
          <w:spacing w:val="-1"/>
        </w:rPr>
        <w:t>by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State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Vermont</w:t>
      </w:r>
      <w:r>
        <w:rPr>
          <w:spacing w:val="32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rPr>
          <w:spacing w:val="-1"/>
        </w:rPr>
        <w:t>part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Vermont</w:t>
      </w:r>
      <w:r>
        <w:rPr>
          <w:spacing w:val="31"/>
        </w:rPr>
        <w:t xml:space="preserve"> </w:t>
      </w:r>
      <w:r>
        <w:rPr>
          <w:spacing w:val="-1"/>
        </w:rPr>
        <w:t>Fire</w:t>
      </w:r>
      <w:r>
        <w:rPr>
          <w:spacing w:val="29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rPr>
          <w:spacing w:val="-1"/>
        </w:rPr>
        <w:t>Building</w:t>
      </w:r>
      <w:r>
        <w:rPr>
          <w:spacing w:val="2"/>
        </w:rPr>
        <w:t xml:space="preserve"> </w:t>
      </w:r>
      <w:r>
        <w:rPr>
          <w:spacing w:val="-1"/>
        </w:rPr>
        <w:t>Safety</w:t>
      </w:r>
      <w:r>
        <w:rPr>
          <w:spacing w:val="3"/>
        </w:rPr>
        <w:t xml:space="preserve"> </w:t>
      </w:r>
      <w:r>
        <w:rPr>
          <w:spacing w:val="-1"/>
        </w:rPr>
        <w:t>Code.</w:t>
      </w:r>
      <w:r>
        <w:rPr>
          <w:spacing w:val="2"/>
        </w:rPr>
        <w:t xml:space="preserve"> </w:t>
      </w:r>
      <w:r>
        <w:rPr>
          <w:spacing w:val="-1"/>
        </w:rPr>
        <w:t>Electricians</w:t>
      </w:r>
      <w:r>
        <w:rPr>
          <w:spacing w:val="2"/>
        </w:rPr>
        <w:t xml:space="preserve"> </w:t>
      </w:r>
      <w:r>
        <w:rPr>
          <w:spacing w:val="-1"/>
        </w:rPr>
        <w:t>should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aware</w:t>
      </w:r>
      <w:r>
        <w:rPr>
          <w:spacing w:val="33"/>
        </w:rPr>
        <w:t xml:space="preserve"> </w:t>
      </w:r>
      <w:r>
        <w:t xml:space="preserve">of </w:t>
      </w:r>
      <w:r>
        <w:rPr>
          <w:spacing w:val="-1"/>
        </w:rPr>
        <w:t>these</w:t>
      </w:r>
      <w:r>
        <w:rPr>
          <w:spacing w:val="1"/>
        </w:rPr>
        <w:t xml:space="preserve"> </w:t>
      </w:r>
      <w:r>
        <w:rPr>
          <w:spacing w:val="-1"/>
        </w:rPr>
        <w:t>documents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consult</w:t>
      </w:r>
      <w: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as</w:t>
      </w:r>
      <w:r>
        <w:t xml:space="preserve"> </w:t>
      </w:r>
      <w:r>
        <w:rPr>
          <w:spacing w:val="-1"/>
        </w:rPr>
        <w:t>needed.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ind w:right="136"/>
        <w:jc w:val="both"/>
      </w:pPr>
      <w:r>
        <w:rPr>
          <w:spacing w:val="-1"/>
        </w:rPr>
        <w:t>NFPA</w:t>
      </w:r>
      <w:r>
        <w:rPr>
          <w:spacing w:val="17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-</w:t>
      </w:r>
      <w:r>
        <w:rPr>
          <w:spacing w:val="17"/>
        </w:rPr>
        <w:t xml:space="preserve"> </w:t>
      </w:r>
      <w:r>
        <w:rPr>
          <w:spacing w:val="-1"/>
        </w:rPr>
        <w:t>Fire</w:t>
      </w:r>
      <w:r>
        <w:rPr>
          <w:spacing w:val="15"/>
        </w:rPr>
        <w:t xml:space="preserve"> </w:t>
      </w:r>
      <w:r>
        <w:rPr>
          <w:spacing w:val="-1"/>
        </w:rPr>
        <w:t>Prevention</w:t>
      </w:r>
      <w:r>
        <w:rPr>
          <w:spacing w:val="14"/>
        </w:rPr>
        <w:t xml:space="preserve"> </w:t>
      </w:r>
      <w:r>
        <w:rPr>
          <w:spacing w:val="-1"/>
        </w:rPr>
        <w:t>Code,</w:t>
      </w:r>
      <w:r>
        <w:rPr>
          <w:spacing w:val="17"/>
        </w:rPr>
        <w:t xml:space="preserve"> </w:t>
      </w:r>
      <w:r>
        <w:rPr>
          <w:spacing w:val="-2"/>
        </w:rPr>
        <w:t>as</w:t>
      </w:r>
      <w:r>
        <w:rPr>
          <w:spacing w:val="17"/>
        </w:rPr>
        <w:t xml:space="preserve"> </w:t>
      </w:r>
      <w:r>
        <w:rPr>
          <w:spacing w:val="-1"/>
        </w:rPr>
        <w:t>adopted</w:t>
      </w:r>
      <w:r>
        <w:rPr>
          <w:spacing w:val="16"/>
        </w:rPr>
        <w:t xml:space="preserve"> </w:t>
      </w:r>
      <w:r>
        <w:rPr>
          <w:spacing w:val="-1"/>
        </w:rPr>
        <w:t>under</w:t>
      </w:r>
      <w:r>
        <w:rPr>
          <w:spacing w:val="35"/>
        </w:rPr>
        <w:t xml:space="preserve"> </w:t>
      </w:r>
      <w:r>
        <w:t xml:space="preserve">the </w:t>
      </w:r>
      <w:r>
        <w:rPr>
          <w:spacing w:val="-1"/>
        </w:rPr>
        <w:t>Vermont</w:t>
      </w:r>
      <w:r>
        <w:t xml:space="preserve"> </w:t>
      </w:r>
      <w:r>
        <w:rPr>
          <w:spacing w:val="-1"/>
        </w:rPr>
        <w:t>Fire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1"/>
        </w:rPr>
        <w:t>Building Safety Code.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ind w:right="134"/>
        <w:jc w:val="both"/>
      </w:pPr>
      <w:r>
        <w:rPr>
          <w:spacing w:val="-1"/>
        </w:rPr>
        <w:t>NFPA</w:t>
      </w:r>
      <w:r>
        <w:rPr>
          <w:spacing w:val="18"/>
        </w:rPr>
        <w:t xml:space="preserve"> </w:t>
      </w:r>
      <w:r>
        <w:t>20</w:t>
      </w:r>
      <w:r>
        <w:rPr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-1"/>
        </w:rPr>
        <w:t>Standard</w:t>
      </w:r>
      <w:r>
        <w:rPr>
          <w:spacing w:val="17"/>
        </w:rPr>
        <w:t xml:space="preserve"> </w:t>
      </w:r>
      <w:r>
        <w:rPr>
          <w:spacing w:val="-2"/>
        </w:rP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Installation</w:t>
      </w:r>
      <w:r>
        <w:rPr>
          <w:spacing w:val="1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Centrifugal</w:t>
      </w:r>
      <w:r>
        <w:rPr>
          <w:spacing w:val="22"/>
        </w:rPr>
        <w:t xml:space="preserve"> </w:t>
      </w:r>
      <w:r>
        <w:rPr>
          <w:spacing w:val="-1"/>
        </w:rPr>
        <w:t>Fire</w:t>
      </w:r>
      <w:r>
        <w:rPr>
          <w:spacing w:val="22"/>
        </w:rPr>
        <w:t xml:space="preserve"> </w:t>
      </w:r>
      <w:r>
        <w:rPr>
          <w:spacing w:val="-1"/>
        </w:rPr>
        <w:t>Pumps,</w:t>
      </w:r>
      <w:r>
        <w:rPr>
          <w:spacing w:val="20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rPr>
          <w:spacing w:val="-1"/>
        </w:rPr>
        <w:t>adopted</w:t>
      </w:r>
      <w:r>
        <w:rPr>
          <w:spacing w:val="21"/>
        </w:rPr>
        <w:t xml:space="preserve"> </w:t>
      </w:r>
      <w:r>
        <w:rPr>
          <w:spacing w:val="-1"/>
        </w:rPr>
        <w:t>under</w:t>
      </w:r>
      <w:r>
        <w:rPr>
          <w:spacing w:val="2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Vermont</w:t>
      </w:r>
      <w:r>
        <w:t xml:space="preserve"> </w:t>
      </w:r>
      <w:r>
        <w:rPr>
          <w:spacing w:val="-2"/>
        </w:rPr>
        <w:t>Fire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Building Safety Code.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ind w:right="134"/>
        <w:jc w:val="both"/>
      </w:pPr>
      <w:r>
        <w:rPr>
          <w:spacing w:val="-1"/>
        </w:rPr>
        <w:t>NFPA</w:t>
      </w:r>
      <w:r>
        <w:rPr>
          <w:spacing w:val="8"/>
        </w:rPr>
        <w:t xml:space="preserve"> </w:t>
      </w:r>
      <w:r>
        <w:t>30</w:t>
      </w:r>
      <w:r>
        <w:rPr>
          <w:spacing w:val="10"/>
        </w:rPr>
        <w:t xml:space="preserve"> </w:t>
      </w:r>
      <w:r>
        <w:t>-</w:t>
      </w:r>
      <w:r>
        <w:rPr>
          <w:spacing w:val="8"/>
        </w:rPr>
        <w:t xml:space="preserve"> </w:t>
      </w:r>
      <w:r>
        <w:rPr>
          <w:spacing w:val="-1"/>
        </w:rPr>
        <w:t>Flammable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Combustible</w:t>
      </w:r>
      <w:r>
        <w:rPr>
          <w:spacing w:val="8"/>
        </w:rPr>
        <w:t xml:space="preserve"> </w:t>
      </w:r>
      <w:r>
        <w:rPr>
          <w:spacing w:val="-1"/>
        </w:rPr>
        <w:t>Liquids</w:t>
      </w:r>
      <w:r>
        <w:rPr>
          <w:spacing w:val="25"/>
        </w:rPr>
        <w:t xml:space="preserve"> </w:t>
      </w:r>
      <w:r>
        <w:rPr>
          <w:spacing w:val="-1"/>
        </w:rPr>
        <w:t>Code,</w:t>
      </w:r>
      <w:r>
        <w:rPr>
          <w:spacing w:val="32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rPr>
          <w:spacing w:val="-1"/>
        </w:rPr>
        <w:t>adopted</w:t>
      </w:r>
      <w:r>
        <w:rPr>
          <w:spacing w:val="31"/>
        </w:rPr>
        <w:t xml:space="preserve"> </w:t>
      </w:r>
      <w:r>
        <w:rPr>
          <w:spacing w:val="-1"/>
        </w:rPr>
        <w:t>under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Vermont</w:t>
      </w:r>
      <w:r>
        <w:rPr>
          <w:spacing w:val="33"/>
        </w:rPr>
        <w:t xml:space="preserve"> </w:t>
      </w:r>
      <w:r>
        <w:rPr>
          <w:spacing w:val="-1"/>
        </w:rPr>
        <w:t>Fire</w:t>
      </w:r>
      <w:r>
        <w:rPr>
          <w:spacing w:val="32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rPr>
          <w:spacing w:val="-1"/>
        </w:rPr>
        <w:t>Building Safety</w:t>
      </w:r>
      <w:r>
        <w:rPr>
          <w:spacing w:val="1"/>
        </w:rPr>
        <w:t xml:space="preserve"> </w:t>
      </w:r>
      <w:r>
        <w:rPr>
          <w:spacing w:val="-1"/>
        </w:rPr>
        <w:t>Code.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 w:rsidP="003D1A75">
      <w:pPr>
        <w:pStyle w:val="BodyText"/>
        <w:ind w:right="136"/>
        <w:jc w:val="both"/>
      </w:pPr>
      <w:r>
        <w:rPr>
          <w:spacing w:val="-1"/>
        </w:rPr>
        <w:t>NFPA</w:t>
      </w:r>
      <w:r>
        <w:rPr>
          <w:spacing w:val="4"/>
        </w:rPr>
        <w:t xml:space="preserve"> </w:t>
      </w:r>
      <w:r>
        <w:rPr>
          <w:spacing w:val="-1"/>
        </w:rPr>
        <w:t>30A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spacing w:val="-1"/>
        </w:rPr>
        <w:t>Automotive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proofErr w:type="gramStart"/>
      <w:r>
        <w:rPr>
          <w:spacing w:val="-1"/>
        </w:rPr>
        <w:t>Marine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Service</w:t>
      </w:r>
      <w:proofErr w:type="gramEnd"/>
      <w:r>
        <w:rPr>
          <w:spacing w:val="23"/>
        </w:rPr>
        <w:t xml:space="preserve"> </w:t>
      </w:r>
      <w:r>
        <w:rPr>
          <w:spacing w:val="-1"/>
        </w:rPr>
        <w:t>Station</w:t>
      </w:r>
      <w:r>
        <w:rPr>
          <w:spacing w:val="11"/>
        </w:rPr>
        <w:t xml:space="preserve"> </w:t>
      </w:r>
      <w:r>
        <w:rPr>
          <w:spacing w:val="-1"/>
        </w:rPr>
        <w:t>Code,</w:t>
      </w:r>
      <w:r>
        <w:rPr>
          <w:spacing w:val="14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adopted</w:t>
      </w:r>
      <w:r>
        <w:rPr>
          <w:spacing w:val="11"/>
        </w:rPr>
        <w:t xml:space="preserve"> </w:t>
      </w:r>
      <w:r>
        <w:rPr>
          <w:spacing w:val="-1"/>
        </w:rP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Vermont</w:t>
      </w:r>
      <w:r>
        <w:rPr>
          <w:spacing w:val="12"/>
        </w:rPr>
        <w:t xml:space="preserve"> </w:t>
      </w:r>
      <w:r>
        <w:rPr>
          <w:spacing w:val="-1"/>
        </w:rPr>
        <w:t>Fire</w:t>
      </w:r>
      <w:r w:rsidR="003D1A75"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1"/>
        </w:rPr>
        <w:t>Building Safety</w:t>
      </w:r>
      <w:r>
        <w:t xml:space="preserve"> </w:t>
      </w:r>
      <w:r>
        <w:rPr>
          <w:spacing w:val="-1"/>
        </w:rPr>
        <w:t>Code.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spacing w:line="239" w:lineRule="auto"/>
        <w:ind w:right="135"/>
        <w:jc w:val="both"/>
      </w:pPr>
      <w:r>
        <w:rPr>
          <w:spacing w:val="-1"/>
        </w:rPr>
        <w:t>NFPA</w:t>
      </w:r>
      <w:r>
        <w:rPr>
          <w:spacing w:val="36"/>
        </w:rPr>
        <w:t xml:space="preserve"> </w:t>
      </w:r>
      <w:r>
        <w:t>32</w:t>
      </w:r>
      <w:r>
        <w:rPr>
          <w:spacing w:val="2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rPr>
          <w:spacing w:val="-1"/>
        </w:rPr>
        <w:t>Standard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t>Dry</w:t>
      </w:r>
      <w:r>
        <w:rPr>
          <w:spacing w:val="37"/>
        </w:rPr>
        <w:t xml:space="preserve"> </w:t>
      </w:r>
      <w:r>
        <w:rPr>
          <w:spacing w:val="-1"/>
        </w:rPr>
        <w:t>Cleaning</w:t>
      </w:r>
      <w:r>
        <w:rPr>
          <w:spacing w:val="35"/>
        </w:rPr>
        <w:t xml:space="preserve"> </w:t>
      </w:r>
      <w:r>
        <w:rPr>
          <w:spacing w:val="-1"/>
        </w:rPr>
        <w:t>Plants,</w:t>
      </w:r>
      <w:r>
        <w:rPr>
          <w:spacing w:val="36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rPr>
          <w:spacing w:val="-1"/>
        </w:rPr>
        <w:t>adopted under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Vermont</w:t>
      </w:r>
      <w:r>
        <w:t xml:space="preserve"> </w:t>
      </w:r>
      <w:r>
        <w:rPr>
          <w:spacing w:val="-1"/>
        </w:rPr>
        <w:t>Fire</w:t>
      </w:r>
      <w:r>
        <w:t xml:space="preserve"> &amp;</w:t>
      </w:r>
      <w:r>
        <w:rPr>
          <w:spacing w:val="1"/>
        </w:rPr>
        <w:t xml:space="preserve"> </w:t>
      </w:r>
      <w:r>
        <w:rPr>
          <w:spacing w:val="-1"/>
        </w:rPr>
        <w:t>Building Safety</w:t>
      </w:r>
      <w:r>
        <w:rPr>
          <w:spacing w:val="28"/>
        </w:rPr>
        <w:t xml:space="preserve"> </w:t>
      </w:r>
      <w:r>
        <w:rPr>
          <w:spacing w:val="-1"/>
        </w:rPr>
        <w:t>Code.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ind w:right="133"/>
        <w:jc w:val="both"/>
      </w:pPr>
      <w:r>
        <w:rPr>
          <w:spacing w:val="-1"/>
        </w:rPr>
        <w:t>NFPA</w:t>
      </w:r>
      <w:r>
        <w:rPr>
          <w:spacing w:val="43"/>
        </w:rPr>
        <w:t xml:space="preserve"> </w:t>
      </w:r>
      <w:r>
        <w:rPr>
          <w:spacing w:val="-1"/>
        </w:rPr>
        <w:t>33</w:t>
      </w:r>
      <w:r>
        <w:rPr>
          <w:spacing w:val="45"/>
        </w:rPr>
        <w:t xml:space="preserve"> </w:t>
      </w:r>
      <w:r>
        <w:t>-</w:t>
      </w:r>
      <w:r>
        <w:rPr>
          <w:spacing w:val="41"/>
        </w:rPr>
        <w:t xml:space="preserve"> </w:t>
      </w:r>
      <w:r>
        <w:rPr>
          <w:spacing w:val="-1"/>
        </w:rPr>
        <w:t>Standard</w:t>
      </w:r>
      <w:r>
        <w:rPr>
          <w:spacing w:val="41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Spray</w:t>
      </w:r>
      <w:r>
        <w:rPr>
          <w:spacing w:val="44"/>
        </w:rPr>
        <w:t xml:space="preserve"> </w:t>
      </w:r>
      <w:r>
        <w:rPr>
          <w:spacing w:val="-1"/>
        </w:rPr>
        <w:t>Application</w:t>
      </w:r>
      <w:r>
        <w:rPr>
          <w:spacing w:val="43"/>
        </w:rPr>
        <w:t xml:space="preserve"> </w:t>
      </w:r>
      <w:r>
        <w:rPr>
          <w:spacing w:val="-1"/>
        </w:rPr>
        <w:t>Using</w:t>
      </w:r>
      <w:r>
        <w:rPr>
          <w:spacing w:val="29"/>
        </w:rPr>
        <w:t xml:space="preserve"> </w:t>
      </w:r>
      <w:r>
        <w:rPr>
          <w:spacing w:val="-1"/>
        </w:rPr>
        <w:t>Flammable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2"/>
        </w:rPr>
        <w:t>Combustible</w:t>
      </w:r>
      <w:r>
        <w:rPr>
          <w:spacing w:val="17"/>
        </w:rPr>
        <w:t xml:space="preserve"> </w:t>
      </w:r>
      <w:r>
        <w:rPr>
          <w:spacing w:val="-1"/>
        </w:rPr>
        <w:t>Materials,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1"/>
        </w:rPr>
        <w:t>adopted</w:t>
      </w:r>
      <w:r>
        <w:rPr>
          <w:spacing w:val="47"/>
        </w:rPr>
        <w:t xml:space="preserve"> </w:t>
      </w:r>
      <w:r>
        <w:rPr>
          <w:spacing w:val="-1"/>
        </w:rPr>
        <w:t>under</w:t>
      </w:r>
      <w:r>
        <w:t xml:space="preserve"> the </w:t>
      </w:r>
      <w:r>
        <w:rPr>
          <w:spacing w:val="-1"/>
        </w:rPr>
        <w:t>Vermont</w:t>
      </w:r>
      <w:r>
        <w:t xml:space="preserve"> </w:t>
      </w:r>
      <w:r>
        <w:rPr>
          <w:spacing w:val="-2"/>
        </w:rPr>
        <w:t>Fire</w:t>
      </w:r>
      <w:r>
        <w:t xml:space="preserve"> &amp;</w:t>
      </w:r>
      <w:r>
        <w:rPr>
          <w:spacing w:val="-4"/>
        </w:rPr>
        <w:t xml:space="preserve"> </w:t>
      </w:r>
      <w:r>
        <w:rPr>
          <w:spacing w:val="-1"/>
        </w:rPr>
        <w:t>Building Safety</w:t>
      </w:r>
      <w:r>
        <w:rPr>
          <w:spacing w:val="1"/>
        </w:rPr>
        <w:t xml:space="preserve"> </w:t>
      </w:r>
      <w:r>
        <w:rPr>
          <w:spacing w:val="-1"/>
        </w:rPr>
        <w:t>Code.</w:t>
      </w:r>
    </w:p>
    <w:p w:rsidR="0030510B" w:rsidRDefault="0030510B">
      <w:pPr>
        <w:pStyle w:val="BodyText"/>
        <w:spacing w:before="37"/>
        <w:jc w:val="both"/>
        <w:rPr>
          <w:spacing w:val="-1"/>
        </w:rPr>
      </w:pPr>
    </w:p>
    <w:p w:rsidR="004F3824" w:rsidRDefault="003621EC">
      <w:pPr>
        <w:pStyle w:val="BodyText"/>
        <w:spacing w:before="37"/>
        <w:jc w:val="both"/>
      </w:pPr>
      <w:r>
        <w:rPr>
          <w:spacing w:val="-1"/>
        </w:rPr>
        <w:t>NFPA</w:t>
      </w:r>
      <w:r>
        <w:rPr>
          <w:spacing w:val="36"/>
        </w:rPr>
        <w:t xml:space="preserve"> </w:t>
      </w:r>
      <w:r>
        <w:rPr>
          <w:spacing w:val="-1"/>
        </w:rPr>
        <w:t>34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rPr>
          <w:spacing w:val="-1"/>
        </w:rPr>
        <w:t>Standard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rPr>
          <w:spacing w:val="-1"/>
        </w:rPr>
        <w:t>Dipping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Coating</w:t>
      </w:r>
      <w:r>
        <w:rPr>
          <w:spacing w:val="27"/>
        </w:rPr>
        <w:t xml:space="preserve"> </w:t>
      </w:r>
      <w:r>
        <w:rPr>
          <w:spacing w:val="-1"/>
        </w:rPr>
        <w:t>Process</w:t>
      </w:r>
      <w:r>
        <w:rPr>
          <w:spacing w:val="14"/>
        </w:rPr>
        <w:t xml:space="preserve"> </w:t>
      </w:r>
      <w:r>
        <w:rPr>
          <w:spacing w:val="-1"/>
        </w:rPr>
        <w:t>Using</w:t>
      </w:r>
      <w:r>
        <w:rPr>
          <w:spacing w:val="16"/>
        </w:rPr>
        <w:t xml:space="preserve"> </w:t>
      </w:r>
      <w:r>
        <w:rPr>
          <w:spacing w:val="-1"/>
        </w:rPr>
        <w:t>Flammable</w:t>
      </w:r>
      <w:r>
        <w:rPr>
          <w:spacing w:val="12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Combustible</w:t>
      </w:r>
      <w:r>
        <w:rPr>
          <w:spacing w:val="17"/>
        </w:rPr>
        <w:t xml:space="preserve"> </w:t>
      </w:r>
      <w:r>
        <w:rPr>
          <w:spacing w:val="-1"/>
        </w:rPr>
        <w:t>Liquids,</w:t>
      </w:r>
      <w:r>
        <w:rPr>
          <w:spacing w:val="38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adopted</w:t>
      </w:r>
      <w:r>
        <w:rPr>
          <w:spacing w:val="2"/>
        </w:rPr>
        <w:t xml:space="preserve"> </w:t>
      </w:r>
      <w:r>
        <w:rPr>
          <w:spacing w:val="-1"/>
        </w:rPr>
        <w:t>under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Vermont</w:t>
      </w:r>
      <w:r>
        <w:rPr>
          <w:spacing w:val="3"/>
        </w:rPr>
        <w:t xml:space="preserve"> </w:t>
      </w:r>
      <w:r>
        <w:rPr>
          <w:spacing w:val="-1"/>
        </w:rPr>
        <w:t>Fire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1"/>
        </w:rPr>
        <w:t>Building</w:t>
      </w:r>
      <w:r>
        <w:rPr>
          <w:spacing w:val="39"/>
        </w:rPr>
        <w:t xml:space="preserve"> </w:t>
      </w:r>
      <w:r>
        <w:rPr>
          <w:spacing w:val="-1"/>
        </w:rPr>
        <w:t>Safety</w:t>
      </w:r>
      <w:r>
        <w:rPr>
          <w:spacing w:val="-2"/>
        </w:rPr>
        <w:t xml:space="preserve"> </w:t>
      </w:r>
      <w:r>
        <w:rPr>
          <w:spacing w:val="-1"/>
        </w:rPr>
        <w:t>Code.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ind w:right="1"/>
        <w:jc w:val="both"/>
      </w:pPr>
      <w:r>
        <w:rPr>
          <w:spacing w:val="-1"/>
        </w:rPr>
        <w:t>NFPA</w:t>
      </w:r>
      <w:r>
        <w:rPr>
          <w:spacing w:val="25"/>
        </w:rPr>
        <w:t xml:space="preserve"> </w:t>
      </w:r>
      <w:r>
        <w:t>45</w:t>
      </w:r>
      <w:r>
        <w:rPr>
          <w:spacing w:val="27"/>
        </w:rPr>
        <w:t xml:space="preserve"> </w:t>
      </w:r>
      <w:r>
        <w:t>-</w:t>
      </w:r>
      <w:r>
        <w:rPr>
          <w:spacing w:val="25"/>
        </w:rPr>
        <w:t xml:space="preserve"> </w:t>
      </w:r>
      <w:r>
        <w:rPr>
          <w:spacing w:val="-1"/>
        </w:rPr>
        <w:t>Standard</w:t>
      </w:r>
      <w:r>
        <w:rPr>
          <w:spacing w:val="24"/>
        </w:rPr>
        <w:t xml:space="preserve"> </w:t>
      </w:r>
      <w:r>
        <w:rPr>
          <w:spacing w:val="-1"/>
        </w:rPr>
        <w:t>on</w:t>
      </w:r>
      <w:r>
        <w:rPr>
          <w:spacing w:val="24"/>
        </w:rPr>
        <w:t xml:space="preserve"> </w:t>
      </w:r>
      <w:r>
        <w:rPr>
          <w:spacing w:val="-1"/>
        </w:rPr>
        <w:t>Fire</w:t>
      </w:r>
      <w:r>
        <w:rPr>
          <w:spacing w:val="26"/>
        </w:rPr>
        <w:t xml:space="preserve"> </w:t>
      </w:r>
      <w:r>
        <w:rPr>
          <w:spacing w:val="-1"/>
        </w:rPr>
        <w:t>Protection</w:t>
      </w:r>
      <w:r>
        <w:rPr>
          <w:spacing w:val="2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Laboratories</w:t>
      </w:r>
      <w:r>
        <w:rPr>
          <w:spacing w:val="38"/>
        </w:rPr>
        <w:t xml:space="preserve"> </w:t>
      </w:r>
      <w:r>
        <w:rPr>
          <w:spacing w:val="-1"/>
        </w:rPr>
        <w:t>Using</w:t>
      </w:r>
      <w:r>
        <w:rPr>
          <w:spacing w:val="38"/>
        </w:rPr>
        <w:t xml:space="preserve"> </w:t>
      </w:r>
      <w:r>
        <w:rPr>
          <w:spacing w:val="-1"/>
        </w:rPr>
        <w:t>Chemicals,</w:t>
      </w:r>
      <w:r>
        <w:rPr>
          <w:spacing w:val="39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rPr>
          <w:spacing w:val="-1"/>
        </w:rPr>
        <w:t>adopted</w:t>
      </w:r>
      <w:r>
        <w:rPr>
          <w:spacing w:val="38"/>
        </w:rPr>
        <w:t xml:space="preserve"> </w:t>
      </w:r>
      <w:r>
        <w:rPr>
          <w:spacing w:val="-1"/>
        </w:rPr>
        <w:t>under</w:t>
      </w:r>
      <w:r>
        <w:rPr>
          <w:spacing w:val="41"/>
        </w:rPr>
        <w:t xml:space="preserve"> </w:t>
      </w:r>
      <w:r>
        <w:t xml:space="preserve">the </w:t>
      </w:r>
      <w:r>
        <w:rPr>
          <w:spacing w:val="-1"/>
        </w:rPr>
        <w:t>Vermont</w:t>
      </w:r>
      <w:r>
        <w:t xml:space="preserve"> </w:t>
      </w:r>
      <w:r>
        <w:rPr>
          <w:spacing w:val="-1"/>
        </w:rPr>
        <w:t>Fire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1"/>
        </w:rPr>
        <w:t>Building Safety Code.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jc w:val="both"/>
      </w:pPr>
      <w:r>
        <w:rPr>
          <w:spacing w:val="-1"/>
        </w:rPr>
        <w:t>NFPA</w:t>
      </w:r>
      <w:r>
        <w:rPr>
          <w:spacing w:val="48"/>
        </w:rPr>
        <w:t xml:space="preserve"> </w:t>
      </w:r>
      <w:r>
        <w:t>50A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rPr>
          <w:spacing w:val="-1"/>
        </w:rPr>
        <w:t>Standard</w:t>
      </w:r>
      <w:r>
        <w:rPr>
          <w:spacing w:val="47"/>
        </w:rPr>
        <w:t xml:space="preserve"> </w:t>
      </w:r>
      <w:r>
        <w:rPr>
          <w:spacing w:val="-1"/>
        </w:rPr>
        <w:t>for</w:t>
      </w:r>
      <w:r>
        <w:rPr>
          <w:spacing w:val="49"/>
        </w:rPr>
        <w:t xml:space="preserve"> </w:t>
      </w:r>
      <w:r>
        <w:rPr>
          <w:spacing w:val="-1"/>
        </w:rPr>
        <w:t>Gaseous</w:t>
      </w:r>
      <w:r>
        <w:rPr>
          <w:spacing w:val="49"/>
        </w:rPr>
        <w:t xml:space="preserve"> </w:t>
      </w:r>
      <w:r>
        <w:rPr>
          <w:spacing w:val="-1"/>
        </w:rPr>
        <w:t>Hydrogen</w:t>
      </w:r>
      <w:r>
        <w:rPr>
          <w:spacing w:val="31"/>
        </w:rPr>
        <w:t xml:space="preserve"> </w:t>
      </w:r>
      <w:r>
        <w:rPr>
          <w:spacing w:val="-1"/>
        </w:rPr>
        <w:t>Systems</w:t>
      </w:r>
      <w:r>
        <w:rPr>
          <w:spacing w:val="24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rPr>
          <w:spacing w:val="-1"/>
        </w:rPr>
        <w:t>consumer</w:t>
      </w:r>
      <w:r>
        <w:rPr>
          <w:spacing w:val="22"/>
        </w:rPr>
        <w:t xml:space="preserve"> </w:t>
      </w:r>
      <w:r>
        <w:rPr>
          <w:spacing w:val="-1"/>
        </w:rPr>
        <w:t>sites</w:t>
      </w:r>
      <w:r>
        <w:rPr>
          <w:spacing w:val="22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rPr>
          <w:spacing w:val="-1"/>
        </w:rPr>
        <w:t>adopted</w:t>
      </w:r>
      <w:r>
        <w:rPr>
          <w:spacing w:val="23"/>
        </w:rPr>
        <w:t xml:space="preserve"> </w:t>
      </w:r>
      <w:r>
        <w:rPr>
          <w:spacing w:val="-1"/>
        </w:rPr>
        <w:t>under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Vermont</w:t>
      </w:r>
      <w:r>
        <w:t xml:space="preserve"> </w:t>
      </w:r>
      <w:r>
        <w:rPr>
          <w:spacing w:val="-2"/>
        </w:rPr>
        <w:t>Fire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Building Safety Code.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spacing w:line="239" w:lineRule="auto"/>
        <w:jc w:val="both"/>
      </w:pPr>
      <w:r>
        <w:rPr>
          <w:spacing w:val="-1"/>
        </w:rPr>
        <w:t>NFPA</w:t>
      </w:r>
      <w:r>
        <w:rPr>
          <w:spacing w:val="39"/>
        </w:rPr>
        <w:t xml:space="preserve"> </w:t>
      </w:r>
      <w:r>
        <w:t>50B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rPr>
          <w:spacing w:val="-1"/>
        </w:rPr>
        <w:t>Standard</w:t>
      </w:r>
      <w:r>
        <w:rPr>
          <w:spacing w:val="37"/>
        </w:rPr>
        <w:t xml:space="preserve"> </w:t>
      </w:r>
      <w:r>
        <w:rPr>
          <w:spacing w:val="-1"/>
        </w:rPr>
        <w:t>for</w:t>
      </w:r>
      <w:r>
        <w:rPr>
          <w:spacing w:val="39"/>
        </w:rPr>
        <w:t xml:space="preserve"> </w:t>
      </w:r>
      <w:r>
        <w:rPr>
          <w:spacing w:val="-1"/>
        </w:rPr>
        <w:t>Liquefied</w:t>
      </w:r>
      <w:r>
        <w:rPr>
          <w:spacing w:val="38"/>
        </w:rPr>
        <w:t xml:space="preserve"> </w:t>
      </w:r>
      <w:r>
        <w:rPr>
          <w:spacing w:val="-1"/>
        </w:rPr>
        <w:t>Hydrogen</w:t>
      </w:r>
      <w:r>
        <w:rPr>
          <w:spacing w:val="25"/>
        </w:rPr>
        <w:t xml:space="preserve"> </w:t>
      </w:r>
      <w:r>
        <w:rPr>
          <w:spacing w:val="-1"/>
        </w:rPr>
        <w:t>Systems</w:t>
      </w:r>
      <w:r>
        <w:rPr>
          <w:spacing w:val="24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rPr>
          <w:spacing w:val="-1"/>
        </w:rPr>
        <w:t>consumer</w:t>
      </w:r>
      <w:r>
        <w:rPr>
          <w:spacing w:val="22"/>
        </w:rPr>
        <w:t xml:space="preserve"> </w:t>
      </w:r>
      <w:r>
        <w:rPr>
          <w:spacing w:val="-1"/>
        </w:rPr>
        <w:t>sites</w:t>
      </w:r>
      <w:r>
        <w:rPr>
          <w:spacing w:val="22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rPr>
          <w:spacing w:val="-1"/>
        </w:rPr>
        <w:t>adopted</w:t>
      </w:r>
      <w:r>
        <w:rPr>
          <w:spacing w:val="23"/>
        </w:rPr>
        <w:t xml:space="preserve"> </w:t>
      </w:r>
      <w:r>
        <w:rPr>
          <w:spacing w:val="-1"/>
        </w:rPr>
        <w:t>under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Vermont</w:t>
      </w:r>
      <w:r>
        <w:t xml:space="preserve"> </w:t>
      </w:r>
      <w:r>
        <w:rPr>
          <w:spacing w:val="-2"/>
        </w:rPr>
        <w:t>Fire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Building Safety Code.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jc w:val="both"/>
      </w:pPr>
      <w:r>
        <w:rPr>
          <w:spacing w:val="-1"/>
        </w:rPr>
        <w:t>NFPA</w:t>
      </w:r>
      <w:r>
        <w:rPr>
          <w:spacing w:val="1"/>
        </w:rPr>
        <w:t xml:space="preserve"> </w:t>
      </w:r>
      <w:r>
        <w:rPr>
          <w:spacing w:val="-1"/>
        </w:rPr>
        <w:t>54</w:t>
      </w:r>
      <w:r>
        <w:rPr>
          <w:spacing w:val="2"/>
        </w:rPr>
        <w:t xml:space="preserve"> </w:t>
      </w:r>
      <w:r>
        <w:t xml:space="preserve">-  </w:t>
      </w: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Fuel</w:t>
      </w:r>
      <w:r>
        <w:rPr>
          <w:spacing w:val="47"/>
        </w:rPr>
        <w:t xml:space="preserve"> </w:t>
      </w:r>
      <w:proofErr w:type="gramStart"/>
      <w:r>
        <w:t xml:space="preserve">Gas  </w:t>
      </w:r>
      <w:r>
        <w:rPr>
          <w:spacing w:val="-1"/>
        </w:rPr>
        <w:t>Code</w:t>
      </w:r>
      <w:proofErr w:type="gramEnd"/>
      <w:r>
        <w:rPr>
          <w:spacing w:val="-1"/>
        </w:rPr>
        <w:t>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adopted</w:t>
      </w:r>
      <w:r>
        <w:rPr>
          <w:spacing w:val="30"/>
        </w:rPr>
        <w:t xml:space="preserve"> </w:t>
      </w:r>
      <w:r>
        <w:rPr>
          <w:spacing w:val="-1"/>
        </w:rPr>
        <w:lastRenderedPageBreak/>
        <w:t>under</w:t>
      </w:r>
      <w:r>
        <w:t xml:space="preserve"> the </w:t>
      </w:r>
      <w:r>
        <w:rPr>
          <w:spacing w:val="-1"/>
        </w:rPr>
        <w:t>Vermont</w:t>
      </w:r>
      <w:r>
        <w:t xml:space="preserve"> </w:t>
      </w:r>
      <w:r>
        <w:rPr>
          <w:spacing w:val="-2"/>
        </w:rPr>
        <w:t>Fire</w:t>
      </w:r>
      <w:r>
        <w:t xml:space="preserve"> &amp;</w:t>
      </w:r>
      <w:r>
        <w:rPr>
          <w:spacing w:val="-4"/>
        </w:rPr>
        <w:t xml:space="preserve"> </w:t>
      </w:r>
      <w:r>
        <w:rPr>
          <w:spacing w:val="-1"/>
        </w:rPr>
        <w:t>Building Safety</w:t>
      </w:r>
      <w:r>
        <w:rPr>
          <w:spacing w:val="1"/>
        </w:rPr>
        <w:t xml:space="preserve"> </w:t>
      </w:r>
      <w:r>
        <w:rPr>
          <w:spacing w:val="-1"/>
        </w:rPr>
        <w:t>Code.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ind w:right="1"/>
        <w:jc w:val="both"/>
      </w:pPr>
      <w:r>
        <w:rPr>
          <w:spacing w:val="-1"/>
        </w:rPr>
        <w:t>NFPA</w:t>
      </w:r>
      <w:r>
        <w:rPr>
          <w:spacing w:val="17"/>
        </w:rPr>
        <w:t xml:space="preserve"> </w:t>
      </w:r>
      <w:r>
        <w:t>58</w:t>
      </w:r>
      <w:r>
        <w:rPr>
          <w:spacing w:val="18"/>
        </w:rPr>
        <w:t xml:space="preserve"> </w:t>
      </w:r>
      <w:r>
        <w:t>-</w:t>
      </w:r>
      <w:r>
        <w:rPr>
          <w:spacing w:val="17"/>
        </w:rPr>
        <w:t xml:space="preserve"> </w:t>
      </w:r>
      <w:r>
        <w:rPr>
          <w:spacing w:val="-1"/>
        </w:rPr>
        <w:t>Standard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Storage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Handling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Liquefied</w:t>
      </w:r>
      <w:r>
        <w:rPr>
          <w:spacing w:val="31"/>
        </w:rPr>
        <w:t xml:space="preserve"> </w:t>
      </w:r>
      <w:r>
        <w:rPr>
          <w:spacing w:val="-1"/>
        </w:rPr>
        <w:t>Petroleum</w:t>
      </w:r>
      <w:r>
        <w:rPr>
          <w:spacing w:val="32"/>
        </w:rPr>
        <w:t xml:space="preserve"> </w:t>
      </w:r>
      <w:r>
        <w:rPr>
          <w:spacing w:val="-1"/>
        </w:rPr>
        <w:t>Gases,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rPr>
          <w:spacing w:val="-1"/>
        </w:rPr>
        <w:t>adopted</w:t>
      </w:r>
      <w:r>
        <w:rPr>
          <w:spacing w:val="31"/>
        </w:rPr>
        <w:t xml:space="preserve"> </w:t>
      </w:r>
      <w:r>
        <w:rPr>
          <w:spacing w:val="-1"/>
        </w:rPr>
        <w:t>under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-1"/>
        </w:rPr>
        <w:t>Vermont</w:t>
      </w:r>
      <w:r>
        <w:t xml:space="preserve"> </w:t>
      </w:r>
      <w:r>
        <w:rPr>
          <w:spacing w:val="-1"/>
        </w:rPr>
        <w:t>Fire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1"/>
        </w:rPr>
        <w:t>Building Safety Code.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spacing w:line="239" w:lineRule="auto"/>
        <w:ind w:right="1"/>
        <w:jc w:val="both"/>
      </w:pPr>
      <w:r>
        <w:rPr>
          <w:spacing w:val="-1"/>
        </w:rPr>
        <w:t>NFPA</w:t>
      </w:r>
      <w:r>
        <w:rPr>
          <w:spacing w:val="17"/>
        </w:rPr>
        <w:t xml:space="preserve"> </w:t>
      </w:r>
      <w:r>
        <w:t>59</w:t>
      </w:r>
      <w:r>
        <w:rPr>
          <w:spacing w:val="18"/>
        </w:rPr>
        <w:t xml:space="preserve"> </w:t>
      </w:r>
      <w:r>
        <w:t>-</w:t>
      </w:r>
      <w:r>
        <w:rPr>
          <w:spacing w:val="17"/>
        </w:rPr>
        <w:t xml:space="preserve"> </w:t>
      </w:r>
      <w:r>
        <w:rPr>
          <w:spacing w:val="-1"/>
        </w:rPr>
        <w:t>Standard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Storage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Handling</w:t>
      </w:r>
      <w:r>
        <w:rPr>
          <w:spacing w:val="2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Liquefied</w:t>
      </w:r>
      <w:r>
        <w:rPr>
          <w:spacing w:val="9"/>
        </w:rPr>
        <w:t xml:space="preserve"> </w:t>
      </w:r>
      <w:r>
        <w:rPr>
          <w:spacing w:val="-1"/>
        </w:rPr>
        <w:t>Petroleum</w:t>
      </w:r>
      <w:r>
        <w:rPr>
          <w:spacing w:val="11"/>
        </w:rPr>
        <w:t xml:space="preserve"> </w:t>
      </w:r>
      <w:r>
        <w:rPr>
          <w:spacing w:val="-1"/>
        </w:rPr>
        <w:t>Gases</w:t>
      </w:r>
      <w:r>
        <w:rPr>
          <w:spacing w:val="13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rPr>
          <w:spacing w:val="-1"/>
        </w:rPr>
        <w:t>Utility</w:t>
      </w:r>
      <w:r>
        <w:rPr>
          <w:spacing w:val="10"/>
        </w:rPr>
        <w:t xml:space="preserve"> </w:t>
      </w:r>
      <w:r>
        <w:t>Gas</w:t>
      </w:r>
      <w:r>
        <w:rPr>
          <w:spacing w:val="9"/>
        </w:rPr>
        <w:t xml:space="preserve"> </w:t>
      </w:r>
      <w:r>
        <w:rPr>
          <w:spacing w:val="-1"/>
        </w:rPr>
        <w:t>Plants</w:t>
      </w:r>
      <w:r>
        <w:rPr>
          <w:spacing w:val="39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adopted</w:t>
      </w:r>
      <w:r>
        <w:rPr>
          <w:spacing w:val="2"/>
        </w:rPr>
        <w:t xml:space="preserve"> </w:t>
      </w:r>
      <w:r>
        <w:rPr>
          <w:spacing w:val="-1"/>
        </w:rPr>
        <w:t>under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Vermont</w:t>
      </w:r>
      <w:r>
        <w:rPr>
          <w:spacing w:val="3"/>
        </w:rPr>
        <w:t xml:space="preserve"> </w:t>
      </w:r>
      <w:r>
        <w:rPr>
          <w:spacing w:val="-1"/>
        </w:rPr>
        <w:t>Fire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1"/>
        </w:rPr>
        <w:t>Building</w:t>
      </w:r>
      <w:r>
        <w:rPr>
          <w:spacing w:val="39"/>
        </w:rPr>
        <w:t xml:space="preserve"> </w:t>
      </w:r>
      <w:r>
        <w:rPr>
          <w:spacing w:val="-1"/>
        </w:rPr>
        <w:t>Safety</w:t>
      </w:r>
      <w:r>
        <w:rPr>
          <w:spacing w:val="-2"/>
        </w:rPr>
        <w:t xml:space="preserve"> </w:t>
      </w:r>
      <w:r>
        <w:rPr>
          <w:spacing w:val="-1"/>
        </w:rPr>
        <w:t>Code.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ind w:right="1"/>
        <w:jc w:val="both"/>
      </w:pPr>
      <w:r>
        <w:rPr>
          <w:spacing w:val="-1"/>
        </w:rPr>
        <w:t>NFPA</w:t>
      </w:r>
      <w:r>
        <w:rPr>
          <w:spacing w:val="28"/>
        </w:rPr>
        <w:t xml:space="preserve"> </w:t>
      </w:r>
      <w:r>
        <w:t>72</w:t>
      </w:r>
      <w:r>
        <w:rPr>
          <w:spacing w:val="31"/>
        </w:rPr>
        <w:t xml:space="preserve"> </w:t>
      </w:r>
      <w:r>
        <w:t>-</w:t>
      </w:r>
      <w:r>
        <w:rPr>
          <w:spacing w:val="29"/>
        </w:rPr>
        <w:t xml:space="preserve"> </w:t>
      </w:r>
      <w:r>
        <w:rPr>
          <w:spacing w:val="-1"/>
        </w:rPr>
        <w:t>National</w:t>
      </w:r>
      <w:r>
        <w:rPr>
          <w:spacing w:val="28"/>
        </w:rPr>
        <w:t xml:space="preserve"> </w:t>
      </w:r>
      <w:r>
        <w:rPr>
          <w:spacing w:val="-1"/>
        </w:rPr>
        <w:t>Fire</w:t>
      </w:r>
      <w:r>
        <w:rPr>
          <w:spacing w:val="29"/>
        </w:rPr>
        <w:t xml:space="preserve"> </w:t>
      </w:r>
      <w:r>
        <w:rPr>
          <w:spacing w:val="-1"/>
        </w:rPr>
        <w:t>Alarm</w:t>
      </w:r>
      <w:r>
        <w:rPr>
          <w:spacing w:val="30"/>
        </w:rPr>
        <w:t xml:space="preserve"> </w:t>
      </w:r>
      <w:r>
        <w:rPr>
          <w:spacing w:val="-1"/>
        </w:rPr>
        <w:t>Code,</w:t>
      </w:r>
      <w:r>
        <w:rPr>
          <w:spacing w:val="30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1"/>
        </w:rPr>
        <w:t>adopted</w:t>
      </w:r>
      <w:r>
        <w:rPr>
          <w:spacing w:val="31"/>
        </w:rPr>
        <w:t xml:space="preserve"> </w:t>
      </w:r>
      <w:r>
        <w:rPr>
          <w:spacing w:val="-1"/>
        </w:rPr>
        <w:t>under</w:t>
      </w:r>
      <w:r>
        <w:t xml:space="preserve"> the </w:t>
      </w:r>
      <w:r>
        <w:rPr>
          <w:spacing w:val="-1"/>
        </w:rPr>
        <w:t>Vermont</w:t>
      </w:r>
      <w:r>
        <w:t xml:space="preserve"> </w:t>
      </w:r>
      <w:r>
        <w:rPr>
          <w:spacing w:val="-2"/>
        </w:rPr>
        <w:t>Fire</w:t>
      </w:r>
      <w:r>
        <w:t xml:space="preserve"> &amp;</w:t>
      </w:r>
      <w:r>
        <w:rPr>
          <w:spacing w:val="-4"/>
        </w:rPr>
        <w:t xml:space="preserve"> </w:t>
      </w:r>
      <w:r>
        <w:rPr>
          <w:spacing w:val="-1"/>
        </w:rPr>
        <w:t>Building Safety</w:t>
      </w:r>
      <w:r>
        <w:rPr>
          <w:spacing w:val="1"/>
        </w:rPr>
        <w:t xml:space="preserve"> </w:t>
      </w:r>
      <w:r>
        <w:rPr>
          <w:spacing w:val="-1"/>
        </w:rPr>
        <w:t>Code.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jc w:val="both"/>
      </w:pPr>
      <w:r>
        <w:rPr>
          <w:spacing w:val="-1"/>
        </w:rPr>
        <w:t>NFPA</w:t>
      </w:r>
      <w:r>
        <w:rPr>
          <w:spacing w:val="48"/>
        </w:rPr>
        <w:t xml:space="preserve"> </w:t>
      </w:r>
      <w:r>
        <w:t>90A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rPr>
          <w:spacing w:val="-1"/>
        </w:rPr>
        <w:t>Air</w:t>
      </w:r>
      <w:r>
        <w:rPr>
          <w:spacing w:val="48"/>
        </w:rPr>
        <w:t xml:space="preserve"> </w:t>
      </w:r>
      <w:r>
        <w:rPr>
          <w:spacing w:val="-1"/>
        </w:rPr>
        <w:t>Conditioning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Ventilating</w:t>
      </w:r>
      <w:r>
        <w:rPr>
          <w:spacing w:val="31"/>
        </w:rPr>
        <w:t xml:space="preserve"> </w:t>
      </w:r>
      <w:r>
        <w:rPr>
          <w:spacing w:val="-1"/>
        </w:rPr>
        <w:t>System</w:t>
      </w:r>
      <w:r>
        <w:rPr>
          <w:spacing w:val="16"/>
        </w:rPr>
        <w:t xml:space="preserve"> </w:t>
      </w:r>
      <w:r>
        <w:rPr>
          <w:spacing w:val="-2"/>
        </w:rPr>
        <w:t>as</w:t>
      </w:r>
      <w:r>
        <w:rPr>
          <w:spacing w:val="15"/>
        </w:rPr>
        <w:t xml:space="preserve"> </w:t>
      </w:r>
      <w:r>
        <w:rPr>
          <w:spacing w:val="-1"/>
        </w:rPr>
        <w:t>adopted</w:t>
      </w:r>
      <w:r>
        <w:rPr>
          <w:spacing w:val="14"/>
        </w:rPr>
        <w:t xml:space="preserve"> </w:t>
      </w:r>
      <w:r>
        <w:rPr>
          <w:spacing w:val="-1"/>
        </w:rPr>
        <w:t>under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Vermont</w:t>
      </w:r>
      <w:r>
        <w:rPr>
          <w:spacing w:val="13"/>
        </w:rPr>
        <w:t xml:space="preserve"> </w:t>
      </w:r>
      <w:r>
        <w:rPr>
          <w:spacing w:val="-1"/>
        </w:rPr>
        <w:t>Fire</w:t>
      </w:r>
      <w:r>
        <w:rPr>
          <w:spacing w:val="13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rPr>
          <w:spacing w:val="-1"/>
        </w:rPr>
        <w:t>Building Safety</w:t>
      </w:r>
      <w:r>
        <w:rPr>
          <w:spacing w:val="1"/>
        </w:rPr>
        <w:t xml:space="preserve"> </w:t>
      </w:r>
      <w:r>
        <w:rPr>
          <w:spacing w:val="-1"/>
        </w:rPr>
        <w:t>Code.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jc w:val="both"/>
      </w:pPr>
      <w:r>
        <w:rPr>
          <w:spacing w:val="-1"/>
        </w:rPr>
        <w:t>NFPA</w:t>
      </w:r>
      <w:r>
        <w:rPr>
          <w:spacing w:val="45"/>
        </w:rPr>
        <w:t xml:space="preserve"> </w:t>
      </w:r>
      <w:r>
        <w:rPr>
          <w:spacing w:val="-1"/>
        </w:rPr>
        <w:t>96</w:t>
      </w:r>
      <w:r>
        <w:rPr>
          <w:spacing w:val="47"/>
        </w:rPr>
        <w:t xml:space="preserve"> </w:t>
      </w:r>
      <w:r>
        <w:t>-</w:t>
      </w:r>
      <w:r>
        <w:rPr>
          <w:spacing w:val="46"/>
        </w:rPr>
        <w:t xml:space="preserve"> </w:t>
      </w:r>
      <w:r>
        <w:rPr>
          <w:spacing w:val="-1"/>
        </w:rPr>
        <w:t>Standard</w:t>
      </w:r>
      <w:r>
        <w:rPr>
          <w:spacing w:val="44"/>
        </w:rPr>
        <w:t xml:space="preserve"> </w:t>
      </w:r>
      <w:r>
        <w:rPr>
          <w:spacing w:val="-1"/>
        </w:rPr>
        <w:t>for</w:t>
      </w:r>
      <w:r>
        <w:rPr>
          <w:spacing w:val="46"/>
        </w:rPr>
        <w:t xml:space="preserve"> </w:t>
      </w:r>
      <w:r>
        <w:rPr>
          <w:spacing w:val="-1"/>
        </w:rPr>
        <w:t>Ventilation</w:t>
      </w:r>
      <w:r>
        <w:rPr>
          <w:spacing w:val="43"/>
        </w:rPr>
        <w:t xml:space="preserve"> </w:t>
      </w:r>
      <w:r>
        <w:rPr>
          <w:spacing w:val="-1"/>
        </w:rPr>
        <w:t>Control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Fire</w:t>
      </w:r>
      <w:r>
        <w:rPr>
          <w:spacing w:val="13"/>
        </w:rPr>
        <w:t xml:space="preserve"> </w:t>
      </w:r>
      <w:r>
        <w:rPr>
          <w:spacing w:val="-1"/>
        </w:rPr>
        <w:t>Protection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Commercial</w:t>
      </w:r>
      <w:r>
        <w:rPr>
          <w:spacing w:val="12"/>
        </w:rPr>
        <w:t xml:space="preserve"> </w:t>
      </w:r>
      <w:r>
        <w:rPr>
          <w:spacing w:val="-1"/>
        </w:rPr>
        <w:t>Cooking</w:t>
      </w:r>
      <w:r>
        <w:rPr>
          <w:spacing w:val="37"/>
        </w:rPr>
        <w:t xml:space="preserve"> </w:t>
      </w:r>
      <w:r>
        <w:rPr>
          <w:spacing w:val="-1"/>
        </w:rPr>
        <w:t>Operations,</w:t>
      </w:r>
      <w:r>
        <w:rPr>
          <w:spacing w:val="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-1"/>
        </w:rPr>
        <w:t>adopted</w:t>
      </w:r>
      <w:r>
        <w:rPr>
          <w:spacing w:val="7"/>
        </w:rPr>
        <w:t xml:space="preserve"> </w:t>
      </w:r>
      <w:r>
        <w:rPr>
          <w:spacing w:val="-2"/>
        </w:rPr>
        <w:t>under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Vermont</w:t>
      </w:r>
      <w:r>
        <w:rPr>
          <w:spacing w:val="8"/>
        </w:rPr>
        <w:t xml:space="preserve"> </w:t>
      </w:r>
      <w:r>
        <w:rPr>
          <w:spacing w:val="-1"/>
        </w:rPr>
        <w:t>Fire</w:t>
      </w:r>
      <w:r>
        <w:rPr>
          <w:spacing w:val="5"/>
        </w:rPr>
        <w:t xml:space="preserve"> </w:t>
      </w:r>
      <w:r>
        <w:t>&amp;</w:t>
      </w:r>
      <w:r>
        <w:rPr>
          <w:spacing w:val="35"/>
        </w:rPr>
        <w:t xml:space="preserve"> </w:t>
      </w:r>
      <w:r>
        <w:rPr>
          <w:spacing w:val="-1"/>
        </w:rPr>
        <w:t>Building Safety</w:t>
      </w:r>
      <w:r>
        <w:rPr>
          <w:spacing w:val="1"/>
        </w:rPr>
        <w:t xml:space="preserve"> </w:t>
      </w:r>
      <w:r>
        <w:rPr>
          <w:spacing w:val="-1"/>
        </w:rPr>
        <w:t>Code.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jc w:val="both"/>
      </w:pPr>
      <w:r>
        <w:rPr>
          <w:spacing w:val="-1"/>
        </w:rPr>
        <w:t>NFPA</w:t>
      </w:r>
      <w:r>
        <w:rPr>
          <w:spacing w:val="28"/>
        </w:rPr>
        <w:t xml:space="preserve"> </w:t>
      </w:r>
      <w:r>
        <w:t>99</w:t>
      </w:r>
      <w:r>
        <w:rPr>
          <w:spacing w:val="31"/>
        </w:rPr>
        <w:t xml:space="preserve"> </w:t>
      </w:r>
      <w:r>
        <w:t>-</w:t>
      </w:r>
      <w:r>
        <w:rPr>
          <w:spacing w:val="29"/>
        </w:rPr>
        <w:t xml:space="preserve"> </w:t>
      </w:r>
      <w:r>
        <w:rPr>
          <w:spacing w:val="-1"/>
        </w:rPr>
        <w:t>Standard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Health</w:t>
      </w:r>
      <w:r>
        <w:rPr>
          <w:spacing w:val="28"/>
        </w:rPr>
        <w:t xml:space="preserve"> </w:t>
      </w:r>
      <w:r>
        <w:rPr>
          <w:spacing w:val="-1"/>
        </w:rPr>
        <w:t>Care</w:t>
      </w:r>
      <w:r>
        <w:rPr>
          <w:spacing w:val="29"/>
        </w:rPr>
        <w:t xml:space="preserve"> </w:t>
      </w:r>
      <w:r>
        <w:rPr>
          <w:spacing w:val="-1"/>
        </w:rPr>
        <w:t>Facilities,</w:t>
      </w:r>
      <w:r>
        <w:rPr>
          <w:spacing w:val="28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rPr>
          <w:spacing w:val="-1"/>
        </w:rPr>
        <w:t>adopted under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Vermont</w:t>
      </w:r>
      <w:r>
        <w:t xml:space="preserve"> </w:t>
      </w:r>
      <w:r>
        <w:rPr>
          <w:spacing w:val="-1"/>
        </w:rPr>
        <w:t>Fire</w:t>
      </w:r>
      <w:r>
        <w:t xml:space="preserve"> &amp;</w:t>
      </w:r>
      <w:r>
        <w:rPr>
          <w:spacing w:val="1"/>
        </w:rPr>
        <w:t xml:space="preserve"> </w:t>
      </w:r>
      <w:r>
        <w:rPr>
          <w:spacing w:val="-1"/>
        </w:rPr>
        <w:t>Building Safety</w:t>
      </w:r>
      <w:r>
        <w:rPr>
          <w:spacing w:val="30"/>
        </w:rPr>
        <w:t xml:space="preserve"> </w:t>
      </w:r>
      <w:r>
        <w:rPr>
          <w:spacing w:val="-1"/>
        </w:rPr>
        <w:t>Code.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ind w:right="1"/>
        <w:jc w:val="both"/>
      </w:pPr>
      <w:r>
        <w:rPr>
          <w:spacing w:val="-1"/>
        </w:rPr>
        <w:t>NFPA</w:t>
      </w:r>
      <w:r>
        <w:rPr>
          <w:spacing w:val="5"/>
        </w:rPr>
        <w:t xml:space="preserve"> </w:t>
      </w:r>
      <w:r>
        <w:rPr>
          <w:spacing w:val="-1"/>
        </w:rPr>
        <w:t>101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Life</w:t>
      </w:r>
      <w:r>
        <w:rPr>
          <w:spacing w:val="5"/>
        </w:rPr>
        <w:t xml:space="preserve"> </w:t>
      </w:r>
      <w:r>
        <w:rPr>
          <w:spacing w:val="-1"/>
        </w:rPr>
        <w:t>Safety</w:t>
      </w:r>
      <w:r>
        <w:rPr>
          <w:spacing w:val="6"/>
        </w:rPr>
        <w:t xml:space="preserve"> </w:t>
      </w:r>
      <w:r>
        <w:rPr>
          <w:spacing w:val="-1"/>
        </w:rPr>
        <w:t>Code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-1"/>
        </w:rPr>
        <w:t>adopted</w:t>
      </w:r>
      <w:r>
        <w:rPr>
          <w:spacing w:val="4"/>
        </w:rPr>
        <w:t xml:space="preserve"> </w:t>
      </w:r>
      <w:r>
        <w:rPr>
          <w:spacing w:val="-1"/>
        </w:rPr>
        <w:t>under</w:t>
      </w:r>
      <w:r>
        <w:rPr>
          <w:spacing w:val="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Vermont</w:t>
      </w:r>
      <w:r>
        <w:t xml:space="preserve"> </w:t>
      </w:r>
      <w:r>
        <w:rPr>
          <w:spacing w:val="-2"/>
        </w:rPr>
        <w:t>Fire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Building Safety Code.</w:t>
      </w:r>
      <w:r w:rsidR="003D1A75">
        <w:rPr>
          <w:spacing w:val="-1"/>
        </w:rPr>
        <w:t xml:space="preserve">   </w:t>
      </w:r>
    </w:p>
    <w:p w:rsidR="003D1A75" w:rsidRDefault="003D1A75">
      <w:pPr>
        <w:pStyle w:val="BodyText"/>
        <w:spacing w:before="37"/>
        <w:ind w:right="136"/>
        <w:jc w:val="both"/>
        <w:rPr>
          <w:spacing w:val="-1"/>
        </w:rPr>
      </w:pPr>
    </w:p>
    <w:p w:rsidR="004F3824" w:rsidRDefault="003621EC">
      <w:pPr>
        <w:pStyle w:val="BodyText"/>
        <w:spacing w:before="37"/>
        <w:ind w:right="136"/>
        <w:jc w:val="both"/>
      </w:pPr>
      <w:r>
        <w:rPr>
          <w:spacing w:val="-1"/>
        </w:rPr>
        <w:t>NFPA</w:t>
      </w:r>
      <w:r>
        <w:rPr>
          <w:spacing w:val="20"/>
        </w:rPr>
        <w:t xml:space="preserve"> </w:t>
      </w:r>
      <w:r>
        <w:rPr>
          <w:spacing w:val="-1"/>
        </w:rPr>
        <w:t>110</w:t>
      </w:r>
      <w:r>
        <w:rPr>
          <w:spacing w:val="21"/>
        </w:rPr>
        <w:t xml:space="preserve"> </w:t>
      </w:r>
      <w:r>
        <w:t>-</w:t>
      </w:r>
      <w:r>
        <w:rPr>
          <w:spacing w:val="19"/>
        </w:rPr>
        <w:t xml:space="preserve"> </w:t>
      </w:r>
      <w:r>
        <w:rPr>
          <w:spacing w:val="-1"/>
        </w:rPr>
        <w:t>Standard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Emergency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Standby</w:t>
      </w:r>
      <w:r>
        <w:rPr>
          <w:spacing w:val="33"/>
        </w:rPr>
        <w:t xml:space="preserve"> </w:t>
      </w:r>
      <w:r>
        <w:rPr>
          <w:spacing w:val="-1"/>
        </w:rPr>
        <w:t>Power</w:t>
      </w:r>
      <w:r>
        <w:rPr>
          <w:spacing w:val="45"/>
        </w:rPr>
        <w:t xml:space="preserve"> </w:t>
      </w:r>
      <w:r>
        <w:rPr>
          <w:spacing w:val="-1"/>
        </w:rPr>
        <w:t>Systems,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rPr>
          <w:spacing w:val="-1"/>
        </w:rPr>
        <w:t>adopted</w:t>
      </w:r>
      <w:r>
        <w:rPr>
          <w:spacing w:val="45"/>
        </w:rPr>
        <w:t xml:space="preserve"> </w:t>
      </w:r>
      <w:r>
        <w:rPr>
          <w:spacing w:val="-1"/>
        </w:rPr>
        <w:t>under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Vermont</w:t>
      </w:r>
      <w:r>
        <w:rPr>
          <w:spacing w:val="28"/>
        </w:rPr>
        <w:t xml:space="preserve"> </w:t>
      </w:r>
      <w:r>
        <w:rPr>
          <w:spacing w:val="-1"/>
        </w:rPr>
        <w:t>Fire</w:t>
      </w:r>
      <w:r>
        <w:t xml:space="preserve"> &amp;</w:t>
      </w:r>
      <w:r>
        <w:rPr>
          <w:spacing w:val="1"/>
        </w:rPr>
        <w:t xml:space="preserve"> </w:t>
      </w:r>
      <w:r>
        <w:rPr>
          <w:spacing w:val="-1"/>
        </w:rPr>
        <w:t>Building Safety Code.</w:t>
      </w:r>
    </w:p>
    <w:p w:rsidR="004F3824" w:rsidRDefault="004F3824">
      <w:pPr>
        <w:spacing w:before="11"/>
        <w:rPr>
          <w:rFonts w:ascii="Calibri" w:eastAsia="Calibri" w:hAnsi="Calibri" w:cs="Calibri"/>
          <w:sz w:val="17"/>
          <w:szCs w:val="17"/>
        </w:rPr>
      </w:pPr>
    </w:p>
    <w:p w:rsidR="004F3824" w:rsidRDefault="003621EC">
      <w:pPr>
        <w:pStyle w:val="BodyText"/>
        <w:ind w:right="135"/>
        <w:jc w:val="both"/>
      </w:pPr>
      <w:r>
        <w:rPr>
          <w:spacing w:val="-1"/>
        </w:rPr>
        <w:t>NFPA</w:t>
      </w:r>
      <w:r>
        <w:rPr>
          <w:spacing w:val="11"/>
        </w:rPr>
        <w:t xml:space="preserve"> </w:t>
      </w:r>
      <w:r>
        <w:rPr>
          <w:spacing w:val="-1"/>
        </w:rPr>
        <w:t>232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1"/>
        </w:rPr>
        <w:t>Standard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Protection</w:t>
      </w:r>
      <w:r>
        <w:rPr>
          <w:spacing w:val="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Records,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rPr>
          <w:spacing w:val="-1"/>
        </w:rPr>
        <w:t>adopted</w:t>
      </w:r>
      <w:r>
        <w:rPr>
          <w:spacing w:val="46"/>
        </w:rPr>
        <w:t xml:space="preserve"> </w:t>
      </w:r>
      <w:r>
        <w:rPr>
          <w:spacing w:val="-1"/>
        </w:rPr>
        <w:t>under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2"/>
        </w:rPr>
        <w:t>Vermont</w:t>
      </w:r>
      <w:r>
        <w:rPr>
          <w:spacing w:val="46"/>
        </w:rPr>
        <w:t xml:space="preserve"> </w:t>
      </w:r>
      <w:r>
        <w:rPr>
          <w:spacing w:val="-1"/>
        </w:rPr>
        <w:t>Fire</w:t>
      </w:r>
      <w:r>
        <w:rPr>
          <w:spacing w:val="46"/>
        </w:rPr>
        <w:t xml:space="preserve"> </w:t>
      </w:r>
      <w:r>
        <w:t>&amp;</w:t>
      </w:r>
      <w:r>
        <w:rPr>
          <w:spacing w:val="39"/>
        </w:rPr>
        <w:t xml:space="preserve"> </w:t>
      </w:r>
      <w:r>
        <w:rPr>
          <w:spacing w:val="-1"/>
        </w:rPr>
        <w:t>Building Safety</w:t>
      </w:r>
      <w:r>
        <w:rPr>
          <w:spacing w:val="1"/>
        </w:rPr>
        <w:t xml:space="preserve"> </w:t>
      </w:r>
      <w:r>
        <w:rPr>
          <w:spacing w:val="-1"/>
        </w:rPr>
        <w:t>Code.</w:t>
      </w:r>
    </w:p>
    <w:p w:rsidR="004F3824" w:rsidRDefault="004F3824">
      <w:pPr>
        <w:spacing w:before="11"/>
        <w:rPr>
          <w:rFonts w:ascii="Calibri" w:eastAsia="Calibri" w:hAnsi="Calibri" w:cs="Calibri"/>
          <w:sz w:val="17"/>
          <w:szCs w:val="17"/>
        </w:rPr>
      </w:pPr>
    </w:p>
    <w:p w:rsidR="004F3824" w:rsidRDefault="003621EC">
      <w:pPr>
        <w:pStyle w:val="BodyText"/>
        <w:ind w:right="135"/>
        <w:jc w:val="both"/>
      </w:pPr>
      <w:r>
        <w:rPr>
          <w:spacing w:val="-1"/>
        </w:rPr>
        <w:t>NFPA</w:t>
      </w:r>
      <w:r>
        <w:rPr>
          <w:spacing w:val="3"/>
        </w:rPr>
        <w:t xml:space="preserve"> </w:t>
      </w:r>
      <w:r>
        <w:rPr>
          <w:spacing w:val="-1"/>
        </w:rPr>
        <w:t>720</w:t>
      </w:r>
      <w:r>
        <w:rPr>
          <w:spacing w:val="4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Standard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Installation</w:t>
      </w:r>
      <w:r>
        <w:rPr>
          <w:spacing w:val="2"/>
        </w:rPr>
        <w:t xml:space="preserve"> </w:t>
      </w:r>
      <w:r>
        <w:t xml:space="preserve">of </w:t>
      </w:r>
      <w:r>
        <w:rPr>
          <w:spacing w:val="-1"/>
        </w:rPr>
        <w:t>Carbon</w:t>
      </w:r>
      <w:r>
        <w:rPr>
          <w:spacing w:val="27"/>
        </w:rPr>
        <w:t xml:space="preserve"> </w:t>
      </w:r>
      <w:r>
        <w:rPr>
          <w:spacing w:val="-1"/>
        </w:rPr>
        <w:t>Monoxide</w:t>
      </w:r>
      <w:r>
        <w:rPr>
          <w:spacing w:val="4"/>
        </w:rPr>
        <w:t xml:space="preserve"> </w:t>
      </w:r>
      <w:r>
        <w:rPr>
          <w:spacing w:val="-2"/>
        </w:rPr>
        <w:t>(CO)</w:t>
      </w:r>
      <w:r>
        <w:rPr>
          <w:spacing w:val="3"/>
        </w:rPr>
        <w:t xml:space="preserve"> </w:t>
      </w:r>
      <w:r>
        <w:rPr>
          <w:spacing w:val="-1"/>
        </w:rPr>
        <w:t>Warning</w:t>
      </w:r>
      <w:r>
        <w:rPr>
          <w:spacing w:val="2"/>
        </w:rPr>
        <w:t xml:space="preserve"> </w:t>
      </w:r>
      <w:r>
        <w:rPr>
          <w:spacing w:val="-1"/>
        </w:rPr>
        <w:t>Equipment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Dwelling</w:t>
      </w:r>
      <w:r>
        <w:rPr>
          <w:spacing w:val="25"/>
        </w:rPr>
        <w:t xml:space="preserve"> </w:t>
      </w:r>
      <w:r>
        <w:rPr>
          <w:spacing w:val="-1"/>
        </w:rPr>
        <w:t>Units</w:t>
      </w:r>
      <w:del w:id="208" w:author="Patterson, Robert" w:date="2017-05-09T08:44:00Z">
        <w:r w:rsidDel="0012708E">
          <w:rPr>
            <w:spacing w:val="-1"/>
          </w:rPr>
          <w:delText>.</w:delText>
        </w:r>
      </w:del>
      <w:ins w:id="209" w:author="Patterson, Robert" w:date="2017-05-09T08:44:00Z">
        <w:r w:rsidR="0012708E">
          <w:rPr>
            <w:spacing w:val="-1"/>
          </w:rPr>
          <w:t>,</w:t>
        </w:r>
        <w:r w:rsidR="0012708E">
          <w:rPr>
            <w:spacing w:val="46"/>
          </w:rPr>
          <w:t xml:space="preserve"> </w:t>
        </w:r>
        <w:r w:rsidR="0012708E">
          <w:t>as</w:t>
        </w:r>
        <w:r w:rsidR="0012708E">
          <w:rPr>
            <w:spacing w:val="46"/>
          </w:rPr>
          <w:t xml:space="preserve"> </w:t>
        </w:r>
        <w:r w:rsidR="0012708E">
          <w:rPr>
            <w:spacing w:val="-1"/>
          </w:rPr>
          <w:t>adopted</w:t>
        </w:r>
        <w:r w:rsidR="0012708E">
          <w:rPr>
            <w:spacing w:val="45"/>
          </w:rPr>
          <w:t xml:space="preserve"> </w:t>
        </w:r>
        <w:r w:rsidR="0012708E">
          <w:rPr>
            <w:spacing w:val="-1"/>
          </w:rPr>
          <w:t>under</w:t>
        </w:r>
        <w:r w:rsidR="0012708E">
          <w:rPr>
            <w:spacing w:val="46"/>
          </w:rPr>
          <w:t xml:space="preserve"> </w:t>
        </w:r>
        <w:r w:rsidR="0012708E">
          <w:t>the</w:t>
        </w:r>
        <w:r w:rsidR="0012708E">
          <w:rPr>
            <w:spacing w:val="46"/>
          </w:rPr>
          <w:t xml:space="preserve"> </w:t>
        </w:r>
        <w:r w:rsidR="0012708E">
          <w:rPr>
            <w:spacing w:val="-1"/>
          </w:rPr>
          <w:t>Vermont</w:t>
        </w:r>
        <w:r w:rsidR="0012708E">
          <w:rPr>
            <w:spacing w:val="28"/>
          </w:rPr>
          <w:t xml:space="preserve"> </w:t>
        </w:r>
        <w:r w:rsidR="0012708E">
          <w:rPr>
            <w:spacing w:val="-1"/>
          </w:rPr>
          <w:t>Fire</w:t>
        </w:r>
        <w:r w:rsidR="0012708E">
          <w:t xml:space="preserve"> &amp;</w:t>
        </w:r>
        <w:r w:rsidR="0012708E">
          <w:rPr>
            <w:spacing w:val="1"/>
          </w:rPr>
          <w:t xml:space="preserve"> </w:t>
        </w:r>
        <w:r w:rsidR="0012708E">
          <w:rPr>
            <w:spacing w:val="-1"/>
          </w:rPr>
          <w:t>Building Safety Code.</w:t>
        </w:r>
      </w:ins>
    </w:p>
    <w:p w:rsidR="004F3824" w:rsidRDefault="004F3824">
      <w:pPr>
        <w:spacing w:before="2"/>
        <w:rPr>
          <w:rFonts w:ascii="Calibri" w:eastAsia="Calibri" w:hAnsi="Calibri" w:cs="Calibri"/>
          <w:sz w:val="18"/>
          <w:szCs w:val="18"/>
        </w:rPr>
      </w:pPr>
    </w:p>
    <w:p w:rsidR="004F3824" w:rsidRDefault="003621EC">
      <w:pPr>
        <w:pStyle w:val="BodyText"/>
        <w:numPr>
          <w:ilvl w:val="0"/>
          <w:numId w:val="30"/>
        </w:numPr>
        <w:tabs>
          <w:tab w:val="left" w:pos="602"/>
        </w:tabs>
        <w:spacing w:line="239" w:lineRule="auto"/>
        <w:ind w:right="135" w:firstLine="0"/>
        <w:jc w:val="both"/>
      </w:pPr>
      <w:r>
        <w:t>If</w:t>
      </w:r>
      <w:r>
        <w:rPr>
          <w:spacing w:val="11"/>
        </w:rPr>
        <w:t xml:space="preserve"> </w:t>
      </w:r>
      <w:r>
        <w:rPr>
          <w:spacing w:val="-1"/>
        </w:rPr>
        <w:t>there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2"/>
        </w:rPr>
        <w:t xml:space="preserve"> </w:t>
      </w:r>
      <w:r>
        <w:rPr>
          <w:spacing w:val="-1"/>
        </w:rPr>
        <w:t>differences</w:t>
      </w:r>
      <w:r>
        <w:rPr>
          <w:spacing w:val="11"/>
        </w:rPr>
        <w:t xml:space="preserve"> </w:t>
      </w:r>
      <w:r>
        <w:rPr>
          <w:spacing w:val="-1"/>
        </w:rPr>
        <w:t>between</w:t>
      </w:r>
      <w:r>
        <w:rPr>
          <w:spacing w:val="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requirements</w:t>
      </w:r>
      <w:r>
        <w:rPr>
          <w:spacing w:val="48"/>
        </w:rPr>
        <w:t xml:space="preserve"> </w:t>
      </w:r>
      <w:r>
        <w:rPr>
          <w:spacing w:val="-1"/>
        </w:rPr>
        <w:t>adopted</w:t>
      </w:r>
      <w:r>
        <w:rPr>
          <w:spacing w:val="48"/>
        </w:rPr>
        <w:t xml:space="preserve"> </w:t>
      </w:r>
      <w:r>
        <w:rPr>
          <w:spacing w:val="-1"/>
        </w:rPr>
        <w:t>under</w:t>
      </w:r>
      <w:r>
        <w:rPr>
          <w:spacing w:val="48"/>
        </w:rPr>
        <w:t xml:space="preserve"> </w:t>
      </w:r>
      <w:r>
        <w:rPr>
          <w:spacing w:val="-1"/>
        </w:rPr>
        <w:t>Section</w:t>
      </w:r>
      <w:r>
        <w:rPr>
          <w:spacing w:val="47"/>
        </w:rPr>
        <w:t xml:space="preserve"> </w:t>
      </w:r>
      <w:r>
        <w:t>5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requirements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section,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requirements</w:t>
      </w:r>
      <w:r>
        <w:rPr>
          <w:spacing w:val="20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Section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>apply.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12708E" w:rsidRDefault="0012708E">
      <w:pPr>
        <w:spacing w:before="3"/>
        <w:rPr>
          <w:rFonts w:ascii="Calibri" w:eastAsia="Calibri" w:hAnsi="Calibri" w:cs="Calibri"/>
        </w:rPr>
      </w:pPr>
    </w:p>
    <w:p w:rsidR="0012708E" w:rsidDel="00BF637C" w:rsidRDefault="0012708E">
      <w:pPr>
        <w:spacing w:before="3"/>
        <w:rPr>
          <w:del w:id="210" w:author="Patterson, Robert" w:date="2017-05-11T14:59:00Z"/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0"/>
          <w:numId w:val="44"/>
        </w:numPr>
        <w:tabs>
          <w:tab w:val="left" w:pos="419"/>
        </w:tabs>
        <w:ind w:right="378" w:firstLine="0"/>
        <w:rPr>
          <w:b w:val="0"/>
          <w:bCs w:val="0"/>
        </w:rPr>
      </w:pPr>
      <w:bookmarkStart w:id="211" w:name="_TOC_250009"/>
      <w:r>
        <w:rPr>
          <w:spacing w:val="-1"/>
        </w:rPr>
        <w:t xml:space="preserve">WORK </w:t>
      </w:r>
      <w:r>
        <w:t>NOTICE,</w:t>
      </w:r>
      <w:r>
        <w:rPr>
          <w:spacing w:val="-3"/>
        </w:rPr>
        <w:t xml:space="preserve"> </w:t>
      </w:r>
      <w:r>
        <w:rPr>
          <w:spacing w:val="-1"/>
        </w:rPr>
        <w:t>FEES,</w:t>
      </w:r>
      <w:r>
        <w:rPr>
          <w:spacing w:val="-2"/>
        </w:rPr>
        <w:t xml:space="preserve"> </w:t>
      </w:r>
      <w:r>
        <w:rPr>
          <w:spacing w:val="-1"/>
        </w:rPr>
        <w:t>INSPECTION,</w:t>
      </w:r>
      <w:r>
        <w:rPr>
          <w:spacing w:val="23"/>
        </w:rPr>
        <w:t xml:space="preserve"> </w:t>
      </w:r>
      <w:r>
        <w:rPr>
          <w:spacing w:val="-1"/>
        </w:rPr>
        <w:t>ENERGIZING,</w:t>
      </w:r>
      <w:r>
        <w:rPr>
          <w:spacing w:val="-2"/>
        </w:rPr>
        <w:t xml:space="preserve"> </w:t>
      </w:r>
      <w:r>
        <w:rPr>
          <w:spacing w:val="-1"/>
        </w:rPr>
        <w:t>INSTALLATIONS,</w:t>
      </w:r>
      <w:r>
        <w:rPr>
          <w:spacing w:val="23"/>
        </w:rPr>
        <w:t xml:space="preserve"> </w:t>
      </w:r>
      <w:r>
        <w:rPr>
          <w:spacing w:val="-1"/>
        </w:rPr>
        <w:t>CERTIFICATE OF</w:t>
      </w:r>
      <w:r>
        <w:t xml:space="preserve"> </w:t>
      </w:r>
      <w:r>
        <w:rPr>
          <w:spacing w:val="-1"/>
        </w:rPr>
        <w:t>COMPLETION</w:t>
      </w:r>
      <w:bookmarkEnd w:id="211"/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spacing w:before="220"/>
        <w:ind w:left="560"/>
        <w:jc w:val="both"/>
        <w:rPr>
          <w:b w:val="0"/>
          <w:bCs w:val="0"/>
        </w:rPr>
      </w:pPr>
      <w:bookmarkStart w:id="212" w:name="_TOC_250008"/>
      <w:r>
        <w:rPr>
          <w:spacing w:val="-1"/>
        </w:rPr>
        <w:t xml:space="preserve">WORK </w:t>
      </w:r>
      <w:r>
        <w:t>NOTICE</w:t>
      </w:r>
      <w:bookmarkEnd w:id="212"/>
    </w:p>
    <w:p w:rsidR="004F3824" w:rsidRDefault="003621EC">
      <w:pPr>
        <w:pStyle w:val="BodyText"/>
        <w:numPr>
          <w:ilvl w:val="0"/>
          <w:numId w:val="29"/>
        </w:numPr>
        <w:tabs>
          <w:tab w:val="left" w:pos="436"/>
        </w:tabs>
        <w:spacing w:before="217"/>
        <w:ind w:right="132" w:firstLine="0"/>
        <w:jc w:val="both"/>
      </w:pPr>
      <w:r>
        <w:rPr>
          <w:spacing w:val="-1"/>
        </w:rPr>
        <w:t>Electrical</w:t>
      </w:r>
      <w:r>
        <w:rPr>
          <w:spacing w:val="4"/>
        </w:rPr>
        <w:t xml:space="preserve"> </w:t>
      </w:r>
      <w:r>
        <w:rPr>
          <w:spacing w:val="-1"/>
        </w:rPr>
        <w:t>work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complex</w:t>
      </w:r>
      <w:r>
        <w:rPr>
          <w:spacing w:val="5"/>
        </w:rPr>
        <w:t xml:space="preserve"> </w:t>
      </w:r>
      <w:r>
        <w:rPr>
          <w:spacing w:val="-2"/>
        </w:rPr>
        <w:t>structure</w:t>
      </w:r>
      <w:r>
        <w:rPr>
          <w:spacing w:val="5"/>
        </w:rPr>
        <w:t xml:space="preserve"> </w:t>
      </w:r>
      <w:r>
        <w:rPr>
          <w:spacing w:val="-1"/>
        </w:rPr>
        <w:t>shall</w:t>
      </w:r>
      <w:r>
        <w:rPr>
          <w:spacing w:val="4"/>
        </w:rPr>
        <w:t xml:space="preserve"> </w:t>
      </w:r>
      <w:r>
        <w:rPr>
          <w:spacing w:val="-1"/>
        </w:rPr>
        <w:t>not</w:t>
      </w:r>
      <w:r>
        <w:rPr>
          <w:spacing w:val="33"/>
        </w:rPr>
        <w:t xml:space="preserve"> </w:t>
      </w:r>
      <w:r>
        <w:rPr>
          <w:spacing w:val="-1"/>
        </w:rPr>
        <w:t>commence</w:t>
      </w:r>
      <w:r>
        <w:rPr>
          <w:spacing w:val="45"/>
        </w:rPr>
        <w:t xml:space="preserve"> </w:t>
      </w:r>
      <w:r>
        <w:rPr>
          <w:spacing w:val="-1"/>
        </w:rPr>
        <w:t>until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work</w:t>
      </w:r>
      <w:r>
        <w:rPr>
          <w:spacing w:val="45"/>
        </w:rPr>
        <w:t xml:space="preserve"> </w:t>
      </w:r>
      <w:r>
        <w:rPr>
          <w:spacing w:val="-1"/>
        </w:rPr>
        <w:t>notice</w:t>
      </w:r>
      <w:r>
        <w:rPr>
          <w:spacing w:val="46"/>
        </w:rPr>
        <w:t xml:space="preserve"> </w:t>
      </w:r>
      <w:r>
        <w:rPr>
          <w:spacing w:val="-1"/>
        </w:rPr>
        <w:t>accompanied</w:t>
      </w:r>
      <w:r>
        <w:rPr>
          <w:spacing w:val="45"/>
        </w:rPr>
        <w:t xml:space="preserve"> </w:t>
      </w:r>
      <w:r>
        <w:rPr>
          <w:spacing w:val="-1"/>
        </w:rPr>
        <w:t>by</w:t>
      </w:r>
      <w:r>
        <w:rPr>
          <w:spacing w:val="3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required</w:t>
      </w:r>
      <w:r>
        <w:rPr>
          <w:spacing w:val="26"/>
        </w:rPr>
        <w:t xml:space="preserve"> </w:t>
      </w:r>
      <w:r>
        <w:rPr>
          <w:spacing w:val="-1"/>
        </w:rPr>
        <w:t>fee</w:t>
      </w:r>
      <w:r>
        <w:rPr>
          <w:spacing w:val="2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1"/>
        </w:rPr>
        <w:t>submitted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department</w:t>
      </w:r>
      <w:r>
        <w:rPr>
          <w:spacing w:val="23"/>
        </w:rPr>
        <w:t xml:space="preserve"> </w:t>
      </w:r>
      <w:r>
        <w:rPr>
          <w:spacing w:val="-1"/>
        </w:rPr>
        <w:t>by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Master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Type-S</w:t>
      </w:r>
      <w:r>
        <w:rPr>
          <w:spacing w:val="4"/>
        </w:rPr>
        <w:t xml:space="preserve"> </w:t>
      </w:r>
      <w:r>
        <w:rPr>
          <w:spacing w:val="-1"/>
        </w:rPr>
        <w:t>Journeyman</w:t>
      </w:r>
      <w:r>
        <w:rPr>
          <w:spacing w:val="5"/>
        </w:rPr>
        <w:t xml:space="preserve"> </w:t>
      </w:r>
      <w:r>
        <w:rPr>
          <w:spacing w:val="-1"/>
        </w:rPr>
        <w:t>Electrician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work</w:t>
      </w:r>
      <w:r>
        <w:rPr>
          <w:spacing w:val="34"/>
        </w:rPr>
        <w:t xml:space="preserve"> </w:t>
      </w:r>
      <w:r>
        <w:rPr>
          <w:spacing w:val="-1"/>
        </w:rPr>
        <w:t>notice</w:t>
      </w:r>
      <w:r>
        <w:rPr>
          <w:spacing w:val="34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rPr>
          <w:spacing w:val="-1"/>
        </w:rPr>
        <w:t>validated</w:t>
      </w:r>
      <w:r>
        <w:rPr>
          <w:spacing w:val="33"/>
        </w:rPr>
        <w:t xml:space="preserve"> </w:t>
      </w:r>
      <w:r>
        <w:rPr>
          <w:spacing w:val="-1"/>
        </w:rPr>
        <w:t>by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department.</w:t>
      </w:r>
      <w:r>
        <w:rPr>
          <w:spacing w:val="33"/>
        </w:rPr>
        <w:t xml:space="preserve"> </w:t>
      </w:r>
      <w:r>
        <w:t>Where</w:t>
      </w:r>
      <w:r>
        <w:rPr>
          <w:spacing w:val="35"/>
        </w:rPr>
        <w:t xml:space="preserve"> </w:t>
      </w:r>
      <w:r>
        <w:rPr>
          <w:spacing w:val="-1"/>
        </w:rPr>
        <w:t>electrical</w:t>
      </w:r>
      <w:r>
        <w:rPr>
          <w:spacing w:val="36"/>
        </w:rPr>
        <w:t xml:space="preserve"> </w:t>
      </w:r>
      <w:r>
        <w:rPr>
          <w:spacing w:val="-1"/>
        </w:rPr>
        <w:t>work</w:t>
      </w:r>
      <w:r>
        <w:rPr>
          <w:spacing w:val="39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1"/>
        </w:rPr>
        <w:t>proposed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2"/>
        </w:rPr>
        <w:t>complex</w:t>
      </w:r>
      <w:r>
        <w:rPr>
          <w:spacing w:val="39"/>
        </w:rPr>
        <w:t xml:space="preserve"> </w:t>
      </w:r>
      <w:r>
        <w:rPr>
          <w:spacing w:val="-1"/>
        </w:rPr>
        <w:t>structure</w:t>
      </w:r>
      <w:r>
        <w:rPr>
          <w:spacing w:val="44"/>
        </w:rPr>
        <w:t xml:space="preserve"> </w:t>
      </w:r>
      <w:r>
        <w:rPr>
          <w:spacing w:val="-1"/>
        </w:rPr>
        <w:t>used</w:t>
      </w:r>
      <w:r>
        <w:rPr>
          <w:spacing w:val="44"/>
        </w:rPr>
        <w:t xml:space="preserve"> </w:t>
      </w:r>
      <w:r>
        <w:rPr>
          <w:spacing w:val="-1"/>
        </w:rPr>
        <w:t>for</w:t>
      </w:r>
      <w:r>
        <w:rPr>
          <w:spacing w:val="41"/>
        </w:rPr>
        <w:t xml:space="preserve"> </w:t>
      </w:r>
      <w:r>
        <w:rPr>
          <w:spacing w:val="-1"/>
        </w:rPr>
        <w:t>residential</w:t>
      </w:r>
      <w:r>
        <w:rPr>
          <w:spacing w:val="42"/>
        </w:rPr>
        <w:t xml:space="preserve"> </w:t>
      </w:r>
      <w:r>
        <w:rPr>
          <w:spacing w:val="-1"/>
        </w:rPr>
        <w:t>purposes,</w:t>
      </w:r>
      <w:r>
        <w:rPr>
          <w:spacing w:val="30"/>
        </w:rPr>
        <w:t xml:space="preserve"> </w:t>
      </w:r>
      <w:r>
        <w:rPr>
          <w:spacing w:val="-1"/>
        </w:rPr>
        <w:t>containing</w:t>
      </w:r>
      <w:r>
        <w:rPr>
          <w:spacing w:val="25"/>
        </w:rPr>
        <w:t xml:space="preserve"> </w:t>
      </w:r>
      <w:r>
        <w:rPr>
          <w:spacing w:val="-1"/>
        </w:rPr>
        <w:t>no</w:t>
      </w:r>
      <w:r>
        <w:rPr>
          <w:spacing w:val="28"/>
        </w:rPr>
        <w:t xml:space="preserve"> </w:t>
      </w:r>
      <w:r>
        <w:rPr>
          <w:spacing w:val="-1"/>
        </w:rPr>
        <w:t>more</w:t>
      </w:r>
      <w:r>
        <w:rPr>
          <w:spacing w:val="27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two</w:t>
      </w:r>
      <w:r>
        <w:rPr>
          <w:spacing w:val="28"/>
        </w:rPr>
        <w:t xml:space="preserve"> </w:t>
      </w:r>
      <w:r>
        <w:rPr>
          <w:spacing w:val="-1"/>
        </w:rPr>
        <w:t>dwelling</w:t>
      </w:r>
      <w:r>
        <w:rPr>
          <w:spacing w:val="26"/>
        </w:rPr>
        <w:t xml:space="preserve"> </w:t>
      </w:r>
      <w:r>
        <w:rPr>
          <w:spacing w:val="-1"/>
        </w:rPr>
        <w:t>units,</w:t>
      </w:r>
      <w:r>
        <w:rPr>
          <w:spacing w:val="2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rPr>
          <w:spacing w:val="-1"/>
        </w:rPr>
        <w:t>notice</w:t>
      </w:r>
      <w:r>
        <w:rPr>
          <w:spacing w:val="8"/>
        </w:rPr>
        <w:t xml:space="preserve"> </w:t>
      </w:r>
      <w:r>
        <w:rPr>
          <w:spacing w:val="-1"/>
        </w:rPr>
        <w:t>may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submitted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9"/>
        </w:rPr>
        <w:t xml:space="preserve"> </w:t>
      </w:r>
      <w:r>
        <w:rPr>
          <w:spacing w:val="-1"/>
        </w:rPr>
        <w:t>any</w:t>
      </w:r>
      <w:r>
        <w:rPr>
          <w:spacing w:val="9"/>
        </w:rPr>
        <w:t xml:space="preserve"> </w:t>
      </w:r>
      <w:r>
        <w:rPr>
          <w:spacing w:val="-1"/>
        </w:rPr>
        <w:t>person.</w:t>
      </w:r>
      <w:r>
        <w:rPr>
          <w:spacing w:val="21"/>
        </w:rPr>
        <w:t xml:space="preserve"> </w:t>
      </w:r>
      <w:r>
        <w:rPr>
          <w:spacing w:val="-1"/>
        </w:rPr>
        <w:t>Demolition</w:t>
      </w:r>
      <w:r>
        <w:rPr>
          <w:spacing w:val="22"/>
        </w:rPr>
        <w:t xml:space="preserve"> </w:t>
      </w:r>
      <w:r>
        <w:rPr>
          <w:spacing w:val="-1"/>
        </w:rPr>
        <w:t>work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energized</w:t>
      </w:r>
      <w:r>
        <w:rPr>
          <w:spacing w:val="21"/>
        </w:rPr>
        <w:t xml:space="preserve"> </w:t>
      </w:r>
      <w:r>
        <w:t>electrical</w:t>
      </w:r>
      <w:r>
        <w:rPr>
          <w:spacing w:val="21"/>
        </w:rPr>
        <w:t xml:space="preserve"> </w:t>
      </w:r>
      <w:r>
        <w:rPr>
          <w:spacing w:val="-1"/>
        </w:rPr>
        <w:t>wiring</w:t>
      </w:r>
      <w:r>
        <w:rPr>
          <w:spacing w:val="21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rPr>
          <w:spacing w:val="-1"/>
        </w:rPr>
        <w:t>equipment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1"/>
        </w:rPr>
        <w:t>considered</w:t>
      </w:r>
      <w:r>
        <w:rPr>
          <w:spacing w:val="6"/>
        </w:rPr>
        <w:t xml:space="preserve"> </w:t>
      </w:r>
      <w:r>
        <w:t>electrical</w:t>
      </w:r>
      <w:r>
        <w:rPr>
          <w:spacing w:val="8"/>
        </w:rPr>
        <w:t xml:space="preserve"> </w:t>
      </w:r>
      <w:r>
        <w:rPr>
          <w:spacing w:val="-1"/>
        </w:rPr>
        <w:t>work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requires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rPr>
          <w:spacing w:val="-1"/>
        </w:rPr>
        <w:t>notice.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validated</w:t>
      </w:r>
      <w:r>
        <w:rPr>
          <w:spacing w:val="9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rPr>
          <w:spacing w:val="-1"/>
        </w:rPr>
        <w:t>notice</w:t>
      </w:r>
      <w:r>
        <w:rPr>
          <w:spacing w:val="4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electrical</w:t>
      </w:r>
      <w:r>
        <w:rPr>
          <w:spacing w:val="29"/>
        </w:rPr>
        <w:t xml:space="preserve"> </w:t>
      </w:r>
      <w:r>
        <w:t>permit</w:t>
      </w:r>
      <w:r>
        <w:rPr>
          <w:spacing w:val="28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electrical</w:t>
      </w:r>
      <w:r>
        <w:rPr>
          <w:spacing w:val="29"/>
        </w:rPr>
        <w:t xml:space="preserve"> </w:t>
      </w:r>
      <w:r>
        <w:rPr>
          <w:spacing w:val="-1"/>
        </w:rPr>
        <w:t>work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done.</w:t>
      </w:r>
    </w:p>
    <w:p w:rsidR="004F3824" w:rsidRDefault="004F3824">
      <w:pPr>
        <w:spacing w:before="11"/>
        <w:rPr>
          <w:rFonts w:ascii="Calibri" w:eastAsia="Calibri" w:hAnsi="Calibri" w:cs="Calibri"/>
          <w:sz w:val="17"/>
          <w:szCs w:val="17"/>
        </w:rPr>
      </w:pPr>
    </w:p>
    <w:p w:rsidR="004F3824" w:rsidRPr="003D1A75" w:rsidRDefault="003621EC">
      <w:pPr>
        <w:pStyle w:val="BodyText"/>
        <w:numPr>
          <w:ilvl w:val="0"/>
          <w:numId w:val="29"/>
        </w:numPr>
        <w:tabs>
          <w:tab w:val="left" w:pos="458"/>
        </w:tabs>
        <w:ind w:right="134" w:firstLine="0"/>
        <w:jc w:val="both"/>
      </w:pP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electrical</w:t>
      </w:r>
      <w:r>
        <w:rPr>
          <w:spacing w:val="16"/>
        </w:rPr>
        <w:t xml:space="preserve"> </w:t>
      </w:r>
      <w:r>
        <w:rPr>
          <w:spacing w:val="-1"/>
        </w:rPr>
        <w:t>inspector</w:t>
      </w:r>
      <w:r>
        <w:rPr>
          <w:spacing w:val="14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rPr>
          <w:spacing w:val="-1"/>
        </w:rPr>
        <w:t>accept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annual</w:t>
      </w:r>
      <w:r>
        <w:rPr>
          <w:spacing w:val="29"/>
        </w:rPr>
        <w:t xml:space="preserve"> </w:t>
      </w:r>
      <w:r>
        <w:rPr>
          <w:spacing w:val="-1"/>
        </w:rPr>
        <w:t>electrical</w:t>
      </w:r>
      <w:r>
        <w:rPr>
          <w:spacing w:val="10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t>notice</w:t>
      </w:r>
      <w:r>
        <w:rPr>
          <w:spacing w:val="10"/>
        </w:rPr>
        <w:t xml:space="preserve"> </w:t>
      </w:r>
      <w:r>
        <w:rPr>
          <w:spacing w:val="-1"/>
        </w:rPr>
        <w:t>where</w:t>
      </w:r>
      <w:r>
        <w:rPr>
          <w:spacing w:val="10"/>
        </w:rPr>
        <w:t xml:space="preserve"> </w:t>
      </w:r>
      <w:r>
        <w:rPr>
          <w:spacing w:val="-1"/>
        </w:rPr>
        <w:t>electrical</w:t>
      </w:r>
      <w:r>
        <w:rPr>
          <w:spacing w:val="9"/>
        </w:rPr>
        <w:t xml:space="preserve"> </w:t>
      </w:r>
      <w:r>
        <w:rPr>
          <w:spacing w:val="-1"/>
        </w:rPr>
        <w:t>installation</w:t>
      </w:r>
      <w:r>
        <w:rPr>
          <w:spacing w:val="37"/>
        </w:rPr>
        <w:t xml:space="preserve"> </w:t>
      </w:r>
      <w:r>
        <w:t>work</w:t>
      </w:r>
      <w:r>
        <w:rPr>
          <w:spacing w:val="3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1"/>
        </w:rPr>
        <w:t>ongoing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rPr>
          <w:spacing w:val="-1"/>
        </w:rPr>
        <w:t>existing</w:t>
      </w:r>
      <w:r>
        <w:rPr>
          <w:spacing w:val="36"/>
        </w:rPr>
        <w:t xml:space="preserve"> </w:t>
      </w:r>
      <w:r>
        <w:rPr>
          <w:spacing w:val="-1"/>
        </w:rPr>
        <w:t>building.</w:t>
      </w:r>
      <w:r>
        <w:rPr>
          <w:spacing w:val="24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rPr>
          <w:spacing w:val="-1"/>
        </w:rPr>
        <w:t>electrical</w:t>
      </w:r>
      <w:r>
        <w:rPr>
          <w:spacing w:val="2"/>
        </w:rPr>
        <w:t xml:space="preserve"> </w:t>
      </w:r>
      <w:r>
        <w:rPr>
          <w:spacing w:val="-1"/>
        </w:rPr>
        <w:t>work</w:t>
      </w:r>
      <w:r>
        <w:rPr>
          <w:spacing w:val="3"/>
        </w:rPr>
        <w:t xml:space="preserve"> </w:t>
      </w:r>
      <w:r>
        <w:rPr>
          <w:spacing w:val="-1"/>
        </w:rPr>
        <w:t>notice</w:t>
      </w:r>
      <w:r>
        <w:rPr>
          <w:spacing w:val="3"/>
        </w:rPr>
        <w:t xml:space="preserve"> </w:t>
      </w:r>
      <w:r>
        <w:rPr>
          <w:spacing w:val="-1"/>
        </w:rPr>
        <w:t>filed</w:t>
      </w:r>
      <w:r>
        <w:rPr>
          <w:spacing w:val="2"/>
        </w:rPr>
        <w:t xml:space="preserve"> </w:t>
      </w:r>
      <w:r>
        <w:rPr>
          <w:spacing w:val="-1"/>
        </w:rPr>
        <w:t>under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section</w:t>
      </w:r>
      <w:r>
        <w:rPr>
          <w:spacing w:val="2"/>
        </w:rPr>
        <w:t xml:space="preserve"> </w:t>
      </w:r>
      <w:r>
        <w:rPr>
          <w:spacing w:val="-1"/>
        </w:rPr>
        <w:t>shall</w:t>
      </w:r>
      <w:r>
        <w:rPr>
          <w:spacing w:val="55"/>
        </w:rPr>
        <w:t xml:space="preserve"> </w:t>
      </w:r>
      <w:r>
        <w:rPr>
          <w:spacing w:val="-1"/>
        </w:rPr>
        <w:t>include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name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location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building,</w:t>
      </w:r>
      <w:r>
        <w:rPr>
          <w:spacing w:val="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licensed</w:t>
      </w:r>
      <w:r>
        <w:rPr>
          <w:spacing w:val="25"/>
        </w:rPr>
        <w:t xml:space="preserve"> </w:t>
      </w:r>
      <w:r>
        <w:rPr>
          <w:spacing w:val="-1"/>
        </w:rPr>
        <w:t>electrician</w:t>
      </w:r>
      <w:r>
        <w:rPr>
          <w:spacing w:val="26"/>
        </w:rPr>
        <w:t xml:space="preserve"> </w:t>
      </w:r>
      <w:r>
        <w:rPr>
          <w:spacing w:val="-1"/>
        </w:rPr>
        <w:t>responsible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work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payment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base</w:t>
      </w:r>
      <w:r>
        <w:rPr>
          <w:spacing w:val="28"/>
        </w:rPr>
        <w:t xml:space="preserve"> </w:t>
      </w:r>
      <w:r>
        <w:rPr>
          <w:spacing w:val="-1"/>
        </w:rPr>
        <w:t>fee.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acceptance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rPr>
          <w:spacing w:val="-1"/>
        </w:rPr>
        <w:t>annual</w:t>
      </w:r>
      <w:r>
        <w:rPr>
          <w:spacing w:val="9"/>
        </w:rPr>
        <w:t xml:space="preserve"> </w:t>
      </w:r>
      <w:r>
        <w:t>electrical</w:t>
      </w:r>
      <w:r>
        <w:rPr>
          <w:spacing w:val="7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rPr>
          <w:spacing w:val="-1"/>
        </w:rPr>
        <w:t>notice</w:t>
      </w:r>
      <w:r>
        <w:rPr>
          <w:spacing w:val="10"/>
        </w:rPr>
        <w:t xml:space="preserve"> </w:t>
      </w:r>
      <w:r>
        <w:rPr>
          <w:spacing w:val="-1"/>
        </w:rPr>
        <w:t>does</w:t>
      </w:r>
      <w:r>
        <w:rPr>
          <w:spacing w:val="10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modify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requirements</w:t>
      </w:r>
      <w:r>
        <w:rPr>
          <w:spacing w:val="45"/>
        </w:rPr>
        <w:t xml:space="preserve"> </w:t>
      </w:r>
      <w:r>
        <w:rPr>
          <w:spacing w:val="-1"/>
        </w:rPr>
        <w:t>for</w:t>
      </w:r>
      <w:r>
        <w:rPr>
          <w:spacing w:val="46"/>
        </w:rPr>
        <w:t xml:space="preserve"> </w:t>
      </w:r>
      <w:r>
        <w:rPr>
          <w:spacing w:val="-1"/>
        </w:rPr>
        <w:t>licensure</w:t>
      </w:r>
      <w:r>
        <w:rPr>
          <w:spacing w:val="46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rPr>
          <w:spacing w:val="-1"/>
        </w:rPr>
        <w:t>direct</w:t>
      </w:r>
      <w:r>
        <w:rPr>
          <w:spacing w:val="46"/>
        </w:rPr>
        <w:t xml:space="preserve"> </w:t>
      </w:r>
      <w:r>
        <w:rPr>
          <w:spacing w:val="-1"/>
        </w:rPr>
        <w:t>supervision</w:t>
      </w:r>
      <w:r>
        <w:rPr>
          <w:spacing w:val="49"/>
        </w:rPr>
        <w:t xml:space="preserve"> </w:t>
      </w:r>
      <w:r>
        <w:t xml:space="preserve">as </w:t>
      </w:r>
      <w:r>
        <w:rPr>
          <w:spacing w:val="-1"/>
        </w:rPr>
        <w:t>established</w:t>
      </w:r>
      <w:r>
        <w:t xml:space="preserve"> </w:t>
      </w:r>
      <w:r>
        <w:rPr>
          <w:spacing w:val="-1"/>
        </w:rPr>
        <w:t>under</w:t>
      </w:r>
      <w: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rules.</w:t>
      </w:r>
    </w:p>
    <w:p w:rsidR="003D1A75" w:rsidRDefault="003D1A75" w:rsidP="003D1A75">
      <w:pPr>
        <w:pStyle w:val="BodyText"/>
        <w:tabs>
          <w:tab w:val="left" w:pos="458"/>
        </w:tabs>
        <w:ind w:left="0" w:right="134"/>
        <w:jc w:val="both"/>
      </w:pPr>
    </w:p>
    <w:p w:rsidR="004F3824" w:rsidRDefault="003621EC">
      <w:pPr>
        <w:pStyle w:val="BodyText"/>
        <w:numPr>
          <w:ilvl w:val="0"/>
          <w:numId w:val="29"/>
        </w:numPr>
        <w:tabs>
          <w:tab w:val="left" w:pos="431"/>
        </w:tabs>
        <w:spacing w:before="37"/>
        <w:ind w:firstLine="0"/>
        <w:jc w:val="both"/>
      </w:pPr>
      <w:r>
        <w:rPr>
          <w:spacing w:val="-1"/>
        </w:rPr>
        <w:t>Installation</w:t>
      </w:r>
      <w:r>
        <w:rPr>
          <w:spacing w:val="11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replacement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equipment</w:t>
      </w:r>
      <w:r>
        <w:rPr>
          <w:spacing w:val="10"/>
        </w:rPr>
        <w:t xml:space="preserve"> </w:t>
      </w:r>
      <w:r>
        <w:rPr>
          <w:spacing w:val="-1"/>
        </w:rPr>
        <w:t>such</w:t>
      </w:r>
      <w:r>
        <w:rPr>
          <w:spacing w:val="28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lamps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electric</w:t>
      </w:r>
      <w:r>
        <w:rPr>
          <w:spacing w:val="30"/>
        </w:rPr>
        <w:t xml:space="preserve"> </w:t>
      </w:r>
      <w:r>
        <w:rPr>
          <w:spacing w:val="-1"/>
        </w:rPr>
        <w:t>utilization</w:t>
      </w:r>
      <w:r>
        <w:rPr>
          <w:spacing w:val="32"/>
        </w:rPr>
        <w:t xml:space="preserve"> </w:t>
      </w:r>
      <w:r>
        <w:rPr>
          <w:spacing w:val="-1"/>
        </w:rPr>
        <w:t>equipment</w:t>
      </w:r>
      <w:r>
        <w:rPr>
          <w:spacing w:val="43"/>
        </w:rPr>
        <w:t xml:space="preserve"> </w:t>
      </w:r>
      <w:r>
        <w:rPr>
          <w:spacing w:val="-1"/>
        </w:rPr>
        <w:t>approved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connection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suitable</w:t>
      </w:r>
      <w:r>
        <w:rPr>
          <w:spacing w:val="17"/>
        </w:rPr>
        <w:t xml:space="preserve"> </w:t>
      </w:r>
      <w:r>
        <w:rPr>
          <w:spacing w:val="-1"/>
        </w:rPr>
        <w:t>permanently</w:t>
      </w:r>
      <w:r>
        <w:rPr>
          <w:spacing w:val="37"/>
        </w:rPr>
        <w:t xml:space="preserve"> </w:t>
      </w:r>
      <w:r>
        <w:rPr>
          <w:spacing w:val="-1"/>
        </w:rPr>
        <w:t>installed</w:t>
      </w:r>
      <w:r>
        <w:rPr>
          <w:spacing w:val="47"/>
        </w:rPr>
        <w:t xml:space="preserve"> </w:t>
      </w:r>
      <w:r>
        <w:rPr>
          <w:spacing w:val="-1"/>
        </w:rPr>
        <w:t>receptacles,</w:t>
      </w:r>
      <w:r>
        <w:rPr>
          <w:spacing w:val="48"/>
        </w:rPr>
        <w:t xml:space="preserve"> </w:t>
      </w:r>
      <w:r>
        <w:rPr>
          <w:spacing w:val="-1"/>
        </w:rPr>
        <w:t>replacement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fuses,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rPr>
          <w:spacing w:val="-1"/>
        </w:rPr>
        <w:t>minor</w:t>
      </w:r>
      <w:r>
        <w:rPr>
          <w:spacing w:val="34"/>
        </w:rPr>
        <w:t xml:space="preserve"> </w:t>
      </w:r>
      <w:r>
        <w:rPr>
          <w:spacing w:val="-1"/>
        </w:rPr>
        <w:t>maintenance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repair</w:t>
      </w:r>
      <w:r>
        <w:rPr>
          <w:spacing w:val="35"/>
        </w:rPr>
        <w:t xml:space="preserve"> </w:t>
      </w:r>
      <w:r>
        <w:rPr>
          <w:spacing w:val="-1"/>
        </w:rPr>
        <w:t>work,</w:t>
      </w:r>
      <w:r>
        <w:rPr>
          <w:spacing w:val="37"/>
        </w:rPr>
        <w:t xml:space="preserve"> </w:t>
      </w:r>
      <w:r>
        <w:rPr>
          <w:spacing w:val="-1"/>
        </w:rPr>
        <w:t>such</w:t>
      </w:r>
      <w:r>
        <w:rPr>
          <w:spacing w:val="4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replacing</w:t>
      </w:r>
      <w:r>
        <w:rPr>
          <w:spacing w:val="7"/>
        </w:rPr>
        <w:t xml:space="preserve"> </w:t>
      </w:r>
      <w:r>
        <w:t>worn</w:t>
      </w:r>
      <w:r>
        <w:rPr>
          <w:spacing w:val="7"/>
        </w:rPr>
        <w:t xml:space="preserve"> </w:t>
      </w:r>
      <w:r>
        <w:rPr>
          <w:spacing w:val="-1"/>
        </w:rPr>
        <w:t>cords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tightening</w:t>
      </w:r>
      <w:r>
        <w:rPr>
          <w:spacing w:val="33"/>
        </w:rPr>
        <w:t xml:space="preserve"> </w:t>
      </w:r>
      <w:r>
        <w:rPr>
          <w:spacing w:val="-1"/>
        </w:rPr>
        <w:t>connections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wiring</w:t>
      </w:r>
      <w:r>
        <w:rPr>
          <w:spacing w:val="23"/>
        </w:rPr>
        <w:t xml:space="preserve"> </w:t>
      </w:r>
      <w:r>
        <w:rPr>
          <w:spacing w:val="-1"/>
        </w:rPr>
        <w:t>device,</w:t>
      </w:r>
      <w:r>
        <w:rPr>
          <w:spacing w:val="24"/>
        </w:rPr>
        <w:t xml:space="preserve"> </w:t>
      </w:r>
      <w:r>
        <w:rPr>
          <w:spacing w:val="-1"/>
        </w:rPr>
        <w:t>do</w:t>
      </w:r>
      <w:r>
        <w:rPr>
          <w:spacing w:val="25"/>
        </w:rPr>
        <w:t xml:space="preserve"> </w:t>
      </w:r>
      <w:r>
        <w:rPr>
          <w:spacing w:val="-1"/>
        </w:rPr>
        <w:t>not</w:t>
      </w:r>
      <w:r>
        <w:rPr>
          <w:spacing w:val="25"/>
        </w:rPr>
        <w:t xml:space="preserve"> </w:t>
      </w:r>
      <w:r>
        <w:rPr>
          <w:spacing w:val="-1"/>
        </w:rPr>
        <w:t>require</w:t>
      </w:r>
      <w:r>
        <w:rPr>
          <w:spacing w:val="21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rPr>
          <w:spacing w:val="-1"/>
        </w:rPr>
        <w:t>notice.</w:t>
      </w:r>
    </w:p>
    <w:p w:rsidR="004F3824" w:rsidRDefault="004F3824">
      <w:pPr>
        <w:spacing w:before="1"/>
        <w:rPr>
          <w:rFonts w:ascii="Calibri" w:eastAsia="Calibri" w:hAnsi="Calibri" w:cs="Calibri"/>
          <w:sz w:val="18"/>
          <w:szCs w:val="18"/>
        </w:rPr>
      </w:pPr>
    </w:p>
    <w:p w:rsidR="004F3824" w:rsidRDefault="003621EC">
      <w:pPr>
        <w:pStyle w:val="BodyText"/>
        <w:numPr>
          <w:ilvl w:val="0"/>
          <w:numId w:val="29"/>
        </w:numPr>
        <w:tabs>
          <w:tab w:val="left" w:pos="481"/>
        </w:tabs>
        <w:ind w:right="1" w:firstLine="0"/>
        <w:jc w:val="both"/>
      </w:pPr>
      <w:r>
        <w:rPr>
          <w:spacing w:val="-1"/>
        </w:rPr>
        <w:t>Electrical</w:t>
      </w:r>
      <w:r>
        <w:rPr>
          <w:spacing w:val="38"/>
        </w:rPr>
        <w:t xml:space="preserve"> </w:t>
      </w:r>
      <w:r>
        <w:rPr>
          <w:spacing w:val="-1"/>
        </w:rPr>
        <w:t>work</w:t>
      </w:r>
      <w:r>
        <w:rPr>
          <w:spacing w:val="39"/>
        </w:rPr>
        <w:t xml:space="preserve"> </w:t>
      </w:r>
      <w:r>
        <w:rPr>
          <w:spacing w:val="-1"/>
        </w:rPr>
        <w:t>regulated</w:t>
      </w:r>
      <w:r>
        <w:rPr>
          <w:spacing w:val="41"/>
        </w:rPr>
        <w:t xml:space="preserve"> </w:t>
      </w:r>
      <w:r>
        <w:rPr>
          <w:spacing w:val="-1"/>
        </w:rPr>
        <w:t>under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National</w:t>
      </w:r>
      <w:r>
        <w:rPr>
          <w:spacing w:val="41"/>
        </w:rPr>
        <w:t xml:space="preserve"> </w:t>
      </w:r>
      <w:proofErr w:type="gramStart"/>
      <w:r>
        <w:rPr>
          <w:spacing w:val="-1"/>
        </w:rPr>
        <w:t>electrical</w:t>
      </w:r>
      <w:proofErr w:type="gramEnd"/>
      <w:r>
        <w:rPr>
          <w:spacing w:val="24"/>
        </w:rPr>
        <w:t xml:space="preserve"> </w:t>
      </w:r>
      <w:r>
        <w:rPr>
          <w:spacing w:val="-1"/>
        </w:rPr>
        <w:t>Code,</w:t>
      </w:r>
      <w:r>
        <w:rPr>
          <w:spacing w:val="26"/>
        </w:rPr>
        <w:t xml:space="preserve"> </w:t>
      </w:r>
      <w:r>
        <w:rPr>
          <w:spacing w:val="-1"/>
        </w:rPr>
        <w:t>Article</w:t>
      </w:r>
      <w:r>
        <w:rPr>
          <w:spacing w:val="21"/>
        </w:rPr>
        <w:t xml:space="preserve"> </w:t>
      </w:r>
      <w:r>
        <w:rPr>
          <w:spacing w:val="-1"/>
        </w:rPr>
        <w:t>800,</w:t>
      </w:r>
      <w:r>
        <w:rPr>
          <w:spacing w:val="26"/>
        </w:rPr>
        <w:t xml:space="preserve"> </w:t>
      </w:r>
      <w:r>
        <w:rPr>
          <w:spacing w:val="-1"/>
        </w:rPr>
        <w:t>Communications</w:t>
      </w:r>
      <w:r>
        <w:rPr>
          <w:spacing w:val="37"/>
        </w:rPr>
        <w:t xml:space="preserve"> </w:t>
      </w:r>
      <w:r>
        <w:rPr>
          <w:spacing w:val="-1"/>
        </w:rPr>
        <w:t>Circuits,</w:t>
      </w:r>
      <w:r>
        <w:rPr>
          <w:spacing w:val="1"/>
        </w:rPr>
        <w:t xml:space="preserve"> </w:t>
      </w:r>
      <w:r>
        <w:rPr>
          <w:spacing w:val="-1"/>
        </w:rPr>
        <w:t>does</w:t>
      </w:r>
      <w: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require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notice.</w:t>
      </w:r>
    </w:p>
    <w:p w:rsidR="004F3824" w:rsidRDefault="004F3824">
      <w:pPr>
        <w:spacing w:before="11"/>
        <w:rPr>
          <w:rFonts w:ascii="Calibri" w:eastAsia="Calibri" w:hAnsi="Calibri" w:cs="Calibri"/>
          <w:sz w:val="17"/>
          <w:szCs w:val="17"/>
        </w:rPr>
      </w:pPr>
    </w:p>
    <w:p w:rsidR="004F3824" w:rsidRDefault="003621EC">
      <w:pPr>
        <w:pStyle w:val="BodyText"/>
        <w:numPr>
          <w:ilvl w:val="0"/>
          <w:numId w:val="29"/>
        </w:numPr>
        <w:tabs>
          <w:tab w:val="left" w:pos="438"/>
        </w:tabs>
        <w:ind w:firstLine="0"/>
        <w:jc w:val="both"/>
      </w:pPr>
      <w:r>
        <w:t>A</w:t>
      </w:r>
      <w:r>
        <w:rPr>
          <w:spacing w:val="-1"/>
        </w:rPr>
        <w:t xml:space="preserve"> validated work</w:t>
      </w:r>
      <w:r>
        <w:rPr>
          <w:spacing w:val="3"/>
        </w:rPr>
        <w:t xml:space="preserve"> </w:t>
      </w:r>
      <w:r>
        <w:rPr>
          <w:spacing w:val="-1"/>
        </w:rPr>
        <w:t>notice</w:t>
      </w:r>
      <w: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expire</w:t>
      </w:r>
      <w:r>
        <w:rPr>
          <w:spacing w:val="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work</w:t>
      </w:r>
      <w:r>
        <w:rPr>
          <w:spacing w:val="25"/>
        </w:rPr>
        <w:t xml:space="preserve"> </w:t>
      </w:r>
      <w:r>
        <w:rPr>
          <w:spacing w:val="-1"/>
        </w:rPr>
        <w:lastRenderedPageBreak/>
        <w:t>authorized</w:t>
      </w:r>
      <w:r>
        <w:rPr>
          <w:spacing w:val="9"/>
        </w:rPr>
        <w:t xml:space="preserve"> </w:t>
      </w:r>
      <w:r>
        <w:rPr>
          <w:spacing w:val="-1"/>
        </w:rPr>
        <w:t>under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validated</w:t>
      </w:r>
      <w:r>
        <w:rPr>
          <w:spacing w:val="9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rPr>
          <w:spacing w:val="-1"/>
        </w:rPr>
        <w:t>notice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rPr>
          <w:spacing w:val="-1"/>
        </w:rPr>
        <w:t>commenced,</w:t>
      </w:r>
      <w:r>
        <w:rPr>
          <w:spacing w:val="6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suspended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abandoned,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t>a</w:t>
      </w:r>
      <w:r>
        <w:rPr>
          <w:spacing w:val="33"/>
        </w:rPr>
        <w:t xml:space="preserve"> </w:t>
      </w:r>
      <w:proofErr w:type="gramStart"/>
      <w:r>
        <w:t>time</w:t>
      </w:r>
      <w:r>
        <w:rPr>
          <w:spacing w:val="-2"/>
        </w:rPr>
        <w:t xml:space="preserve"> </w:t>
      </w:r>
      <w:r>
        <w:rPr>
          <w:spacing w:val="-1"/>
        </w:rPr>
        <w:t>period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  <w:u w:val="single" w:color="000000"/>
        </w:rPr>
        <w:t>12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months</w:t>
      </w:r>
      <w:r>
        <w:rPr>
          <w:spacing w:val="-1"/>
        </w:rPr>
        <w:t>.</w:t>
      </w:r>
    </w:p>
    <w:p w:rsidR="004F3824" w:rsidRDefault="004F3824">
      <w:pPr>
        <w:spacing w:before="11"/>
        <w:rPr>
          <w:rFonts w:ascii="Calibri" w:eastAsia="Calibri" w:hAnsi="Calibri" w:cs="Calibri"/>
          <w:sz w:val="17"/>
          <w:szCs w:val="17"/>
        </w:rPr>
      </w:pPr>
    </w:p>
    <w:p w:rsidR="004F3824" w:rsidRDefault="003621EC">
      <w:pPr>
        <w:pStyle w:val="BodyText"/>
        <w:numPr>
          <w:ilvl w:val="0"/>
          <w:numId w:val="29"/>
        </w:numPr>
        <w:tabs>
          <w:tab w:val="left" w:pos="405"/>
        </w:tabs>
        <w:ind w:firstLine="0"/>
        <w:jc w:val="both"/>
      </w:pP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fee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work</w:t>
      </w:r>
      <w:r>
        <w:rPr>
          <w:spacing w:val="12"/>
        </w:rPr>
        <w:t xml:space="preserve"> </w:t>
      </w:r>
      <w:r>
        <w:rPr>
          <w:spacing w:val="-1"/>
        </w:rPr>
        <w:t>notice,</w:t>
      </w:r>
      <w:r>
        <w:rPr>
          <w:spacing w:val="13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base</w:t>
      </w:r>
      <w:r>
        <w:rPr>
          <w:spacing w:val="29"/>
        </w:rPr>
        <w:t xml:space="preserve"> </w:t>
      </w:r>
      <w:r>
        <w:rPr>
          <w:spacing w:val="-1"/>
        </w:rPr>
        <w:t>fee,</w:t>
      </w:r>
      <w:r>
        <w:t xml:space="preserve"> may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refunded</w:t>
      </w:r>
      <w:r>
        <w:rPr>
          <w:spacing w:val="2"/>
        </w:rPr>
        <w:t xml:space="preserve"> </w:t>
      </w:r>
      <w:r>
        <w:rPr>
          <w:spacing w:val="-1"/>
        </w:rPr>
        <w:t xml:space="preserve">upon </w:t>
      </w:r>
      <w:r>
        <w:t>written</w:t>
      </w:r>
      <w:r>
        <w:rPr>
          <w:spacing w:val="2"/>
        </w:rPr>
        <w:t xml:space="preserve"> </w:t>
      </w:r>
      <w:r>
        <w:rPr>
          <w:spacing w:val="-1"/>
        </w:rPr>
        <w:t>request,</w:t>
      </w:r>
      <w:r>
        <w:t xml:space="preserve"> </w:t>
      </w:r>
      <w:r>
        <w:rPr>
          <w:spacing w:val="-1"/>
        </w:rPr>
        <w:t>when</w:t>
      </w:r>
      <w:r>
        <w:rPr>
          <w:spacing w:val="3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electrical</w:t>
      </w:r>
      <w:r>
        <w:rPr>
          <w:spacing w:val="11"/>
        </w:rPr>
        <w:t xml:space="preserve"> </w:t>
      </w:r>
      <w:r>
        <w:rPr>
          <w:spacing w:val="-1"/>
        </w:rPr>
        <w:t>work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abandoned</w:t>
      </w:r>
      <w:r>
        <w:rPr>
          <w:spacing w:val="11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discontinued,</w:t>
      </w:r>
      <w:r>
        <w:rPr>
          <w:spacing w:val="43"/>
        </w:rPr>
        <w:t xml:space="preserve"> </w:t>
      </w:r>
      <w:r>
        <w:rPr>
          <w:spacing w:val="-1"/>
        </w:rPr>
        <w:t>prorated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electrical</w:t>
      </w:r>
      <w:r>
        <w:rPr>
          <w:spacing w:val="16"/>
        </w:rPr>
        <w:t xml:space="preserve"> </w:t>
      </w:r>
      <w:r>
        <w:rPr>
          <w:spacing w:val="-1"/>
        </w:rPr>
        <w:t>work,</w:t>
      </w:r>
      <w:r>
        <w:rPr>
          <w:spacing w:val="17"/>
        </w:rPr>
        <w:t xml:space="preserve"> </w:t>
      </w:r>
      <w:r>
        <w:rPr>
          <w:spacing w:val="-1"/>
        </w:rPr>
        <w:t>services,</w:t>
      </w:r>
      <w:r>
        <w:rPr>
          <w:spacing w:val="17"/>
        </w:rPr>
        <w:t xml:space="preserve"> </w:t>
      </w:r>
      <w:r>
        <w:rPr>
          <w:spacing w:val="-1"/>
        </w:rPr>
        <w:t>reviews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inspections</w:t>
      </w:r>
      <w:r>
        <w:rPr>
          <w:spacing w:val="34"/>
        </w:rPr>
        <w:t xml:space="preserve"> </w:t>
      </w:r>
      <w:r>
        <w:rPr>
          <w:spacing w:val="-1"/>
        </w:rPr>
        <w:t>conducted</w:t>
      </w:r>
      <w:r>
        <w:rPr>
          <w:spacing w:val="33"/>
        </w:rPr>
        <w:t xml:space="preserve"> </w:t>
      </w:r>
      <w:r>
        <w:rPr>
          <w:spacing w:val="-1"/>
        </w:rPr>
        <w:t>prior</w:t>
      </w:r>
      <w:r>
        <w:rPr>
          <w:spacing w:val="3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such</w:t>
      </w:r>
      <w:r>
        <w:rPr>
          <w:spacing w:val="24"/>
        </w:rPr>
        <w:t xml:space="preserve"> </w:t>
      </w:r>
      <w:r>
        <w:rPr>
          <w:spacing w:val="-1"/>
        </w:rPr>
        <w:t>abandonment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discontinued</w:t>
      </w:r>
      <w:r>
        <w:t xml:space="preserve"> </w:t>
      </w:r>
      <w:r>
        <w:rPr>
          <w:spacing w:val="-1"/>
        </w:rPr>
        <w:t>electrical</w:t>
      </w:r>
      <w:r>
        <w:rPr>
          <w:spacing w:val="-2"/>
        </w:rPr>
        <w:t xml:space="preserve"> </w:t>
      </w:r>
      <w:r>
        <w:rPr>
          <w:spacing w:val="-1"/>
        </w:rPr>
        <w:t>work.</w:t>
      </w:r>
    </w:p>
    <w:p w:rsidR="004F3824" w:rsidRDefault="004F3824">
      <w:pPr>
        <w:spacing w:before="2"/>
        <w:rPr>
          <w:rFonts w:ascii="Calibri" w:eastAsia="Calibri" w:hAnsi="Calibri" w:cs="Calibri"/>
          <w:sz w:val="18"/>
          <w:szCs w:val="18"/>
        </w:rPr>
      </w:pPr>
    </w:p>
    <w:p w:rsidR="003D1A75" w:rsidRPr="003D1A75" w:rsidRDefault="003D1A75">
      <w:pPr>
        <w:spacing w:before="2"/>
        <w:ind w:left="140"/>
        <w:rPr>
          <w:rFonts w:ascii="Calibri" w:eastAsia="Calibri" w:hAnsi="Calibri" w:cs="Calibri"/>
          <w:rPrChange w:id="213" w:author="Patterson, Robert" w:date="2017-04-26T10:13:00Z">
            <w:rPr>
              <w:rFonts w:ascii="Calibri" w:eastAsia="Calibri" w:hAnsi="Calibri" w:cs="Calibri"/>
              <w:sz w:val="18"/>
              <w:szCs w:val="18"/>
            </w:rPr>
          </w:rPrChange>
        </w:rPr>
        <w:pPrChange w:id="214" w:author="Patterson, Robert" w:date="2017-04-26T10:12:00Z">
          <w:pPr>
            <w:spacing w:before="2"/>
          </w:pPr>
        </w:pPrChange>
      </w:pPr>
      <w:ins w:id="215" w:author="Patterson, Robert" w:date="2017-04-26T10:12:00Z">
        <w:r w:rsidRPr="003D1A75">
          <w:rPr>
            <w:rFonts w:ascii="Calibri" w:eastAsia="Calibri" w:hAnsi="Calibri" w:cs="Calibri"/>
            <w:color w:val="1F497D" w:themeColor="text2"/>
            <w:rPrChange w:id="216" w:author="Patterson, Robert" w:date="2017-04-26T10:13:00Z">
              <w:rPr>
                <w:rFonts w:ascii="Calibri" w:eastAsia="Calibri" w:hAnsi="Calibri" w:cs="Calibri"/>
                <w:sz w:val="18"/>
                <w:szCs w:val="18"/>
              </w:rPr>
            </w:rPrChange>
          </w:rPr>
          <w:t>Electrical Work Notice</w:t>
        </w:r>
        <w:r w:rsidRPr="003D1A75">
          <w:rPr>
            <w:rFonts w:ascii="Calibri" w:eastAsia="Calibri" w:hAnsi="Calibri" w:cs="Calibri"/>
            <w:rPrChange w:id="217" w:author="Patterson, Robert" w:date="2017-04-26T10:13:00Z">
              <w:rPr>
                <w:rFonts w:ascii="Calibri" w:eastAsia="Calibri" w:hAnsi="Calibri" w:cs="Calibri"/>
                <w:sz w:val="18"/>
                <w:szCs w:val="18"/>
              </w:rPr>
            </w:rPrChange>
          </w:rPr>
          <w:t xml:space="preserve"> </w:t>
        </w:r>
      </w:ins>
      <w:ins w:id="218" w:author="Patterson, Robert" w:date="2017-05-11T14:31:00Z">
        <w:r w:rsidR="003944A4">
          <w:rPr>
            <w:rFonts w:ascii="Calibri" w:eastAsia="Calibri" w:hAnsi="Calibri" w:cs="Calibri"/>
          </w:rPr>
          <w:t>may be down loaded at www.firesafety.vermont.gov</w:t>
        </w:r>
      </w:ins>
    </w:p>
    <w:p w:rsidR="003D1A75" w:rsidRDefault="003D1A75">
      <w:pPr>
        <w:spacing w:before="2"/>
        <w:rPr>
          <w:rFonts w:ascii="Calibri" w:eastAsia="Calibri" w:hAnsi="Calibri" w:cs="Calibri"/>
          <w:sz w:val="18"/>
          <w:szCs w:val="18"/>
        </w:rPr>
      </w:pPr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ind w:left="560"/>
        <w:jc w:val="both"/>
        <w:rPr>
          <w:b w:val="0"/>
          <w:bCs w:val="0"/>
        </w:rPr>
      </w:pPr>
      <w:bookmarkStart w:id="219" w:name="_TOC_250007"/>
      <w:r>
        <w:rPr>
          <w:spacing w:val="-1"/>
        </w:rPr>
        <w:t xml:space="preserve">WORK </w:t>
      </w:r>
      <w:r>
        <w:t>NOTICE</w:t>
      </w:r>
      <w:r>
        <w:rPr>
          <w:spacing w:val="-3"/>
        </w:rPr>
        <w:t xml:space="preserve"> </w:t>
      </w:r>
      <w:r>
        <w:rPr>
          <w:spacing w:val="-1"/>
        </w:rPr>
        <w:t>FEES</w:t>
      </w:r>
      <w:bookmarkEnd w:id="219"/>
    </w:p>
    <w:p w:rsidR="003565FC" w:rsidRDefault="003621EC" w:rsidP="003565FC">
      <w:pPr>
        <w:pStyle w:val="BodyText"/>
        <w:spacing w:before="217"/>
        <w:jc w:val="both"/>
        <w:rPr>
          <w:rStyle w:val="Hyperlink"/>
          <w:rFonts w:asciiTheme="minorHAnsi" w:eastAsia="Times New Roman" w:hAnsiTheme="minorHAnsi" w:cs="Times New Roman"/>
        </w:rPr>
      </w:pPr>
      <w:r>
        <w:rPr>
          <w:spacing w:val="-1"/>
        </w:rPr>
        <w:t>Electrical</w:t>
      </w:r>
      <w:r>
        <w:rPr>
          <w:spacing w:val="16"/>
        </w:rPr>
        <w:t xml:space="preserve"> </w:t>
      </w:r>
      <w:r>
        <w:rPr>
          <w:spacing w:val="-1"/>
        </w:rPr>
        <w:t>work</w:t>
      </w:r>
      <w:r>
        <w:rPr>
          <w:spacing w:val="19"/>
        </w:rPr>
        <w:t xml:space="preserve"> </w:t>
      </w:r>
      <w:r>
        <w:rPr>
          <w:spacing w:val="-1"/>
        </w:rPr>
        <w:t>notice</w:t>
      </w:r>
      <w:r>
        <w:rPr>
          <w:spacing w:val="20"/>
        </w:rPr>
        <w:t xml:space="preserve"> </w:t>
      </w:r>
      <w:r>
        <w:rPr>
          <w:spacing w:val="-1"/>
        </w:rPr>
        <w:t>fees</w:t>
      </w:r>
      <w:r>
        <w:rPr>
          <w:spacing w:val="17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rPr>
          <w:spacing w:val="-1"/>
        </w:rPr>
        <w:t>established</w:t>
      </w:r>
      <w:r>
        <w:rPr>
          <w:spacing w:val="18"/>
        </w:rPr>
        <w:t xml:space="preserve"> </w:t>
      </w:r>
      <w:r>
        <w:rPr>
          <w:spacing w:val="-1"/>
        </w:rPr>
        <w:t>by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Vermont</w:t>
      </w:r>
      <w:r>
        <w:rPr>
          <w:spacing w:val="13"/>
        </w:rPr>
        <w:t xml:space="preserve"> </w:t>
      </w:r>
      <w:r>
        <w:rPr>
          <w:spacing w:val="-1"/>
        </w:rPr>
        <w:t>Legislature.</w:t>
      </w:r>
      <w:r>
        <w:rPr>
          <w:spacing w:val="25"/>
        </w:rPr>
        <w:t xml:space="preserve"> </w:t>
      </w:r>
      <w:del w:id="220" w:author="Patterson, Robert" w:date="2017-05-09T13:07:00Z">
        <w:r w:rsidDel="003565FC">
          <w:rPr>
            <w:spacing w:val="-2"/>
          </w:rPr>
          <w:delText>The</w:delText>
        </w:r>
        <w:r w:rsidDel="003565FC">
          <w:rPr>
            <w:spacing w:val="13"/>
          </w:rPr>
          <w:delText xml:space="preserve"> </w:delText>
        </w:r>
        <w:r w:rsidR="003565FC" w:rsidDel="003565FC">
          <w:rPr>
            <w:spacing w:val="-1"/>
          </w:rPr>
          <w:delText>current</w:delText>
        </w:r>
        <w:r w:rsidR="003565FC" w:rsidDel="003565FC">
          <w:rPr>
            <w:spacing w:val="12"/>
          </w:rPr>
          <w:delText xml:space="preserve"> </w:delText>
        </w:r>
        <w:r w:rsidR="003565FC" w:rsidDel="003565FC">
          <w:rPr>
            <w:spacing w:val="-1"/>
          </w:rPr>
          <w:delText>work</w:delText>
        </w:r>
        <w:r w:rsidR="003565FC" w:rsidDel="003565FC">
          <w:delText xml:space="preserve"> </w:delText>
        </w:r>
        <w:r w:rsidR="003565FC" w:rsidDel="003565FC">
          <w:rPr>
            <w:spacing w:val="-1"/>
          </w:rPr>
          <w:delText>notice</w:delText>
        </w:r>
        <w:r w:rsidR="003565FC" w:rsidDel="003565FC">
          <w:rPr>
            <w:spacing w:val="37"/>
          </w:rPr>
          <w:delText xml:space="preserve"> </w:delText>
        </w:r>
        <w:r w:rsidR="003565FC" w:rsidDel="003565FC">
          <w:rPr>
            <w:spacing w:val="-1"/>
          </w:rPr>
          <w:delText>fees</w:delText>
        </w:r>
        <w:r w:rsidR="003565FC" w:rsidDel="003565FC">
          <w:delText xml:space="preserve"> </w:delText>
        </w:r>
        <w:r w:rsidR="003565FC" w:rsidDel="003565FC">
          <w:rPr>
            <w:spacing w:val="-1"/>
          </w:rPr>
          <w:delText>are</w:delText>
        </w:r>
        <w:r w:rsidR="003565FC" w:rsidDel="003565FC">
          <w:delText xml:space="preserve"> </w:delText>
        </w:r>
        <w:r w:rsidR="003565FC" w:rsidDel="003565FC">
          <w:rPr>
            <w:spacing w:val="-1"/>
          </w:rPr>
          <w:delText>listed</w:delText>
        </w:r>
        <w:r w:rsidR="003565FC" w:rsidDel="003565FC">
          <w:delText xml:space="preserve"> in</w:delText>
        </w:r>
        <w:r w:rsidR="003565FC" w:rsidDel="003565FC">
          <w:rPr>
            <w:spacing w:val="-1"/>
          </w:rPr>
          <w:delText xml:space="preserve"> Appendix</w:delText>
        </w:r>
        <w:r w:rsidR="003565FC" w:rsidDel="003565FC">
          <w:rPr>
            <w:spacing w:val="-2"/>
          </w:rPr>
          <w:delText xml:space="preserve"> </w:delText>
        </w:r>
        <w:r w:rsidR="003565FC" w:rsidDel="003565FC">
          <w:delText>I.</w:delText>
        </w:r>
      </w:del>
      <w:r w:rsidR="003565FC">
        <w:t xml:space="preserve"> </w:t>
      </w:r>
      <w:ins w:id="221" w:author="Patterson, Robert" w:date="2017-05-09T13:07:00Z">
        <w:r w:rsidR="003565FC">
          <w:rPr>
            <w:spacing w:val="-1"/>
          </w:rPr>
          <w:t>Refer to §</w:t>
        </w:r>
      </w:ins>
      <w:ins w:id="222" w:author="Patterson, Robert" w:date="2017-05-09T13:08:00Z">
        <w:r w:rsidR="003565FC">
          <w:rPr>
            <w:spacing w:val="-1"/>
          </w:rPr>
          <w:t>893</w:t>
        </w:r>
      </w:ins>
      <w:ins w:id="223" w:author="Patterson, Robert" w:date="2017-05-09T13:07:00Z">
        <w:r w:rsidR="003565FC">
          <w:rPr>
            <w:spacing w:val="-1"/>
          </w:rPr>
          <w:t xml:space="preserve"> located at site below for fees</w:t>
        </w:r>
        <w:r w:rsidR="003565FC" w:rsidRPr="00A944F3">
          <w:rPr>
            <w:spacing w:val="25"/>
          </w:rPr>
          <w:t xml:space="preserve"> </w:t>
        </w:r>
        <w:r w:rsidR="003565FC">
          <w:fldChar w:fldCharType="begin"/>
        </w:r>
        <w:r w:rsidR="003565FC">
          <w:instrText xml:space="preserve"> HYPERLINK "http://legislature.vermont.gov/statutes/chapter/26/015" </w:instrText>
        </w:r>
        <w:r w:rsidR="003565FC">
          <w:fldChar w:fldCharType="separate"/>
        </w:r>
        <w:r w:rsidR="003565FC" w:rsidRPr="00ED3CCD">
          <w:rPr>
            <w:rStyle w:val="Hyperlink"/>
            <w:rFonts w:asciiTheme="minorHAnsi" w:eastAsia="Times New Roman" w:hAnsiTheme="minorHAnsi" w:cs="Times New Roman"/>
          </w:rPr>
          <w:t>http://legislature.vermont.gov/statutes/chapter/26/015</w:t>
        </w:r>
        <w:r w:rsidR="003565FC">
          <w:rPr>
            <w:rStyle w:val="Hyperlink"/>
            <w:rFonts w:asciiTheme="minorHAnsi" w:eastAsia="Times New Roman" w:hAnsiTheme="minorHAnsi" w:cs="Times New Roman"/>
          </w:rPr>
          <w:fldChar w:fldCharType="end"/>
        </w:r>
      </w:ins>
    </w:p>
    <w:p w:rsidR="004F3824" w:rsidRDefault="003621EC">
      <w:pPr>
        <w:pStyle w:val="BodyText"/>
        <w:jc w:val="both"/>
      </w:pPr>
      <w:r>
        <w:rPr>
          <w:spacing w:val="-1"/>
        </w:rPr>
        <w:t>All</w:t>
      </w:r>
      <w:r>
        <w:rPr>
          <w:spacing w:val="44"/>
        </w:rPr>
        <w:t xml:space="preserve"> </w:t>
      </w:r>
      <w:r>
        <w:rPr>
          <w:spacing w:val="-1"/>
        </w:rPr>
        <w:t>fees</w:t>
      </w:r>
      <w:r>
        <w:rPr>
          <w:spacing w:val="42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rPr>
          <w:spacing w:val="-1"/>
        </w:rPr>
        <w:t>required</w:t>
      </w:r>
      <w:r>
        <w:rPr>
          <w:spacing w:val="41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2"/>
        </w:rPr>
        <w:t>be</w:t>
      </w:r>
      <w:r>
        <w:rPr>
          <w:spacing w:val="45"/>
        </w:rPr>
        <w:t xml:space="preserve"> </w:t>
      </w:r>
      <w:r>
        <w:rPr>
          <w:spacing w:val="-1"/>
        </w:rPr>
        <w:t>paid</w:t>
      </w:r>
      <w:r>
        <w:rPr>
          <w:spacing w:val="43"/>
        </w:rPr>
        <w:t xml:space="preserve"> </w:t>
      </w:r>
      <w:r>
        <w:rPr>
          <w:spacing w:val="-1"/>
        </w:rPr>
        <w:t>to</w:t>
      </w:r>
      <w:r>
        <w:rPr>
          <w:spacing w:val="4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Commissioner</w:t>
      </w:r>
      <w:r>
        <w:rPr>
          <w:spacing w:val="22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1"/>
        </w:rPr>
        <w:t>designated</w:t>
      </w:r>
      <w:r>
        <w:rPr>
          <w:spacing w:val="24"/>
        </w:rPr>
        <w:t xml:space="preserve"> </w:t>
      </w:r>
      <w:r>
        <w:rPr>
          <w:spacing w:val="-1"/>
        </w:rPr>
        <w:t>representative</w:t>
      </w:r>
      <w:r>
        <w:rPr>
          <w:spacing w:val="24"/>
        </w:rPr>
        <w:t xml:space="preserve"> </w:t>
      </w:r>
      <w:r>
        <w:rPr>
          <w:spacing w:val="-1"/>
        </w:rPr>
        <w:t>prior</w:t>
      </w:r>
      <w:r>
        <w:rPr>
          <w:spacing w:val="3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validation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notice.</w:t>
      </w:r>
    </w:p>
    <w:p w:rsidR="004F3824" w:rsidRDefault="004F3824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ind w:left="560"/>
        <w:jc w:val="both"/>
        <w:rPr>
          <w:b w:val="0"/>
          <w:bCs w:val="0"/>
        </w:rPr>
      </w:pPr>
      <w:bookmarkStart w:id="224" w:name="_TOC_250006"/>
      <w:r>
        <w:rPr>
          <w:spacing w:val="-1"/>
        </w:rPr>
        <w:t>INSPECTION</w:t>
      </w:r>
      <w:bookmarkEnd w:id="224"/>
    </w:p>
    <w:p w:rsidR="003D1A75" w:rsidRPr="003D1A75" w:rsidRDefault="003621EC" w:rsidP="003D1A75">
      <w:pPr>
        <w:pStyle w:val="BodyText"/>
        <w:numPr>
          <w:ilvl w:val="0"/>
          <w:numId w:val="28"/>
        </w:numPr>
        <w:tabs>
          <w:tab w:val="left" w:pos="491"/>
        </w:tabs>
        <w:spacing w:before="37"/>
        <w:ind w:right="135" w:firstLine="0"/>
        <w:jc w:val="both"/>
      </w:pPr>
      <w:r>
        <w:t>An</w:t>
      </w:r>
      <w:r w:rsidRPr="003D1A75">
        <w:rPr>
          <w:spacing w:val="30"/>
        </w:rPr>
        <w:t xml:space="preserve"> </w:t>
      </w:r>
      <w:r w:rsidRPr="003D1A75">
        <w:rPr>
          <w:spacing w:val="-1"/>
        </w:rPr>
        <w:t>electrical</w:t>
      </w:r>
      <w:r w:rsidRPr="003D1A75">
        <w:rPr>
          <w:spacing w:val="34"/>
        </w:rPr>
        <w:t xml:space="preserve"> </w:t>
      </w:r>
      <w:r w:rsidRPr="003D1A75">
        <w:rPr>
          <w:spacing w:val="-1"/>
        </w:rPr>
        <w:t>installation</w:t>
      </w:r>
      <w:r w:rsidRPr="003D1A75">
        <w:rPr>
          <w:spacing w:val="34"/>
        </w:rPr>
        <w:t xml:space="preserve"> </w:t>
      </w:r>
      <w:r>
        <w:t>in</w:t>
      </w:r>
      <w:r w:rsidRPr="003D1A75">
        <w:rPr>
          <w:spacing w:val="32"/>
        </w:rPr>
        <w:t xml:space="preserve"> </w:t>
      </w:r>
      <w:r w:rsidRPr="003D1A75">
        <w:rPr>
          <w:spacing w:val="-2"/>
        </w:rPr>
        <w:t>any</w:t>
      </w:r>
      <w:r w:rsidRPr="003D1A75">
        <w:rPr>
          <w:spacing w:val="35"/>
        </w:rPr>
        <w:t xml:space="preserve"> </w:t>
      </w:r>
      <w:r w:rsidRPr="003D1A75">
        <w:rPr>
          <w:spacing w:val="-1"/>
        </w:rPr>
        <w:t>part</w:t>
      </w:r>
      <w:r w:rsidRPr="003D1A75">
        <w:rPr>
          <w:spacing w:val="32"/>
        </w:rPr>
        <w:t xml:space="preserve"> </w:t>
      </w:r>
      <w:r>
        <w:t>of</w:t>
      </w:r>
      <w:r w:rsidRPr="003D1A75">
        <w:rPr>
          <w:spacing w:val="32"/>
        </w:rPr>
        <w:t xml:space="preserve"> </w:t>
      </w:r>
      <w:r>
        <w:t>a</w:t>
      </w:r>
      <w:r w:rsidRPr="003D1A75">
        <w:rPr>
          <w:spacing w:val="37"/>
        </w:rPr>
        <w:t xml:space="preserve"> </w:t>
      </w:r>
      <w:r w:rsidRPr="003D1A75">
        <w:rPr>
          <w:spacing w:val="-1"/>
        </w:rPr>
        <w:t>complex</w:t>
      </w:r>
      <w:r w:rsidRPr="003D1A75">
        <w:rPr>
          <w:spacing w:val="5"/>
        </w:rPr>
        <w:t xml:space="preserve"> </w:t>
      </w:r>
      <w:r w:rsidRPr="003D1A75">
        <w:rPr>
          <w:spacing w:val="-1"/>
        </w:rPr>
        <w:t>structure</w:t>
      </w:r>
      <w:r w:rsidRPr="003D1A75">
        <w:rPr>
          <w:spacing w:val="5"/>
        </w:rPr>
        <w:t xml:space="preserve"> </w:t>
      </w:r>
      <w:r w:rsidRPr="003D1A75">
        <w:rPr>
          <w:spacing w:val="-1"/>
        </w:rPr>
        <w:t>shall</w:t>
      </w:r>
      <w:r w:rsidRPr="003D1A75">
        <w:rPr>
          <w:spacing w:val="4"/>
        </w:rPr>
        <w:t xml:space="preserve"> </w:t>
      </w:r>
      <w:r w:rsidRPr="003D1A75">
        <w:rPr>
          <w:spacing w:val="-1"/>
        </w:rPr>
        <w:t>not</w:t>
      </w:r>
      <w:r w:rsidRPr="003D1A75">
        <w:rPr>
          <w:spacing w:val="3"/>
        </w:rPr>
        <w:t xml:space="preserve"> </w:t>
      </w:r>
      <w:r w:rsidRPr="003D1A75">
        <w:rPr>
          <w:spacing w:val="-1"/>
        </w:rPr>
        <w:t>be</w:t>
      </w:r>
      <w:r w:rsidRPr="003D1A75">
        <w:rPr>
          <w:spacing w:val="5"/>
        </w:rPr>
        <w:t xml:space="preserve"> </w:t>
      </w:r>
      <w:r w:rsidRPr="003D1A75">
        <w:rPr>
          <w:spacing w:val="-1"/>
        </w:rPr>
        <w:t>covered</w:t>
      </w:r>
      <w:r w:rsidRPr="003D1A75">
        <w:rPr>
          <w:spacing w:val="4"/>
        </w:rPr>
        <w:t xml:space="preserve"> </w:t>
      </w:r>
      <w:r w:rsidRPr="003D1A75">
        <w:rPr>
          <w:spacing w:val="-1"/>
        </w:rPr>
        <w:t>unless</w:t>
      </w:r>
      <w:r w:rsidRPr="003D1A75">
        <w:rPr>
          <w:spacing w:val="5"/>
        </w:rPr>
        <w:t xml:space="preserve"> </w:t>
      </w:r>
      <w:r>
        <w:t>it</w:t>
      </w:r>
      <w:r w:rsidRPr="003D1A75">
        <w:rPr>
          <w:spacing w:val="5"/>
        </w:rPr>
        <w:t xml:space="preserve"> </w:t>
      </w:r>
      <w:r>
        <w:t>is</w:t>
      </w:r>
      <w:r w:rsidRPr="003D1A75">
        <w:rPr>
          <w:spacing w:val="41"/>
        </w:rPr>
        <w:t xml:space="preserve"> </w:t>
      </w:r>
      <w:r w:rsidRPr="003D1A75">
        <w:rPr>
          <w:spacing w:val="-1"/>
        </w:rPr>
        <w:t>inspected</w:t>
      </w:r>
      <w:r w:rsidRPr="003D1A75">
        <w:rPr>
          <w:spacing w:val="32"/>
        </w:rPr>
        <w:t xml:space="preserve"> </w:t>
      </w:r>
      <w:r w:rsidRPr="003D1A75">
        <w:rPr>
          <w:spacing w:val="-2"/>
        </w:rPr>
        <w:t>by</w:t>
      </w:r>
      <w:r w:rsidRPr="003D1A75">
        <w:rPr>
          <w:spacing w:val="34"/>
        </w:rPr>
        <w:t xml:space="preserve"> </w:t>
      </w:r>
      <w:r>
        <w:t>an</w:t>
      </w:r>
      <w:r w:rsidRPr="003D1A75">
        <w:rPr>
          <w:spacing w:val="30"/>
        </w:rPr>
        <w:t xml:space="preserve"> </w:t>
      </w:r>
      <w:r w:rsidRPr="003D1A75">
        <w:rPr>
          <w:spacing w:val="-1"/>
        </w:rPr>
        <w:t>electrical</w:t>
      </w:r>
      <w:r w:rsidRPr="003D1A75">
        <w:rPr>
          <w:spacing w:val="32"/>
        </w:rPr>
        <w:t xml:space="preserve"> </w:t>
      </w:r>
      <w:r w:rsidRPr="003D1A75">
        <w:rPr>
          <w:spacing w:val="-1"/>
        </w:rPr>
        <w:t>inspector.</w:t>
      </w:r>
      <w:r w:rsidRPr="003D1A75">
        <w:rPr>
          <w:spacing w:val="30"/>
        </w:rPr>
        <w:t xml:space="preserve"> </w:t>
      </w:r>
      <w:r w:rsidRPr="003D1A75">
        <w:rPr>
          <w:spacing w:val="-1"/>
        </w:rPr>
        <w:t>The</w:t>
      </w:r>
      <w:r w:rsidRPr="003D1A75">
        <w:rPr>
          <w:spacing w:val="22"/>
        </w:rPr>
        <w:t xml:space="preserve"> </w:t>
      </w:r>
      <w:r w:rsidRPr="003D1A75">
        <w:rPr>
          <w:spacing w:val="-1"/>
        </w:rPr>
        <w:t>provisions</w:t>
      </w:r>
      <w:r w:rsidRPr="003D1A75">
        <w:rPr>
          <w:spacing w:val="38"/>
        </w:rPr>
        <w:t xml:space="preserve"> </w:t>
      </w:r>
      <w:r>
        <w:t>of</w:t>
      </w:r>
      <w:r w:rsidRPr="003D1A75">
        <w:rPr>
          <w:spacing w:val="39"/>
        </w:rPr>
        <w:t xml:space="preserve"> </w:t>
      </w:r>
      <w:r w:rsidRPr="003D1A75">
        <w:rPr>
          <w:spacing w:val="-1"/>
        </w:rPr>
        <w:t>this</w:t>
      </w:r>
      <w:r w:rsidRPr="003D1A75">
        <w:rPr>
          <w:spacing w:val="41"/>
        </w:rPr>
        <w:t xml:space="preserve"> </w:t>
      </w:r>
      <w:r w:rsidRPr="003D1A75">
        <w:rPr>
          <w:spacing w:val="-1"/>
        </w:rPr>
        <w:t>subsection</w:t>
      </w:r>
      <w:r w:rsidRPr="003D1A75">
        <w:rPr>
          <w:spacing w:val="37"/>
        </w:rPr>
        <w:t xml:space="preserve"> </w:t>
      </w:r>
      <w:r>
        <w:t>may</w:t>
      </w:r>
      <w:r w:rsidRPr="003D1A75">
        <w:rPr>
          <w:spacing w:val="39"/>
        </w:rPr>
        <w:t xml:space="preserve"> </w:t>
      </w:r>
      <w:r w:rsidRPr="003D1A75">
        <w:rPr>
          <w:spacing w:val="-1"/>
        </w:rPr>
        <w:t>be</w:t>
      </w:r>
      <w:r w:rsidRPr="003D1A75">
        <w:rPr>
          <w:spacing w:val="39"/>
        </w:rPr>
        <w:t xml:space="preserve"> </w:t>
      </w:r>
      <w:r w:rsidRPr="003D1A75">
        <w:rPr>
          <w:spacing w:val="-1"/>
        </w:rPr>
        <w:t>specifically</w:t>
      </w:r>
      <w:r w:rsidRPr="003D1A75">
        <w:rPr>
          <w:spacing w:val="27"/>
        </w:rPr>
        <w:t xml:space="preserve"> </w:t>
      </w:r>
      <w:r>
        <w:t>waived</w:t>
      </w:r>
      <w:r w:rsidRPr="003D1A75">
        <w:rPr>
          <w:spacing w:val="11"/>
        </w:rPr>
        <w:t xml:space="preserve"> </w:t>
      </w:r>
      <w:r w:rsidRPr="003D1A75">
        <w:rPr>
          <w:spacing w:val="-1"/>
        </w:rPr>
        <w:t>by</w:t>
      </w:r>
      <w:r w:rsidRPr="003D1A75">
        <w:rPr>
          <w:spacing w:val="13"/>
        </w:rPr>
        <w:t xml:space="preserve"> </w:t>
      </w:r>
      <w:r>
        <w:t>an</w:t>
      </w:r>
      <w:r w:rsidRPr="003D1A75">
        <w:rPr>
          <w:spacing w:val="11"/>
        </w:rPr>
        <w:t xml:space="preserve"> </w:t>
      </w:r>
      <w:r w:rsidRPr="003D1A75">
        <w:rPr>
          <w:spacing w:val="-1"/>
        </w:rPr>
        <w:t>electrical</w:t>
      </w:r>
      <w:r w:rsidRPr="003D1A75">
        <w:rPr>
          <w:spacing w:val="12"/>
        </w:rPr>
        <w:t xml:space="preserve"> </w:t>
      </w:r>
      <w:r w:rsidRPr="003D1A75">
        <w:rPr>
          <w:spacing w:val="-1"/>
        </w:rPr>
        <w:t>inspector</w:t>
      </w:r>
      <w:r w:rsidRPr="003D1A75">
        <w:rPr>
          <w:spacing w:val="12"/>
        </w:rPr>
        <w:t xml:space="preserve"> </w:t>
      </w:r>
      <w:r>
        <w:t>in</w:t>
      </w:r>
      <w:r w:rsidRPr="003D1A75">
        <w:rPr>
          <w:spacing w:val="11"/>
        </w:rPr>
        <w:t xml:space="preserve"> </w:t>
      </w:r>
      <w:r w:rsidRPr="003D1A75">
        <w:rPr>
          <w:spacing w:val="-1"/>
        </w:rPr>
        <w:t>writing.</w:t>
      </w:r>
      <w:r w:rsidRPr="003D1A75">
        <w:rPr>
          <w:spacing w:val="12"/>
        </w:rPr>
        <w:t xml:space="preserve"> </w:t>
      </w:r>
      <w:r>
        <w:t>Upon</w:t>
      </w:r>
      <w:r w:rsidRPr="003D1A75">
        <w:rPr>
          <w:spacing w:val="23"/>
        </w:rPr>
        <w:t xml:space="preserve"> </w:t>
      </w:r>
      <w:r w:rsidRPr="003D1A75">
        <w:rPr>
          <w:spacing w:val="-1"/>
        </w:rPr>
        <w:t>completion</w:t>
      </w:r>
      <w:r w:rsidRPr="003D1A75">
        <w:rPr>
          <w:spacing w:val="7"/>
        </w:rPr>
        <w:t xml:space="preserve"> </w:t>
      </w:r>
      <w:r>
        <w:t>of</w:t>
      </w:r>
      <w:r w:rsidRPr="003D1A75">
        <w:rPr>
          <w:spacing w:val="8"/>
        </w:rPr>
        <w:t xml:space="preserve"> </w:t>
      </w:r>
      <w:r>
        <w:t>a</w:t>
      </w:r>
      <w:r w:rsidRPr="003D1A75">
        <w:rPr>
          <w:spacing w:val="8"/>
        </w:rPr>
        <w:t xml:space="preserve"> </w:t>
      </w:r>
      <w:r w:rsidRPr="003D1A75">
        <w:rPr>
          <w:spacing w:val="-1"/>
        </w:rPr>
        <w:t>new</w:t>
      </w:r>
      <w:r w:rsidRPr="003D1A75">
        <w:rPr>
          <w:spacing w:val="9"/>
        </w:rPr>
        <w:t xml:space="preserve"> </w:t>
      </w:r>
      <w:r w:rsidRPr="003D1A75">
        <w:rPr>
          <w:spacing w:val="-1"/>
        </w:rPr>
        <w:t>electrical</w:t>
      </w:r>
      <w:r w:rsidRPr="003D1A75">
        <w:rPr>
          <w:spacing w:val="8"/>
        </w:rPr>
        <w:t xml:space="preserve"> </w:t>
      </w:r>
      <w:r w:rsidRPr="003D1A75">
        <w:rPr>
          <w:spacing w:val="-1"/>
        </w:rPr>
        <w:t>installation,</w:t>
      </w:r>
      <w:r w:rsidRPr="003D1A75">
        <w:rPr>
          <w:spacing w:val="8"/>
        </w:rPr>
        <w:t xml:space="preserve"> </w:t>
      </w:r>
      <w:r>
        <w:t>the</w:t>
      </w:r>
      <w:r w:rsidRPr="003D1A75">
        <w:rPr>
          <w:spacing w:val="37"/>
        </w:rPr>
        <w:t xml:space="preserve"> </w:t>
      </w:r>
      <w:r w:rsidRPr="003D1A75">
        <w:rPr>
          <w:spacing w:val="-1"/>
        </w:rPr>
        <w:t>applicant</w:t>
      </w:r>
      <w:r w:rsidRPr="003D1A75">
        <w:rPr>
          <w:spacing w:val="3"/>
        </w:rPr>
        <w:t xml:space="preserve"> </w:t>
      </w:r>
      <w:r w:rsidRPr="003D1A75">
        <w:rPr>
          <w:spacing w:val="-1"/>
        </w:rPr>
        <w:t>shall</w:t>
      </w:r>
      <w:r w:rsidRPr="003D1A75">
        <w:rPr>
          <w:spacing w:val="2"/>
        </w:rPr>
        <w:t xml:space="preserve"> </w:t>
      </w:r>
      <w:r w:rsidRPr="003D1A75">
        <w:rPr>
          <w:spacing w:val="-1"/>
        </w:rPr>
        <w:t>request</w:t>
      </w:r>
      <w:r w:rsidRPr="003D1A75">
        <w:rPr>
          <w:spacing w:val="4"/>
        </w:rPr>
        <w:t xml:space="preserve"> </w:t>
      </w:r>
      <w:r>
        <w:t>a</w:t>
      </w:r>
      <w:r w:rsidRPr="003D1A75">
        <w:rPr>
          <w:spacing w:val="1"/>
        </w:rPr>
        <w:t xml:space="preserve"> </w:t>
      </w:r>
      <w:r w:rsidRPr="003D1A75">
        <w:rPr>
          <w:spacing w:val="-1"/>
        </w:rPr>
        <w:t>final</w:t>
      </w:r>
      <w:r w:rsidRPr="003D1A75">
        <w:rPr>
          <w:spacing w:val="3"/>
        </w:rPr>
        <w:t xml:space="preserve"> </w:t>
      </w:r>
      <w:r w:rsidRPr="003D1A75">
        <w:rPr>
          <w:spacing w:val="-1"/>
        </w:rPr>
        <w:t>inspection</w:t>
      </w:r>
      <w:r w:rsidRPr="003D1A75">
        <w:rPr>
          <w:spacing w:val="2"/>
        </w:rPr>
        <w:t xml:space="preserve"> </w:t>
      </w:r>
      <w:r w:rsidRPr="003D1A75">
        <w:rPr>
          <w:spacing w:val="-1"/>
        </w:rPr>
        <w:t>by</w:t>
      </w:r>
      <w:r w:rsidRPr="003D1A75">
        <w:rPr>
          <w:spacing w:val="4"/>
        </w:rPr>
        <w:t xml:space="preserve"> </w:t>
      </w:r>
      <w:r>
        <w:t>an</w:t>
      </w:r>
      <w:r w:rsidRPr="003D1A75">
        <w:rPr>
          <w:spacing w:val="45"/>
        </w:rPr>
        <w:t xml:space="preserve"> </w:t>
      </w:r>
      <w:r w:rsidRPr="003D1A75">
        <w:rPr>
          <w:spacing w:val="-1"/>
        </w:rPr>
        <w:t>electrical</w:t>
      </w:r>
      <w:r w:rsidRPr="003D1A75">
        <w:rPr>
          <w:spacing w:val="42"/>
        </w:rPr>
        <w:t xml:space="preserve"> </w:t>
      </w:r>
      <w:r w:rsidRPr="003D1A75">
        <w:rPr>
          <w:spacing w:val="-1"/>
        </w:rPr>
        <w:t>inspector.</w:t>
      </w:r>
      <w:r w:rsidRPr="003D1A75">
        <w:rPr>
          <w:spacing w:val="40"/>
        </w:rPr>
        <w:t xml:space="preserve"> </w:t>
      </w:r>
      <w:r w:rsidRPr="003D1A75">
        <w:rPr>
          <w:spacing w:val="-1"/>
        </w:rPr>
        <w:t>Within</w:t>
      </w:r>
      <w:r w:rsidRPr="003D1A75">
        <w:rPr>
          <w:spacing w:val="43"/>
        </w:rPr>
        <w:t xml:space="preserve"> </w:t>
      </w:r>
      <w:r w:rsidRPr="003D1A75">
        <w:rPr>
          <w:spacing w:val="-1"/>
        </w:rPr>
        <w:t>five</w:t>
      </w:r>
      <w:r w:rsidRPr="003D1A75">
        <w:rPr>
          <w:spacing w:val="41"/>
        </w:rPr>
        <w:t xml:space="preserve"> </w:t>
      </w:r>
      <w:r w:rsidRPr="003D1A75">
        <w:rPr>
          <w:spacing w:val="-1"/>
        </w:rPr>
        <w:t>working</w:t>
      </w:r>
      <w:r w:rsidRPr="003D1A75">
        <w:rPr>
          <w:spacing w:val="43"/>
        </w:rPr>
        <w:t xml:space="preserve"> </w:t>
      </w:r>
      <w:r w:rsidRPr="003D1A75">
        <w:rPr>
          <w:spacing w:val="-1"/>
        </w:rPr>
        <w:t>days</w:t>
      </w:r>
      <w:r w:rsidRPr="003D1A75">
        <w:rPr>
          <w:spacing w:val="42"/>
        </w:rPr>
        <w:t xml:space="preserve"> </w:t>
      </w:r>
      <w:r>
        <w:t>of</w:t>
      </w:r>
      <w:r w:rsidRPr="003D1A75">
        <w:rPr>
          <w:spacing w:val="43"/>
        </w:rPr>
        <w:t xml:space="preserve"> </w:t>
      </w:r>
      <w:r w:rsidRPr="003D1A75">
        <w:rPr>
          <w:spacing w:val="-1"/>
        </w:rPr>
        <w:t>receipt</w:t>
      </w:r>
      <w:r w:rsidRPr="003D1A75">
        <w:rPr>
          <w:spacing w:val="38"/>
        </w:rPr>
        <w:t xml:space="preserve"> </w:t>
      </w:r>
      <w:r>
        <w:t>of</w:t>
      </w:r>
      <w:r w:rsidRPr="003D1A75">
        <w:rPr>
          <w:spacing w:val="41"/>
        </w:rPr>
        <w:t xml:space="preserve"> </w:t>
      </w:r>
      <w:r w:rsidRPr="003D1A75">
        <w:rPr>
          <w:spacing w:val="-1"/>
        </w:rPr>
        <w:t>the</w:t>
      </w:r>
      <w:r w:rsidRPr="003D1A75">
        <w:rPr>
          <w:spacing w:val="42"/>
        </w:rPr>
        <w:t xml:space="preserve"> </w:t>
      </w:r>
      <w:r w:rsidRPr="003D1A75">
        <w:rPr>
          <w:spacing w:val="-1"/>
        </w:rPr>
        <w:t>application,</w:t>
      </w:r>
      <w:r w:rsidRPr="003D1A75">
        <w:rPr>
          <w:spacing w:val="38"/>
        </w:rPr>
        <w:t xml:space="preserve"> </w:t>
      </w:r>
      <w:r>
        <w:t>the</w:t>
      </w:r>
      <w:r w:rsidRPr="003D1A75">
        <w:rPr>
          <w:spacing w:val="41"/>
        </w:rPr>
        <w:t xml:space="preserve"> </w:t>
      </w:r>
      <w:r w:rsidRPr="003D1A75">
        <w:rPr>
          <w:spacing w:val="-1"/>
        </w:rPr>
        <w:t>commissioner,</w:t>
      </w:r>
      <w:r w:rsidRPr="003D1A75">
        <w:rPr>
          <w:spacing w:val="39"/>
        </w:rPr>
        <w:t xml:space="preserve"> </w:t>
      </w:r>
      <w:r>
        <w:t>or</w:t>
      </w:r>
      <w:r w:rsidRPr="003D1A75">
        <w:rPr>
          <w:spacing w:val="37"/>
        </w:rPr>
        <w:t xml:space="preserve"> </w:t>
      </w:r>
      <w:r w:rsidRPr="003D1A75">
        <w:rPr>
          <w:spacing w:val="-1"/>
        </w:rPr>
        <w:t>inspector,</w:t>
      </w:r>
      <w:r w:rsidRPr="003D1A75">
        <w:rPr>
          <w:spacing w:val="12"/>
        </w:rPr>
        <w:t xml:space="preserve"> </w:t>
      </w:r>
      <w:r w:rsidRPr="003D1A75">
        <w:rPr>
          <w:spacing w:val="-1"/>
        </w:rPr>
        <w:t>shall</w:t>
      </w:r>
      <w:r w:rsidRPr="003D1A75">
        <w:rPr>
          <w:spacing w:val="12"/>
        </w:rPr>
        <w:t xml:space="preserve"> </w:t>
      </w:r>
      <w:r w:rsidRPr="003D1A75">
        <w:rPr>
          <w:spacing w:val="-1"/>
        </w:rPr>
        <w:t>conduct</w:t>
      </w:r>
      <w:r w:rsidRPr="003D1A75">
        <w:rPr>
          <w:spacing w:val="12"/>
        </w:rPr>
        <w:t xml:space="preserve"> </w:t>
      </w:r>
      <w:r>
        <w:t>an</w:t>
      </w:r>
      <w:r w:rsidRPr="003D1A75">
        <w:rPr>
          <w:spacing w:val="9"/>
        </w:rPr>
        <w:t xml:space="preserve"> </w:t>
      </w:r>
      <w:r w:rsidRPr="003D1A75">
        <w:rPr>
          <w:spacing w:val="-1"/>
        </w:rPr>
        <w:t>inspection,</w:t>
      </w:r>
      <w:r w:rsidRPr="003D1A75">
        <w:rPr>
          <w:spacing w:val="12"/>
        </w:rPr>
        <w:t xml:space="preserve"> </w:t>
      </w:r>
      <w:r w:rsidRPr="003D1A75">
        <w:rPr>
          <w:spacing w:val="-1"/>
        </w:rPr>
        <w:t>establish</w:t>
      </w:r>
      <w:r w:rsidRPr="003D1A75">
        <w:rPr>
          <w:spacing w:val="11"/>
        </w:rPr>
        <w:t xml:space="preserve"> </w:t>
      </w:r>
      <w:r>
        <w:t>a</w:t>
      </w:r>
      <w:r w:rsidRPr="003D1A75">
        <w:rPr>
          <w:spacing w:val="35"/>
        </w:rPr>
        <w:t xml:space="preserve"> </w:t>
      </w:r>
      <w:r w:rsidRPr="003D1A75">
        <w:rPr>
          <w:spacing w:val="-1"/>
        </w:rPr>
        <w:t>reasonable</w:t>
      </w:r>
      <w:r w:rsidRPr="003D1A75">
        <w:rPr>
          <w:spacing w:val="31"/>
        </w:rPr>
        <w:t xml:space="preserve"> </w:t>
      </w:r>
      <w:r w:rsidRPr="003D1A75">
        <w:rPr>
          <w:spacing w:val="-1"/>
        </w:rPr>
        <w:t>date</w:t>
      </w:r>
      <w:r w:rsidRPr="003D1A75">
        <w:rPr>
          <w:spacing w:val="32"/>
        </w:rPr>
        <w:t xml:space="preserve"> </w:t>
      </w:r>
      <w:r w:rsidRPr="003D1A75">
        <w:rPr>
          <w:spacing w:val="-1"/>
        </w:rPr>
        <w:t>for</w:t>
      </w:r>
      <w:r w:rsidRPr="003D1A75">
        <w:rPr>
          <w:spacing w:val="31"/>
        </w:rPr>
        <w:t xml:space="preserve"> </w:t>
      </w:r>
      <w:r w:rsidRPr="003D1A75">
        <w:rPr>
          <w:spacing w:val="-1"/>
        </w:rPr>
        <w:t>inspection</w:t>
      </w:r>
      <w:r w:rsidRPr="003D1A75">
        <w:rPr>
          <w:spacing w:val="30"/>
        </w:rPr>
        <w:t xml:space="preserve"> </w:t>
      </w:r>
      <w:r>
        <w:t>or</w:t>
      </w:r>
      <w:r w:rsidRPr="003D1A75">
        <w:rPr>
          <w:spacing w:val="31"/>
        </w:rPr>
        <w:t xml:space="preserve"> </w:t>
      </w:r>
      <w:r w:rsidRPr="003D1A75">
        <w:rPr>
          <w:spacing w:val="-1"/>
        </w:rPr>
        <w:t>issue</w:t>
      </w:r>
      <w:r w:rsidRPr="003D1A75">
        <w:rPr>
          <w:spacing w:val="32"/>
        </w:rPr>
        <w:t xml:space="preserve"> </w:t>
      </w:r>
      <w:r>
        <w:t>a</w:t>
      </w:r>
      <w:r w:rsidRPr="003D1A75">
        <w:rPr>
          <w:spacing w:val="31"/>
        </w:rPr>
        <w:t xml:space="preserve"> </w:t>
      </w:r>
      <w:r w:rsidRPr="003D1A75">
        <w:rPr>
          <w:spacing w:val="-1"/>
        </w:rPr>
        <w:t>waiver</w:t>
      </w:r>
      <w:r w:rsidRPr="003D1A75">
        <w:rPr>
          <w:spacing w:val="41"/>
        </w:rPr>
        <w:t xml:space="preserve"> </w:t>
      </w:r>
      <w:r>
        <w:t xml:space="preserve">of </w:t>
      </w:r>
      <w:r w:rsidRPr="003D1A75">
        <w:rPr>
          <w:spacing w:val="-1"/>
        </w:rPr>
        <w:t>inspection.</w:t>
      </w:r>
    </w:p>
    <w:p w:rsidR="004F3824" w:rsidRDefault="003621EC" w:rsidP="003D1A75">
      <w:pPr>
        <w:pStyle w:val="BodyText"/>
        <w:numPr>
          <w:ilvl w:val="0"/>
          <w:numId w:val="28"/>
        </w:numPr>
        <w:tabs>
          <w:tab w:val="left" w:pos="491"/>
        </w:tabs>
        <w:spacing w:before="37"/>
        <w:ind w:right="135" w:firstLine="0"/>
        <w:jc w:val="both"/>
      </w:pPr>
      <w:r w:rsidRPr="003D1A75">
        <w:rPr>
          <w:spacing w:val="-1"/>
        </w:rPr>
        <w:t>The</w:t>
      </w:r>
      <w:r w:rsidRPr="003D1A75">
        <w:rPr>
          <w:spacing w:val="1"/>
        </w:rPr>
        <w:t xml:space="preserve"> </w:t>
      </w:r>
      <w:r w:rsidRPr="003D1A75">
        <w:rPr>
          <w:spacing w:val="-1"/>
        </w:rPr>
        <w:t>electrical</w:t>
      </w:r>
      <w:r>
        <w:t xml:space="preserve"> </w:t>
      </w:r>
      <w:r w:rsidRPr="003D1A75">
        <w:rPr>
          <w:spacing w:val="-1"/>
        </w:rPr>
        <w:t>inspector</w:t>
      </w:r>
      <w:r>
        <w:t xml:space="preserve"> may</w:t>
      </w:r>
      <w:r w:rsidRPr="003D1A75">
        <w:rPr>
          <w:spacing w:val="2"/>
        </w:rPr>
        <w:t xml:space="preserve"> </w:t>
      </w:r>
      <w:r>
        <w:t>also</w:t>
      </w:r>
      <w:r w:rsidRPr="003D1A75">
        <w:rPr>
          <w:spacing w:val="1"/>
        </w:rPr>
        <w:t xml:space="preserve"> </w:t>
      </w:r>
      <w:r w:rsidRPr="003D1A75">
        <w:rPr>
          <w:spacing w:val="-1"/>
        </w:rPr>
        <w:t>waive</w:t>
      </w:r>
      <w:r w:rsidRPr="003D1A75">
        <w:rPr>
          <w:spacing w:val="1"/>
        </w:rPr>
        <w:t xml:space="preserve"> </w:t>
      </w:r>
      <w:r>
        <w:t>the</w:t>
      </w:r>
      <w:r w:rsidRPr="003D1A75">
        <w:rPr>
          <w:spacing w:val="23"/>
        </w:rPr>
        <w:t xml:space="preserve"> </w:t>
      </w:r>
      <w:r w:rsidRPr="003D1A75">
        <w:rPr>
          <w:spacing w:val="-1"/>
        </w:rPr>
        <w:t>presence</w:t>
      </w:r>
      <w:r w:rsidRPr="003D1A75">
        <w:rPr>
          <w:spacing w:val="34"/>
        </w:rPr>
        <w:t xml:space="preserve"> </w:t>
      </w:r>
      <w:r>
        <w:t>of</w:t>
      </w:r>
      <w:r w:rsidRPr="003D1A75">
        <w:rPr>
          <w:spacing w:val="34"/>
        </w:rPr>
        <w:t xml:space="preserve"> </w:t>
      </w:r>
      <w:r w:rsidRPr="003D1A75">
        <w:rPr>
          <w:spacing w:val="-1"/>
        </w:rPr>
        <w:t>the</w:t>
      </w:r>
      <w:r w:rsidRPr="003D1A75">
        <w:rPr>
          <w:spacing w:val="35"/>
        </w:rPr>
        <w:t xml:space="preserve"> </w:t>
      </w:r>
      <w:r w:rsidRPr="003D1A75">
        <w:rPr>
          <w:spacing w:val="-1"/>
        </w:rPr>
        <w:t>licensee</w:t>
      </w:r>
      <w:r w:rsidRPr="003D1A75">
        <w:rPr>
          <w:spacing w:val="32"/>
        </w:rPr>
        <w:t xml:space="preserve"> </w:t>
      </w:r>
      <w:r>
        <w:t>who</w:t>
      </w:r>
      <w:r w:rsidRPr="003D1A75">
        <w:rPr>
          <w:spacing w:val="35"/>
        </w:rPr>
        <w:t xml:space="preserve"> </w:t>
      </w:r>
      <w:r w:rsidRPr="003D1A75">
        <w:rPr>
          <w:spacing w:val="-1"/>
        </w:rPr>
        <w:t>filed</w:t>
      </w:r>
      <w:r w:rsidRPr="003D1A75">
        <w:rPr>
          <w:spacing w:val="34"/>
        </w:rPr>
        <w:t xml:space="preserve"> </w:t>
      </w:r>
      <w:r>
        <w:t>the</w:t>
      </w:r>
      <w:r w:rsidRPr="003D1A75">
        <w:rPr>
          <w:spacing w:val="35"/>
        </w:rPr>
        <w:t xml:space="preserve"> </w:t>
      </w:r>
      <w:r w:rsidRPr="003D1A75">
        <w:rPr>
          <w:spacing w:val="-1"/>
        </w:rPr>
        <w:t>work</w:t>
      </w:r>
      <w:r w:rsidRPr="003D1A75">
        <w:rPr>
          <w:spacing w:val="37"/>
        </w:rPr>
        <w:t xml:space="preserve"> </w:t>
      </w:r>
      <w:r>
        <w:t>notice</w:t>
      </w:r>
      <w:r w:rsidRPr="003D1A75">
        <w:rPr>
          <w:spacing w:val="-2"/>
        </w:rPr>
        <w:t xml:space="preserve"> </w:t>
      </w:r>
      <w:r>
        <w:t>for</w:t>
      </w:r>
      <w:r w:rsidRPr="003D1A75">
        <w:rPr>
          <w:spacing w:val="-3"/>
        </w:rPr>
        <w:t xml:space="preserve"> </w:t>
      </w:r>
      <w:r w:rsidRPr="003D1A75">
        <w:rPr>
          <w:spacing w:val="-1"/>
        </w:rPr>
        <w:t xml:space="preserve">rough </w:t>
      </w:r>
      <w:r>
        <w:t>and</w:t>
      </w:r>
      <w:r w:rsidRPr="003D1A75">
        <w:rPr>
          <w:spacing w:val="-2"/>
        </w:rPr>
        <w:t xml:space="preserve"> </w:t>
      </w:r>
      <w:r w:rsidRPr="003D1A75">
        <w:rPr>
          <w:spacing w:val="-1"/>
        </w:rPr>
        <w:t>final</w:t>
      </w:r>
      <w:r>
        <w:t xml:space="preserve"> </w:t>
      </w:r>
      <w:r w:rsidRPr="003D1A75">
        <w:rPr>
          <w:spacing w:val="-1"/>
        </w:rPr>
        <w:t>inspections.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8"/>
        </w:numPr>
        <w:tabs>
          <w:tab w:val="left" w:pos="460"/>
        </w:tabs>
        <w:spacing w:line="239" w:lineRule="auto"/>
        <w:ind w:right="136" w:firstLine="0"/>
        <w:jc w:val="both"/>
      </w:pPr>
      <w:r>
        <w:t>A</w:t>
      </w:r>
      <w:r>
        <w:rPr>
          <w:spacing w:val="39"/>
        </w:rPr>
        <w:t xml:space="preserve"> </w:t>
      </w:r>
      <w:r>
        <w:rPr>
          <w:spacing w:val="-1"/>
        </w:rPr>
        <w:t>certificate</w:t>
      </w:r>
      <w:r>
        <w:rPr>
          <w:spacing w:val="39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completion</w:t>
      </w:r>
      <w:r>
        <w:rPr>
          <w:spacing w:val="39"/>
        </w:rPr>
        <w:t xml:space="preserve"> </w:t>
      </w:r>
      <w:r>
        <w:rPr>
          <w:spacing w:val="-1"/>
        </w:rPr>
        <w:t>shall</w:t>
      </w:r>
      <w:r>
        <w:rPr>
          <w:spacing w:val="40"/>
        </w:rPr>
        <w:t xml:space="preserve"> </w:t>
      </w:r>
      <w:r>
        <w:rPr>
          <w:spacing w:val="-1"/>
        </w:rPr>
        <w:t>be</w:t>
      </w:r>
      <w:r>
        <w:rPr>
          <w:spacing w:val="42"/>
        </w:rPr>
        <w:t xml:space="preserve"> </w:t>
      </w:r>
      <w:r>
        <w:rPr>
          <w:spacing w:val="-1"/>
        </w:rPr>
        <w:t>issued</w:t>
      </w:r>
      <w:r>
        <w:rPr>
          <w:spacing w:val="41"/>
        </w:rPr>
        <w:t xml:space="preserve"> </w:t>
      </w:r>
      <w:r>
        <w:t>if</w:t>
      </w:r>
      <w:r>
        <w:rPr>
          <w:spacing w:val="3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electrical</w:t>
      </w:r>
      <w:r>
        <w:rPr>
          <w:spacing w:val="24"/>
        </w:rPr>
        <w:t xml:space="preserve"> </w:t>
      </w:r>
      <w:r>
        <w:rPr>
          <w:spacing w:val="-2"/>
        </w:rPr>
        <w:t>inspector</w:t>
      </w:r>
      <w:r>
        <w:rPr>
          <w:spacing w:val="24"/>
        </w:rPr>
        <w:t xml:space="preserve"> </w:t>
      </w:r>
      <w:r>
        <w:rPr>
          <w:spacing w:val="-1"/>
        </w:rPr>
        <w:t>determines</w:t>
      </w:r>
      <w:r>
        <w:rPr>
          <w:spacing w:val="25"/>
        </w:rPr>
        <w:t xml:space="preserve"> </w:t>
      </w:r>
      <w:r>
        <w:t>after</w:t>
      </w:r>
      <w:r>
        <w:rPr>
          <w:spacing w:val="43"/>
        </w:rPr>
        <w:t xml:space="preserve"> </w:t>
      </w:r>
      <w:r>
        <w:rPr>
          <w:spacing w:val="-1"/>
        </w:rPr>
        <w:t>inspection</w:t>
      </w:r>
      <w:r>
        <w:rPr>
          <w:spacing w:val="44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installation</w:t>
      </w:r>
      <w:r>
        <w:rPr>
          <w:spacing w:val="47"/>
        </w:rPr>
        <w:t xml:space="preserve"> </w:t>
      </w:r>
      <w:proofErr w:type="gramStart"/>
      <w:r>
        <w:t>is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rPr>
          <w:spacing w:val="-1"/>
        </w:rPr>
        <w:t>compliance</w:t>
      </w:r>
      <w:r w:rsidR="003D1A75">
        <w:rPr>
          <w:spacing w:val="30"/>
        </w:rPr>
        <w:t xml:space="preserve"> </w:t>
      </w:r>
      <w:r>
        <w:t>with</w:t>
      </w:r>
      <w:proofErr w:type="gramEnd"/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standards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requirements</w:t>
      </w:r>
      <w:r>
        <w:rPr>
          <w:spacing w:val="16"/>
        </w:rPr>
        <w:t xml:space="preserve"> </w:t>
      </w:r>
      <w:r>
        <w:rPr>
          <w:spacing w:val="-1"/>
        </w:rPr>
        <w:t>adopted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3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board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rPr>
          <w:spacing w:val="-1"/>
        </w:rPr>
        <w:t>required</w:t>
      </w:r>
      <w:r>
        <w:rPr>
          <w:spacing w:val="31"/>
        </w:rPr>
        <w:t xml:space="preserve"> </w:t>
      </w:r>
      <w:r>
        <w:rPr>
          <w:spacing w:val="-1"/>
        </w:rPr>
        <w:t>fees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3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electrical</w:t>
      </w:r>
      <w:r>
        <w:t xml:space="preserve"> </w:t>
      </w:r>
      <w:r>
        <w:rPr>
          <w:spacing w:val="-1"/>
        </w:rPr>
        <w:t>installation have</w:t>
      </w:r>
      <w:r>
        <w:rPr>
          <w:spacing w:val="-2"/>
        </w:rPr>
        <w:t xml:space="preserve"> </w:t>
      </w:r>
      <w:r>
        <w:rPr>
          <w:spacing w:val="-1"/>
        </w:rPr>
        <w:t>been paid.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8"/>
        </w:numPr>
        <w:tabs>
          <w:tab w:val="left" w:pos="443"/>
        </w:tabs>
        <w:spacing w:line="239" w:lineRule="auto"/>
        <w:ind w:right="135" w:firstLine="0"/>
        <w:jc w:val="both"/>
      </w:pPr>
      <w:r>
        <w:rPr>
          <w:spacing w:val="-1"/>
        </w:rPr>
        <w:t>No</w:t>
      </w:r>
      <w:r>
        <w:rPr>
          <w:spacing w:val="3"/>
        </w:rPr>
        <w:t xml:space="preserve"> </w:t>
      </w:r>
      <w:r>
        <w:rPr>
          <w:spacing w:val="-1"/>
        </w:rPr>
        <w:t>part</w:t>
      </w:r>
      <w:r>
        <w:t xml:space="preserve"> 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complex</w:t>
      </w:r>
      <w:r>
        <w:rPr>
          <w:spacing w:val="3"/>
        </w:rPr>
        <w:t xml:space="preserve"> </w:t>
      </w:r>
      <w:r>
        <w:rPr>
          <w:spacing w:val="-1"/>
        </w:rPr>
        <w:t>structure,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rPr>
          <w:spacing w:val="-1"/>
        </w:rPr>
        <w:t>part</w:t>
      </w:r>
      <w:r>
        <w:t xml:space="preserve"> a</w:t>
      </w:r>
      <w:r>
        <w:rPr>
          <w:spacing w:val="31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electrical installation has</w:t>
      </w:r>
      <w:r>
        <w:t xml:space="preserve"> </w:t>
      </w:r>
      <w:r>
        <w:rPr>
          <w:spacing w:val="-1"/>
        </w:rPr>
        <w:t>been</w:t>
      </w:r>
      <w:r>
        <w:t xml:space="preserve"> made, </w:t>
      </w:r>
      <w:r>
        <w:rPr>
          <w:spacing w:val="-1"/>
        </w:rPr>
        <w:t>shall be</w:t>
      </w:r>
      <w:r>
        <w:rPr>
          <w:spacing w:val="44"/>
        </w:rPr>
        <w:t xml:space="preserve"> </w:t>
      </w:r>
      <w:r>
        <w:t>sold</w:t>
      </w:r>
      <w:r>
        <w:rPr>
          <w:spacing w:val="44"/>
        </w:rPr>
        <w:t xml:space="preserve"> </w:t>
      </w:r>
      <w:r>
        <w:rPr>
          <w:spacing w:val="-1"/>
        </w:rPr>
        <w:t>or</w:t>
      </w:r>
      <w:r>
        <w:rPr>
          <w:spacing w:val="46"/>
        </w:rPr>
        <w:t xml:space="preserve"> </w:t>
      </w:r>
      <w:r>
        <w:rPr>
          <w:spacing w:val="-1"/>
        </w:rPr>
        <w:t>conveyed</w:t>
      </w:r>
      <w:r>
        <w:rPr>
          <w:spacing w:val="46"/>
        </w:rPr>
        <w:t xml:space="preserve"> </w:t>
      </w:r>
      <w:r>
        <w:rPr>
          <w:spacing w:val="-1"/>
        </w:rPr>
        <w:t>for</w:t>
      </w:r>
      <w:r>
        <w:rPr>
          <w:spacing w:val="45"/>
        </w:rPr>
        <w:t xml:space="preserve"> </w:t>
      </w:r>
      <w:r>
        <w:rPr>
          <w:spacing w:val="-2"/>
        </w:rPr>
        <w:t>use</w:t>
      </w:r>
      <w:r>
        <w:rPr>
          <w:spacing w:val="44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rPr>
          <w:spacing w:val="-1"/>
        </w:rPr>
        <w:t>occupancy</w:t>
      </w:r>
      <w:r>
        <w:rPr>
          <w:spacing w:val="47"/>
        </w:rPr>
        <w:t xml:space="preserve"> </w:t>
      </w:r>
      <w:r>
        <w:rPr>
          <w:spacing w:val="-1"/>
        </w:rPr>
        <w:t>without</w:t>
      </w:r>
      <w:r>
        <w:rPr>
          <w:spacing w:val="29"/>
        </w:rPr>
        <w:t xml:space="preserve"> </w:t>
      </w:r>
      <w:r>
        <w:rPr>
          <w:spacing w:val="-1"/>
        </w:rPr>
        <w:t>first</w:t>
      </w:r>
      <w:r>
        <w:rPr>
          <w:spacing w:val="38"/>
        </w:rPr>
        <w:t xml:space="preserve"> </w:t>
      </w:r>
      <w:r>
        <w:rPr>
          <w:spacing w:val="-1"/>
        </w:rPr>
        <w:t>securing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certificate</w:t>
      </w:r>
      <w:r>
        <w:rPr>
          <w:spacing w:val="36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completion</w:t>
      </w:r>
      <w:r>
        <w:rPr>
          <w:spacing w:val="38"/>
        </w:rPr>
        <w:t xml:space="preserve"> </w:t>
      </w:r>
      <w:r>
        <w:rPr>
          <w:spacing w:val="-1"/>
        </w:rPr>
        <w:t>for</w:t>
      </w:r>
      <w:r>
        <w:rPr>
          <w:spacing w:val="3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electrical</w:t>
      </w:r>
      <w:r>
        <w:t xml:space="preserve"> </w:t>
      </w:r>
      <w:r>
        <w:rPr>
          <w:spacing w:val="-1"/>
        </w:rPr>
        <w:t>installation.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8"/>
        </w:numPr>
        <w:tabs>
          <w:tab w:val="left" w:pos="479"/>
        </w:tabs>
        <w:ind w:right="136" w:firstLine="0"/>
        <w:jc w:val="both"/>
      </w:pPr>
      <w:r>
        <w:rPr>
          <w:spacing w:val="-1"/>
        </w:rPr>
        <w:t>Violation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these</w:t>
      </w:r>
      <w:r>
        <w:rPr>
          <w:spacing w:val="44"/>
        </w:rPr>
        <w:t xml:space="preserve"> </w:t>
      </w:r>
      <w:r>
        <w:rPr>
          <w:spacing w:val="-1"/>
        </w:rPr>
        <w:t>rules</w:t>
      </w:r>
      <w:r>
        <w:rPr>
          <w:spacing w:val="42"/>
        </w:rPr>
        <w:t xml:space="preserve"> </w:t>
      </w:r>
      <w:r>
        <w:rPr>
          <w:spacing w:val="-1"/>
        </w:rPr>
        <w:t>shall</w:t>
      </w:r>
      <w:r>
        <w:rPr>
          <w:spacing w:val="43"/>
        </w:rPr>
        <w:t xml:space="preserve"> </w:t>
      </w:r>
      <w:r>
        <w:rPr>
          <w:spacing w:val="-1"/>
        </w:rPr>
        <w:t>be</w:t>
      </w:r>
      <w:r>
        <w:rPr>
          <w:spacing w:val="44"/>
        </w:rPr>
        <w:t xml:space="preserve"> </w:t>
      </w:r>
      <w:r>
        <w:rPr>
          <w:spacing w:val="-1"/>
        </w:rPr>
        <w:t>prima</w:t>
      </w:r>
      <w:r>
        <w:rPr>
          <w:spacing w:val="44"/>
        </w:rPr>
        <w:t xml:space="preserve"> </w:t>
      </w:r>
      <w:r>
        <w:rPr>
          <w:spacing w:val="-1"/>
        </w:rPr>
        <w:t>facie</w:t>
      </w:r>
      <w:r>
        <w:rPr>
          <w:spacing w:val="34"/>
        </w:rPr>
        <w:t xml:space="preserve"> </w:t>
      </w:r>
      <w:r>
        <w:rPr>
          <w:spacing w:val="-1"/>
        </w:rPr>
        <w:t>evidence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negligence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any</w:t>
      </w:r>
      <w:r>
        <w:rPr>
          <w:spacing w:val="30"/>
        </w:rPr>
        <w:t xml:space="preserve"> </w:t>
      </w:r>
      <w:r>
        <w:t>civil</w:t>
      </w:r>
      <w:r>
        <w:rPr>
          <w:spacing w:val="29"/>
        </w:rPr>
        <w:t xml:space="preserve"> </w:t>
      </w:r>
      <w:r>
        <w:rPr>
          <w:spacing w:val="-1"/>
        </w:rPr>
        <w:t>action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rPr>
          <w:spacing w:val="-1"/>
        </w:rPr>
        <w:t>damage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rPr>
          <w:spacing w:val="-1"/>
        </w:rPr>
        <w:t>injury,</w:t>
      </w:r>
      <w:r>
        <w:rPr>
          <w:spacing w:val="33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result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violation.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ind w:left="560"/>
        <w:jc w:val="both"/>
        <w:rPr>
          <w:b w:val="0"/>
          <w:bCs w:val="0"/>
        </w:rPr>
      </w:pPr>
      <w:bookmarkStart w:id="225" w:name="_TOC_250005"/>
      <w:r>
        <w:rPr>
          <w:spacing w:val="-1"/>
        </w:rPr>
        <w:t>ENERGIZING INSTALLATIONS</w:t>
      </w:r>
      <w:bookmarkEnd w:id="225"/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27"/>
        </w:numPr>
        <w:tabs>
          <w:tab w:val="left" w:pos="436"/>
        </w:tabs>
        <w:ind w:right="134" w:firstLine="0"/>
        <w:jc w:val="both"/>
      </w:pPr>
      <w:r>
        <w:t>A</w:t>
      </w:r>
      <w:r>
        <w:rPr>
          <w:spacing w:val="4"/>
        </w:rPr>
        <w:t xml:space="preserve"> </w:t>
      </w:r>
      <w:r>
        <w:rPr>
          <w:spacing w:val="-1"/>
        </w:rPr>
        <w:t>new</w:t>
      </w:r>
      <w:r>
        <w:rPr>
          <w:spacing w:val="3"/>
        </w:rPr>
        <w:t xml:space="preserve"> </w:t>
      </w:r>
      <w:r>
        <w:rPr>
          <w:spacing w:val="-1"/>
        </w:rPr>
        <w:t>electrical</w:t>
      </w:r>
      <w:r>
        <w:rPr>
          <w:spacing w:val="4"/>
        </w:rPr>
        <w:t xml:space="preserve"> </w:t>
      </w:r>
      <w:r>
        <w:rPr>
          <w:spacing w:val="-1"/>
        </w:rPr>
        <w:t>installation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complex</w:t>
      </w:r>
      <w:r>
        <w:rPr>
          <w:spacing w:val="35"/>
        </w:rPr>
        <w:t xml:space="preserve"> </w:t>
      </w:r>
      <w:r>
        <w:rPr>
          <w:spacing w:val="-1"/>
        </w:rPr>
        <w:t>structure</w:t>
      </w:r>
      <w:r>
        <w:rPr>
          <w:spacing w:val="17"/>
        </w:rPr>
        <w:t xml:space="preserve"> </w:t>
      </w:r>
      <w:r>
        <w:rPr>
          <w:spacing w:val="-1"/>
        </w:rPr>
        <w:t>or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electrical</w:t>
      </w:r>
      <w:r>
        <w:rPr>
          <w:spacing w:val="17"/>
        </w:rPr>
        <w:t xml:space="preserve"> </w:t>
      </w:r>
      <w:r>
        <w:rPr>
          <w:spacing w:val="-1"/>
        </w:rPr>
        <w:t>installation</w:t>
      </w:r>
      <w:r>
        <w:rPr>
          <w:spacing w:val="16"/>
        </w:rPr>
        <w:t xml:space="preserve"> </w:t>
      </w:r>
      <w:r>
        <w:rPr>
          <w:spacing w:val="-1"/>
        </w:rPr>
        <w:t>used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testing</w:t>
      </w:r>
      <w:r>
        <w:rPr>
          <w:spacing w:val="16"/>
        </w:rPr>
        <w:t xml:space="preserve"> </w:t>
      </w:r>
      <w:r>
        <w:rPr>
          <w:spacing w:val="-1"/>
        </w:rPr>
        <w:t>or</w:t>
      </w:r>
      <w:r>
        <w:rPr>
          <w:spacing w:val="17"/>
        </w:rPr>
        <w:t xml:space="preserve"> </w:t>
      </w:r>
      <w:r>
        <w:rPr>
          <w:spacing w:val="-1"/>
        </w:rPr>
        <w:t>construction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complex</w:t>
      </w:r>
      <w:r>
        <w:rPr>
          <w:spacing w:val="15"/>
        </w:rPr>
        <w:t xml:space="preserve"> </w:t>
      </w:r>
      <w:r>
        <w:rPr>
          <w:spacing w:val="-2"/>
        </w:rPr>
        <w:t>structure</w:t>
      </w:r>
      <w:r>
        <w:rPr>
          <w:spacing w:val="45"/>
        </w:rPr>
        <w:t xml:space="preserve"> </w:t>
      </w:r>
      <w:r>
        <w:rPr>
          <w:spacing w:val="-1"/>
        </w:rPr>
        <w:t>shall</w:t>
      </w:r>
      <w:r>
        <w:rPr>
          <w:spacing w:val="48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connected</w:t>
      </w:r>
      <w:r>
        <w:rPr>
          <w:spacing w:val="49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rPr>
          <w:spacing w:val="-1"/>
        </w:rPr>
        <w:t>caused</w:t>
      </w:r>
      <w:r>
        <w:rPr>
          <w:spacing w:val="4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connected,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source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electrical</w:t>
      </w:r>
      <w:r>
        <w:rPr>
          <w:spacing w:val="12"/>
        </w:rPr>
        <w:t xml:space="preserve"> </w:t>
      </w:r>
      <w:r>
        <w:rPr>
          <w:spacing w:val="-1"/>
        </w:rPr>
        <w:t>energy</w:t>
      </w:r>
      <w:r>
        <w:rPr>
          <w:spacing w:val="13"/>
        </w:rPr>
        <w:t xml:space="preserve"> </w:t>
      </w:r>
      <w:r>
        <w:rPr>
          <w:spacing w:val="-1"/>
        </w:rPr>
        <w:t>unless</w:t>
      </w:r>
      <w:r>
        <w:rPr>
          <w:spacing w:val="47"/>
        </w:rPr>
        <w:t xml:space="preserve"> </w:t>
      </w:r>
      <w:r>
        <w:rPr>
          <w:spacing w:val="-1"/>
        </w:rPr>
        <w:t>prior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such</w:t>
      </w:r>
      <w:r>
        <w:rPr>
          <w:spacing w:val="13"/>
        </w:rPr>
        <w:t xml:space="preserve"> </w:t>
      </w:r>
      <w:r>
        <w:rPr>
          <w:spacing w:val="-1"/>
        </w:rPr>
        <w:t>connection,</w:t>
      </w:r>
      <w:r>
        <w:rPr>
          <w:spacing w:val="12"/>
        </w:rPr>
        <w:t xml:space="preserve"> </w:t>
      </w:r>
      <w:r>
        <w:t>either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temporary</w:t>
      </w:r>
      <w:r>
        <w:rPr>
          <w:spacing w:val="15"/>
        </w:rPr>
        <w:t xml:space="preserve"> </w:t>
      </w:r>
      <w:r>
        <w:rPr>
          <w:spacing w:val="-1"/>
        </w:rPr>
        <w:t>or</w:t>
      </w:r>
      <w:r>
        <w:rPr>
          <w:spacing w:val="1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permanent</w:t>
      </w:r>
      <w:r>
        <w:rPr>
          <w:spacing w:val="5"/>
        </w:rPr>
        <w:t xml:space="preserve"> </w:t>
      </w:r>
      <w:r>
        <w:rPr>
          <w:spacing w:val="-1"/>
        </w:rPr>
        <w:t>energizing</w:t>
      </w:r>
      <w:r>
        <w:rPr>
          <w:spacing w:val="7"/>
        </w:rPr>
        <w:t xml:space="preserve"> </w:t>
      </w:r>
      <w:r>
        <w:t>permit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issued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that</w:t>
      </w:r>
      <w:r>
        <w:rPr>
          <w:spacing w:val="41"/>
        </w:rPr>
        <w:t xml:space="preserve"> </w:t>
      </w:r>
      <w:r>
        <w:rPr>
          <w:spacing w:val="-1"/>
        </w:rPr>
        <w:t xml:space="preserve">installation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electrical</w:t>
      </w:r>
      <w:r>
        <w:t xml:space="preserve"> </w:t>
      </w:r>
      <w:r>
        <w:rPr>
          <w:spacing w:val="-1"/>
        </w:rPr>
        <w:t>inspector.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7"/>
        </w:numPr>
        <w:tabs>
          <w:tab w:val="left" w:pos="460"/>
        </w:tabs>
        <w:ind w:right="138" w:firstLine="0"/>
        <w:jc w:val="both"/>
      </w:pPr>
      <w:r>
        <w:rPr>
          <w:spacing w:val="-1"/>
        </w:rPr>
        <w:t>This</w:t>
      </w:r>
      <w:r>
        <w:rPr>
          <w:spacing w:val="19"/>
        </w:rPr>
        <w:t xml:space="preserve"> </w:t>
      </w:r>
      <w:r>
        <w:rPr>
          <w:spacing w:val="-1"/>
        </w:rPr>
        <w:t>section</w:t>
      </w:r>
      <w:r>
        <w:rPr>
          <w:spacing w:val="18"/>
        </w:rPr>
        <w:t xml:space="preserve"> </w:t>
      </w:r>
      <w:r>
        <w:rPr>
          <w:spacing w:val="-1"/>
        </w:rPr>
        <w:t>shall</w:t>
      </w:r>
      <w:r>
        <w:rPr>
          <w:spacing w:val="19"/>
        </w:rPr>
        <w:t xml:space="preserve"> </w:t>
      </w:r>
      <w:r>
        <w:rPr>
          <w:spacing w:val="-1"/>
        </w:rPr>
        <w:t>not</w:t>
      </w:r>
      <w:r>
        <w:rPr>
          <w:spacing w:val="20"/>
        </w:rPr>
        <w:t xml:space="preserve"> </w:t>
      </w:r>
      <w:r>
        <w:rPr>
          <w:spacing w:val="-2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construed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limit</w:t>
      </w:r>
      <w:r>
        <w:rPr>
          <w:spacing w:val="17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rPr>
          <w:spacing w:val="-1"/>
        </w:rPr>
        <w:t>interfere</w:t>
      </w:r>
      <w:r>
        <w:rPr>
          <w:spacing w:val="44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contractor's</w:t>
      </w:r>
      <w:r>
        <w:rPr>
          <w:spacing w:val="46"/>
        </w:rPr>
        <w:t xml:space="preserve"> </w:t>
      </w:r>
      <w:r>
        <w:rPr>
          <w:spacing w:val="-1"/>
        </w:rPr>
        <w:t>right</w:t>
      </w:r>
      <w:r>
        <w:rPr>
          <w:spacing w:val="47"/>
        </w:rPr>
        <w:t xml:space="preserve"> </w:t>
      </w:r>
      <w:r>
        <w:rPr>
          <w:spacing w:val="-1"/>
        </w:rPr>
        <w:t>to</w:t>
      </w:r>
      <w:r>
        <w:rPr>
          <w:spacing w:val="48"/>
        </w:rPr>
        <w:t xml:space="preserve"> </w:t>
      </w:r>
      <w:r>
        <w:rPr>
          <w:spacing w:val="-1"/>
        </w:rPr>
        <w:t>receive</w:t>
      </w:r>
      <w:r>
        <w:rPr>
          <w:spacing w:val="31"/>
        </w:rPr>
        <w:t xml:space="preserve"> </w:t>
      </w:r>
      <w:r>
        <w:rPr>
          <w:spacing w:val="-1"/>
        </w:rPr>
        <w:t>payment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electrical</w:t>
      </w:r>
      <w:r>
        <w:rPr>
          <w:spacing w:val="1"/>
        </w:rPr>
        <w:t xml:space="preserve"> </w:t>
      </w:r>
      <w:r>
        <w:rPr>
          <w:spacing w:val="-1"/>
        </w:rPr>
        <w:t>work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certificate</w:t>
      </w:r>
      <w:r>
        <w:rPr>
          <w:spacing w:val="41"/>
        </w:rPr>
        <w:t xml:space="preserve"> </w:t>
      </w:r>
      <w:r>
        <w:t xml:space="preserve">of </w:t>
      </w:r>
      <w:r>
        <w:rPr>
          <w:spacing w:val="-1"/>
        </w:rPr>
        <w:t>completion 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granted.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0"/>
          <w:numId w:val="44"/>
        </w:numPr>
        <w:tabs>
          <w:tab w:val="left" w:pos="419"/>
        </w:tabs>
        <w:ind w:left="418" w:hanging="278"/>
        <w:jc w:val="both"/>
        <w:rPr>
          <w:b w:val="0"/>
          <w:bCs w:val="0"/>
        </w:rPr>
      </w:pPr>
      <w:bookmarkStart w:id="226" w:name="_TOC_250004"/>
      <w:r>
        <w:rPr>
          <w:spacing w:val="-1"/>
        </w:rPr>
        <w:t>POWERS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ENFORCEMENT</w:t>
      </w:r>
      <w:bookmarkEnd w:id="226"/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ind w:right="136"/>
        <w:jc w:val="both"/>
      </w:pP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Commissioner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Public</w:t>
      </w:r>
      <w:r>
        <w:rPr>
          <w:spacing w:val="19"/>
        </w:rPr>
        <w:t xml:space="preserve"> </w:t>
      </w:r>
      <w:r>
        <w:rPr>
          <w:spacing w:val="-1"/>
        </w:rPr>
        <w:t>Safety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Designated</w:t>
      </w:r>
      <w:r>
        <w:rPr>
          <w:spacing w:val="33"/>
        </w:rPr>
        <w:t xml:space="preserve"> </w:t>
      </w:r>
      <w:r>
        <w:rPr>
          <w:spacing w:val="-1"/>
        </w:rPr>
        <w:t>Representative</w:t>
      </w:r>
      <w:r>
        <w:rPr>
          <w:spacing w:val="-2"/>
        </w:rPr>
        <w:t xml:space="preserve"> </w:t>
      </w:r>
      <w:r>
        <w:rPr>
          <w:spacing w:val="-1"/>
        </w:rPr>
        <w:t>may: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6"/>
        </w:numPr>
        <w:tabs>
          <w:tab w:val="left" w:pos="448"/>
        </w:tabs>
        <w:spacing w:line="239" w:lineRule="auto"/>
        <w:ind w:right="135" w:firstLine="0"/>
        <w:jc w:val="both"/>
      </w:pPr>
      <w:r>
        <w:t>Refuse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validate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work</w:t>
      </w:r>
      <w:r>
        <w:rPr>
          <w:spacing w:val="17"/>
        </w:rPr>
        <w:t xml:space="preserve"> </w:t>
      </w:r>
      <w:r>
        <w:rPr>
          <w:spacing w:val="-1"/>
        </w:rPr>
        <w:t>notice</w:t>
      </w:r>
      <w:r>
        <w:rPr>
          <w:spacing w:val="1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license</w:t>
      </w:r>
      <w:r>
        <w:rPr>
          <w:spacing w:val="25"/>
        </w:rPr>
        <w:t xml:space="preserve"> </w:t>
      </w:r>
      <w:r>
        <w:rPr>
          <w:spacing w:val="-1"/>
        </w:rPr>
        <w:t>holder</w:t>
      </w:r>
      <w:r>
        <w:rPr>
          <w:spacing w:val="34"/>
        </w:rPr>
        <w:t xml:space="preserve"> </w:t>
      </w:r>
      <w:r>
        <w:rPr>
          <w:spacing w:val="-1"/>
        </w:rPr>
        <w:t>has</w:t>
      </w:r>
      <w:r>
        <w:rPr>
          <w:spacing w:val="34"/>
        </w:rPr>
        <w:t xml:space="preserve"> </w:t>
      </w:r>
      <w:r>
        <w:rPr>
          <w:spacing w:val="-1"/>
        </w:rPr>
        <w:t>other</w:t>
      </w:r>
      <w:r>
        <w:rPr>
          <w:spacing w:val="34"/>
        </w:rPr>
        <w:t xml:space="preserve"> </w:t>
      </w:r>
      <w:r>
        <w:rPr>
          <w:spacing w:val="-1"/>
        </w:rPr>
        <w:t>on-going</w:t>
      </w:r>
      <w:r>
        <w:rPr>
          <w:spacing w:val="33"/>
        </w:rPr>
        <w:t xml:space="preserve"> </w:t>
      </w:r>
      <w:r>
        <w:t>electrical</w:t>
      </w:r>
      <w:r>
        <w:rPr>
          <w:spacing w:val="32"/>
        </w:rPr>
        <w:t xml:space="preserve"> </w:t>
      </w:r>
      <w:r>
        <w:rPr>
          <w:spacing w:val="-1"/>
        </w:rPr>
        <w:t>work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work</w:t>
      </w:r>
      <w:r>
        <w:rPr>
          <w:spacing w:val="24"/>
        </w:rPr>
        <w:t xml:space="preserve"> </w:t>
      </w:r>
      <w:r>
        <w:rPr>
          <w:spacing w:val="-1"/>
        </w:rPr>
        <w:t>notice</w:t>
      </w:r>
      <w:r>
        <w:rPr>
          <w:spacing w:val="22"/>
        </w:rPr>
        <w:t xml:space="preserve"> </w:t>
      </w:r>
      <w:r>
        <w:rPr>
          <w:spacing w:val="-1"/>
        </w:rPr>
        <w:t>has</w:t>
      </w:r>
      <w:r>
        <w:rPr>
          <w:spacing w:val="24"/>
        </w:rPr>
        <w:t xml:space="preserve"> </w:t>
      </w:r>
      <w:r>
        <w:rPr>
          <w:spacing w:val="-1"/>
        </w:rPr>
        <w:t>not</w:t>
      </w:r>
      <w:r>
        <w:rPr>
          <w:spacing w:val="24"/>
        </w:rPr>
        <w:t xml:space="preserve"> </w:t>
      </w:r>
      <w:r>
        <w:rPr>
          <w:spacing w:val="-1"/>
        </w:rPr>
        <w:t>been</w:t>
      </w:r>
      <w:r>
        <w:rPr>
          <w:spacing w:val="23"/>
        </w:rPr>
        <w:t xml:space="preserve"> </w:t>
      </w:r>
      <w:r>
        <w:rPr>
          <w:spacing w:val="-1"/>
        </w:rPr>
        <w:t>filed,</w:t>
      </w:r>
      <w:r>
        <w:rPr>
          <w:spacing w:val="21"/>
        </w:rPr>
        <w:t xml:space="preserve"> </w:t>
      </w:r>
      <w:r>
        <w:rPr>
          <w:spacing w:val="-1"/>
        </w:rPr>
        <w:t>or</w:t>
      </w:r>
      <w:r>
        <w:rPr>
          <w:spacing w:val="24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Department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owed</w:t>
      </w:r>
      <w:r>
        <w:t xml:space="preserve"> </w:t>
      </w:r>
      <w:r>
        <w:rPr>
          <w:spacing w:val="-1"/>
        </w:rPr>
        <w:t>fees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penalties.</w:t>
      </w:r>
    </w:p>
    <w:p w:rsidR="004F3824" w:rsidRDefault="003621EC">
      <w:pPr>
        <w:pStyle w:val="BodyText"/>
        <w:numPr>
          <w:ilvl w:val="0"/>
          <w:numId w:val="26"/>
        </w:numPr>
        <w:tabs>
          <w:tab w:val="left" w:pos="465"/>
        </w:tabs>
        <w:spacing w:before="37"/>
        <w:ind w:right="1" w:firstLine="0"/>
        <w:jc w:val="both"/>
      </w:pPr>
      <w:r>
        <w:t>Assess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rPr>
          <w:spacing w:val="-1"/>
        </w:rPr>
        <w:t>administrative</w:t>
      </w:r>
      <w:r>
        <w:rPr>
          <w:spacing w:val="24"/>
        </w:rPr>
        <w:t xml:space="preserve"> </w:t>
      </w:r>
      <w:r>
        <w:rPr>
          <w:spacing w:val="-1"/>
        </w:rPr>
        <w:t>penalty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not</w:t>
      </w:r>
      <w:r>
        <w:rPr>
          <w:spacing w:val="22"/>
        </w:rPr>
        <w:t xml:space="preserve"> </w:t>
      </w:r>
      <w:r>
        <w:rPr>
          <w:spacing w:val="-1"/>
        </w:rPr>
        <w:t>more</w:t>
      </w:r>
      <w:r>
        <w:rPr>
          <w:spacing w:val="27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rPr>
          <w:spacing w:val="-1"/>
        </w:rPr>
        <w:t>$1,000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rPr>
          <w:spacing w:val="-1"/>
        </w:rPr>
        <w:t>violation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these</w:t>
      </w:r>
      <w:r>
        <w:rPr>
          <w:spacing w:val="8"/>
        </w:rPr>
        <w:t xml:space="preserve"> </w:t>
      </w:r>
      <w:r>
        <w:rPr>
          <w:spacing w:val="-1"/>
        </w:rPr>
        <w:t>rules.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rFonts w:cs="Calibri"/>
          <w:spacing w:val="-1"/>
        </w:rPr>
        <w:t>“Rules</w:t>
      </w:r>
      <w:r>
        <w:rPr>
          <w:rFonts w:cs="Calibri"/>
          <w:spacing w:val="15"/>
        </w:rPr>
        <w:t xml:space="preserve"> </w:t>
      </w:r>
      <w:r>
        <w:rPr>
          <w:rFonts w:cs="Calibri"/>
          <w:spacing w:val="-1"/>
        </w:rPr>
        <w:t>for</w:t>
      </w:r>
      <w:r>
        <w:rPr>
          <w:rFonts w:cs="Calibri"/>
          <w:spacing w:val="14"/>
        </w:rPr>
        <w:t xml:space="preserve"> </w:t>
      </w:r>
      <w:r>
        <w:rPr>
          <w:rFonts w:cs="Calibri"/>
          <w:spacing w:val="-1"/>
        </w:rPr>
        <w:t>Administrative</w:t>
      </w:r>
      <w:r>
        <w:rPr>
          <w:rFonts w:cs="Calibri"/>
          <w:spacing w:val="15"/>
        </w:rPr>
        <w:t xml:space="preserve"> </w:t>
      </w:r>
      <w:r>
        <w:rPr>
          <w:rFonts w:cs="Calibri"/>
          <w:spacing w:val="-1"/>
        </w:rPr>
        <w:t>Citations</w:t>
      </w:r>
      <w:r>
        <w:rPr>
          <w:rFonts w:cs="Calibri"/>
          <w:spacing w:val="14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14"/>
        </w:rPr>
        <w:t xml:space="preserve"> </w:t>
      </w:r>
      <w:r>
        <w:rPr>
          <w:rFonts w:cs="Calibri"/>
          <w:spacing w:val="-1"/>
        </w:rPr>
        <w:t>Penalties”</w:t>
      </w:r>
      <w:r>
        <w:rPr>
          <w:rFonts w:cs="Calibri"/>
          <w:spacing w:val="47"/>
        </w:rPr>
        <w:t xml:space="preserve"> </w:t>
      </w:r>
      <w:r>
        <w:rPr>
          <w:spacing w:val="-1"/>
        </w:rPr>
        <w:t>adopted</w:t>
      </w:r>
      <w:r>
        <w:rPr>
          <w:spacing w:val="5"/>
        </w:rPr>
        <w:t xml:space="preserve"> </w:t>
      </w:r>
      <w:r>
        <w:rPr>
          <w:spacing w:val="-2"/>
        </w:rP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Vermont</w:t>
      </w:r>
      <w:r>
        <w:rPr>
          <w:spacing w:val="3"/>
        </w:rPr>
        <w:t xml:space="preserve"> </w:t>
      </w:r>
      <w:r>
        <w:rPr>
          <w:spacing w:val="-1"/>
        </w:rPr>
        <w:t>Department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Public</w:t>
      </w:r>
      <w:r>
        <w:rPr>
          <w:spacing w:val="33"/>
        </w:rPr>
        <w:t xml:space="preserve"> </w:t>
      </w:r>
      <w:r>
        <w:rPr>
          <w:spacing w:val="-1"/>
        </w:rPr>
        <w:t>Safety,</w:t>
      </w:r>
      <w:r>
        <w:rPr>
          <w:spacing w:val="34"/>
        </w:rPr>
        <w:t xml:space="preserve"> </w:t>
      </w:r>
      <w:r>
        <w:rPr>
          <w:spacing w:val="-1"/>
        </w:rPr>
        <w:t>Division</w:t>
      </w:r>
      <w:r>
        <w:rPr>
          <w:spacing w:val="3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Fire</w:t>
      </w:r>
      <w:r>
        <w:rPr>
          <w:spacing w:val="34"/>
        </w:rPr>
        <w:t xml:space="preserve"> </w:t>
      </w:r>
      <w:r>
        <w:rPr>
          <w:spacing w:val="-1"/>
        </w:rPr>
        <w:t>Safety</w:t>
      </w:r>
      <w:r>
        <w:rPr>
          <w:spacing w:val="35"/>
        </w:rPr>
        <w:t xml:space="preserve"> </w:t>
      </w:r>
      <w:r>
        <w:rPr>
          <w:spacing w:val="-1"/>
        </w:rPr>
        <w:t>establishes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procedure</w:t>
      </w:r>
      <w:r>
        <w:rPr>
          <w:spacing w:val="48"/>
        </w:rPr>
        <w:t xml:space="preserve"> </w:t>
      </w:r>
      <w:r>
        <w:rPr>
          <w:spacing w:val="-1"/>
        </w:rPr>
        <w:t>for</w:t>
      </w:r>
      <w:r>
        <w:rPr>
          <w:spacing w:val="49"/>
        </w:rPr>
        <w:t xml:space="preserve"> </w:t>
      </w:r>
      <w:r>
        <w:rPr>
          <w:spacing w:val="-1"/>
        </w:rPr>
        <w:t>issuing</w:t>
      </w:r>
      <w:r>
        <w:rPr>
          <w:spacing w:val="48"/>
        </w:rPr>
        <w:t xml:space="preserve"> </w:t>
      </w:r>
      <w:r>
        <w:rPr>
          <w:spacing w:val="-1"/>
        </w:rPr>
        <w:t>administrative</w:t>
      </w:r>
      <w:r>
        <w:rPr>
          <w:spacing w:val="48"/>
        </w:rPr>
        <w:t xml:space="preserve"> </w:t>
      </w:r>
      <w:r>
        <w:rPr>
          <w:spacing w:val="-1"/>
        </w:rPr>
        <w:t>citations,</w:t>
      </w:r>
      <w:r>
        <w:rPr>
          <w:spacing w:val="41"/>
        </w:rPr>
        <w:t xml:space="preserve"> </w:t>
      </w:r>
      <w:r>
        <w:t>assessing</w:t>
      </w:r>
      <w:r>
        <w:rPr>
          <w:spacing w:val="20"/>
        </w:rPr>
        <w:t xml:space="preserve"> </w:t>
      </w:r>
      <w:r>
        <w:rPr>
          <w:spacing w:val="-1"/>
        </w:rPr>
        <w:t>penalties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appealing</w:t>
      </w:r>
      <w:r>
        <w:rPr>
          <w:spacing w:val="20"/>
        </w:rPr>
        <w:t xml:space="preserve"> </w:t>
      </w:r>
      <w:r>
        <w:rPr>
          <w:spacing w:val="-1"/>
        </w:rPr>
        <w:t>citations</w:t>
      </w:r>
      <w:r>
        <w:rPr>
          <w:spacing w:val="35"/>
        </w:rPr>
        <w:t xml:space="preserve"> </w:t>
      </w:r>
      <w:r>
        <w:rPr>
          <w:spacing w:val="-1"/>
        </w:rPr>
        <w:t>pursuant</w:t>
      </w:r>
      <w:r>
        <w:rPr>
          <w:spacing w:val="3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26</w:t>
      </w:r>
      <w:r>
        <w:rPr>
          <w:spacing w:val="34"/>
        </w:rPr>
        <w:t xml:space="preserve"> </w:t>
      </w:r>
      <w:r>
        <w:rPr>
          <w:spacing w:val="-1"/>
        </w:rPr>
        <w:t>V.S.A.</w:t>
      </w:r>
      <w:r>
        <w:rPr>
          <w:spacing w:val="32"/>
        </w:rPr>
        <w:t xml:space="preserve"> </w:t>
      </w:r>
      <w:r>
        <w:t>§</w:t>
      </w:r>
      <w:r>
        <w:rPr>
          <w:spacing w:val="34"/>
        </w:rPr>
        <w:t xml:space="preserve"> </w:t>
      </w:r>
      <w:r>
        <w:t>897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rPr>
          <w:spacing w:val="-1"/>
        </w:rPr>
        <w:t>included</w:t>
      </w:r>
      <w:r>
        <w:rPr>
          <w:spacing w:val="33"/>
        </w:rPr>
        <w:t xml:space="preserve"> </w:t>
      </w:r>
      <w:r>
        <w:t>in</w:t>
      </w:r>
      <w:r>
        <w:rPr>
          <w:spacing w:val="23"/>
        </w:rPr>
        <w:t xml:space="preserve"> </w:t>
      </w:r>
      <w:del w:id="227" w:author="Patterson, Robert" w:date="2017-05-09T13:17:00Z">
        <w:r w:rsidDel="00182A73">
          <w:rPr>
            <w:spacing w:val="-1"/>
          </w:rPr>
          <w:lastRenderedPageBreak/>
          <w:delText>Appendix</w:delText>
        </w:r>
      </w:del>
      <w:ins w:id="228" w:author="Patterson, Robert" w:date="2017-05-09T13:17:00Z">
        <w:r w:rsidR="00182A73">
          <w:rPr>
            <w:spacing w:val="-1"/>
          </w:rPr>
          <w:t>Annex</w:t>
        </w:r>
      </w:ins>
      <w:r>
        <w:t xml:space="preserve"> </w:t>
      </w:r>
      <w:del w:id="229" w:author="Patterson, Robert" w:date="2017-05-09T13:22:00Z">
        <w:r w:rsidDel="00677362">
          <w:delText>I</w:delText>
        </w:r>
      </w:del>
      <w:r>
        <w:t>I.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6"/>
        </w:numPr>
        <w:tabs>
          <w:tab w:val="left" w:pos="484"/>
        </w:tabs>
        <w:ind w:firstLine="0"/>
        <w:jc w:val="both"/>
      </w:pPr>
      <w:r>
        <w:rPr>
          <w:spacing w:val="-1"/>
        </w:rPr>
        <w:t>Assign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responsibility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1"/>
        </w:rPr>
        <w:t>inspection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enforcement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rPr>
          <w:spacing w:val="-1"/>
        </w:rPr>
        <w:t>part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these</w:t>
      </w:r>
      <w:r>
        <w:rPr>
          <w:spacing w:val="35"/>
        </w:rPr>
        <w:t xml:space="preserve"> </w:t>
      </w:r>
      <w:r>
        <w:rPr>
          <w:spacing w:val="-1"/>
        </w:rPr>
        <w:t>rules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39"/>
        </w:rPr>
        <w:t xml:space="preserve"> </w:t>
      </w:r>
      <w:r>
        <w:rPr>
          <w:spacing w:val="-1"/>
        </w:rPr>
        <w:t>municipalities</w:t>
      </w:r>
      <w:r>
        <w:rPr>
          <w:spacing w:val="18"/>
        </w:rPr>
        <w:t xml:space="preserve"> </w:t>
      </w:r>
      <w:r>
        <w:rPr>
          <w:spacing w:val="-2"/>
        </w:rPr>
        <w:t>as</w:t>
      </w:r>
      <w:r>
        <w:rPr>
          <w:spacing w:val="17"/>
        </w:rPr>
        <w:t xml:space="preserve"> </w:t>
      </w:r>
      <w:r>
        <w:rPr>
          <w:spacing w:val="-1"/>
        </w:rPr>
        <w:t>established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26</w:t>
      </w:r>
      <w:r>
        <w:rPr>
          <w:spacing w:val="17"/>
        </w:rPr>
        <w:t xml:space="preserve"> </w:t>
      </w:r>
      <w:r>
        <w:rPr>
          <w:spacing w:val="-1"/>
        </w:rPr>
        <w:t>V.S.A.</w:t>
      </w:r>
      <w:r>
        <w:rPr>
          <w:spacing w:val="13"/>
        </w:rPr>
        <w:t xml:space="preserve"> </w:t>
      </w:r>
      <w:r>
        <w:rPr>
          <w:spacing w:val="-1"/>
        </w:rPr>
        <w:t>898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included</w:t>
      </w:r>
      <w:r>
        <w:t xml:space="preserve"> in</w:t>
      </w:r>
      <w:r>
        <w:rPr>
          <w:spacing w:val="-1"/>
        </w:rPr>
        <w:t xml:space="preserve"> </w:t>
      </w:r>
      <w:del w:id="230" w:author="Patterson, Robert" w:date="2017-05-09T13:17:00Z">
        <w:r w:rsidDel="00182A73">
          <w:rPr>
            <w:spacing w:val="-1"/>
          </w:rPr>
          <w:delText>Appendix</w:delText>
        </w:r>
      </w:del>
      <w:ins w:id="231" w:author="Patterson, Robert" w:date="2017-05-09T13:17:00Z">
        <w:r w:rsidR="00182A73">
          <w:rPr>
            <w:spacing w:val="-1"/>
          </w:rPr>
          <w:t>Annex</w:t>
        </w:r>
      </w:ins>
      <w:r>
        <w:t xml:space="preserve"> I.</w:t>
      </w:r>
    </w:p>
    <w:p w:rsidR="004F3824" w:rsidRDefault="004F3824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26"/>
        </w:numPr>
        <w:tabs>
          <w:tab w:val="left" w:pos="486"/>
        </w:tabs>
        <w:ind w:right="1" w:firstLine="0"/>
        <w:jc w:val="both"/>
      </w:pPr>
      <w:r>
        <w:rPr>
          <w:spacing w:val="-1"/>
        </w:rPr>
        <w:t>Assign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responsibility</w:t>
      </w:r>
      <w:r>
        <w:rPr>
          <w:spacing w:val="47"/>
        </w:rPr>
        <w:t xml:space="preserve"> </w:t>
      </w:r>
      <w:r>
        <w:rPr>
          <w:spacing w:val="-1"/>
        </w:rPr>
        <w:t>for</w:t>
      </w:r>
      <w:r>
        <w:rPr>
          <w:spacing w:val="45"/>
        </w:rPr>
        <w:t xml:space="preserve"> </w:t>
      </w:r>
      <w:r>
        <w:rPr>
          <w:spacing w:val="-1"/>
        </w:rPr>
        <w:t>inspections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enforcement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part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these</w:t>
      </w:r>
      <w:r>
        <w:rPr>
          <w:spacing w:val="8"/>
        </w:rPr>
        <w:t xml:space="preserve"> </w:t>
      </w:r>
      <w:r>
        <w:rPr>
          <w:spacing w:val="-1"/>
        </w:rPr>
        <w:t>rules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private</w:t>
      </w:r>
      <w:r>
        <w:rPr>
          <w:spacing w:val="41"/>
        </w:rPr>
        <w:t xml:space="preserve"> </w:t>
      </w:r>
      <w:r>
        <w:rPr>
          <w:spacing w:val="-1"/>
        </w:rPr>
        <w:t>corporation,</w:t>
      </w:r>
      <w:r>
        <w:rPr>
          <w:spacing w:val="41"/>
        </w:rPr>
        <w:t xml:space="preserve"> </w:t>
      </w:r>
      <w:r>
        <w:rPr>
          <w:spacing w:val="-1"/>
        </w:rPr>
        <w:t>partnership</w:t>
      </w:r>
      <w:r>
        <w:rPr>
          <w:spacing w:val="41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rPr>
          <w:spacing w:val="-1"/>
        </w:rPr>
        <w:t>sole</w:t>
      </w:r>
      <w:r>
        <w:rPr>
          <w:spacing w:val="39"/>
        </w:rPr>
        <w:t xml:space="preserve"> </w:t>
      </w:r>
      <w:r>
        <w:rPr>
          <w:spacing w:val="-1"/>
        </w:rPr>
        <w:t>proprietorship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electrical</w:t>
      </w:r>
      <w:r>
        <w:rPr>
          <w:spacing w:val="5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rPr>
          <w:spacing w:val="-1"/>
        </w:rPr>
        <w:t>own</w:t>
      </w:r>
      <w:r>
        <w:rPr>
          <w:spacing w:val="35"/>
        </w:rPr>
        <w:t xml:space="preserve"> </w:t>
      </w:r>
      <w:r>
        <w:rPr>
          <w:spacing w:val="-1"/>
        </w:rPr>
        <w:t>premises</w:t>
      </w:r>
      <w:r>
        <w:rPr>
          <w:spacing w:val="29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rPr>
          <w:spacing w:val="-1"/>
        </w:rPr>
        <w:t>established</w:t>
      </w:r>
      <w:r>
        <w:rPr>
          <w:spacing w:val="29"/>
        </w:rPr>
        <w:t xml:space="preserve"> </w:t>
      </w:r>
      <w:r>
        <w:rPr>
          <w:spacing w:val="-2"/>
        </w:rPr>
        <w:t>in</w:t>
      </w:r>
      <w:r>
        <w:rPr>
          <w:spacing w:val="28"/>
        </w:rPr>
        <w:t xml:space="preserve"> </w:t>
      </w:r>
      <w:r>
        <w:t>26</w:t>
      </w:r>
      <w:r>
        <w:rPr>
          <w:spacing w:val="28"/>
        </w:rPr>
        <w:t xml:space="preserve"> </w:t>
      </w:r>
      <w:r>
        <w:rPr>
          <w:spacing w:val="-1"/>
        </w:rPr>
        <w:t>V.S.A.</w:t>
      </w:r>
      <w:r>
        <w:rPr>
          <w:spacing w:val="29"/>
        </w:rPr>
        <w:t xml:space="preserve"> </w:t>
      </w:r>
      <w:r>
        <w:rPr>
          <w:spacing w:val="-1"/>
        </w:rPr>
        <w:t>899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included</w:t>
      </w:r>
      <w:r>
        <w:t xml:space="preserve"> in</w:t>
      </w:r>
      <w:r>
        <w:rPr>
          <w:spacing w:val="-1"/>
        </w:rPr>
        <w:t xml:space="preserve"> </w:t>
      </w:r>
      <w:del w:id="232" w:author="Patterson, Robert" w:date="2017-05-09T13:17:00Z">
        <w:r w:rsidDel="00182A73">
          <w:rPr>
            <w:spacing w:val="-1"/>
          </w:rPr>
          <w:delText>Appendix</w:delText>
        </w:r>
      </w:del>
      <w:ins w:id="233" w:author="Patterson, Robert" w:date="2017-05-09T13:17:00Z">
        <w:r w:rsidR="00182A73">
          <w:rPr>
            <w:spacing w:val="-1"/>
          </w:rPr>
          <w:t>Annex</w:t>
        </w:r>
      </w:ins>
      <w:r>
        <w:t xml:space="preserve"> I.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0"/>
          <w:numId w:val="44"/>
        </w:numPr>
        <w:tabs>
          <w:tab w:val="left" w:pos="482"/>
        </w:tabs>
        <w:ind w:right="1253" w:firstLine="0"/>
        <w:rPr>
          <w:b w:val="0"/>
          <w:bCs w:val="0"/>
        </w:rPr>
      </w:pPr>
      <w:r>
        <w:rPr>
          <w:spacing w:val="-1"/>
        </w:rPr>
        <w:t>LICENSING DISCIPLINARY</w:t>
      </w:r>
      <w:r>
        <w:rPr>
          <w:spacing w:val="21"/>
        </w:rPr>
        <w:t xml:space="preserve"> </w:t>
      </w:r>
      <w:r>
        <w:rPr>
          <w:spacing w:val="-1"/>
        </w:rPr>
        <w:t>PROCEDURE</w:t>
      </w:r>
    </w:p>
    <w:p w:rsidR="004F3824" w:rsidRDefault="004F3824">
      <w:pPr>
        <w:spacing w:before="11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numPr>
          <w:ilvl w:val="1"/>
          <w:numId w:val="44"/>
        </w:numPr>
        <w:tabs>
          <w:tab w:val="left" w:pos="561"/>
          <w:tab w:val="left" w:pos="1673"/>
        </w:tabs>
        <w:ind w:right="1070" w:firstLine="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INITIATING</w:t>
      </w:r>
      <w:r>
        <w:rPr>
          <w:rFonts w:ascii="Calibri"/>
          <w:b/>
          <w:sz w:val="28"/>
        </w:rPr>
        <w:t xml:space="preserve"> A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COMPLAINT</w:t>
      </w:r>
      <w:r>
        <w:rPr>
          <w:rFonts w:ascii="Calibri"/>
          <w:b/>
          <w:spacing w:val="25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 xml:space="preserve">AGAINST </w:t>
      </w:r>
      <w:r>
        <w:rPr>
          <w:rFonts w:ascii="Calibri"/>
          <w:b/>
          <w:sz w:val="28"/>
        </w:rPr>
        <w:t>A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pacing w:val="-1"/>
          <w:sz w:val="28"/>
        </w:rPr>
        <w:t>LICENSE</w:t>
      </w:r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jc w:val="both"/>
      </w:pPr>
      <w:r>
        <w:rPr>
          <w:spacing w:val="-1"/>
        </w:rPr>
        <w:t>(l)</w:t>
      </w:r>
      <w:r>
        <w:rPr>
          <w:spacing w:val="36"/>
        </w:rPr>
        <w:t xml:space="preserve"> </w:t>
      </w:r>
      <w:r>
        <w:rPr>
          <w:spacing w:val="-1"/>
        </w:rPr>
        <w:t>Form</w:t>
      </w:r>
      <w:r>
        <w:rPr>
          <w:spacing w:val="3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complaint</w:t>
      </w:r>
      <w:del w:id="234" w:author="Patterson, Robert" w:date="2017-04-26T13:21:00Z">
        <w:r w:rsidDel="0030510B">
          <w:rPr>
            <w:spacing w:val="-1"/>
          </w:rPr>
          <w:delText>:</w:delText>
        </w:r>
      </w:del>
      <w:ins w:id="235" w:author="Patterson, Robert" w:date="2017-04-26T13:21:00Z">
        <w:r w:rsidR="0030510B">
          <w:rPr>
            <w:spacing w:val="-1"/>
          </w:rPr>
          <w:t>(</w:t>
        </w:r>
      </w:ins>
      <w:del w:id="236" w:author="Patterson, Robert" w:date="2017-04-26T13:21:00Z">
        <w:r w:rsidDel="0030510B">
          <w:rPr>
            <w:spacing w:val="37"/>
          </w:rPr>
          <w:delText xml:space="preserve"> </w:delText>
        </w:r>
        <w:r w:rsidDel="0030510B">
          <w:rPr>
            <w:spacing w:val="-1"/>
          </w:rPr>
          <w:delText>f</w:delText>
        </w:r>
      </w:del>
      <w:ins w:id="237" w:author="Patterson, Robert" w:date="2017-04-26T13:21:00Z">
        <w:r w:rsidR="0030510B">
          <w:rPr>
            <w:spacing w:val="-1"/>
          </w:rPr>
          <w:t>F</w:t>
        </w:r>
      </w:ins>
      <w:r>
        <w:rPr>
          <w:spacing w:val="-1"/>
        </w:rPr>
        <w:t>iling</w:t>
      </w:r>
      <w:ins w:id="238" w:author="Patterson, Robert" w:date="2017-04-26T13:21:00Z">
        <w:r w:rsidR="0030510B">
          <w:rPr>
            <w:spacing w:val="-1"/>
          </w:rPr>
          <w:t>):</w:t>
        </w:r>
      </w:ins>
      <w:del w:id="239" w:author="Patterson, Robert" w:date="2017-04-26T13:21:00Z">
        <w:r w:rsidDel="0030510B">
          <w:rPr>
            <w:spacing w:val="-1"/>
          </w:rPr>
          <w:delText>.</w:delText>
        </w:r>
      </w:del>
      <w:r>
        <w:rPr>
          <w:spacing w:val="2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person</w:t>
      </w:r>
      <w:r>
        <w:rPr>
          <w:spacing w:val="34"/>
        </w:rPr>
        <w:t xml:space="preserve"> </w:t>
      </w:r>
      <w:r>
        <w:rPr>
          <w:spacing w:val="-1"/>
        </w:rPr>
        <w:t>may</w:t>
      </w:r>
      <w:r>
        <w:rPr>
          <w:spacing w:val="30"/>
        </w:rPr>
        <w:t xml:space="preserve"> </w:t>
      </w:r>
      <w:r>
        <w:rPr>
          <w:spacing w:val="-1"/>
        </w:rPr>
        <w:t>register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complaint</w:t>
      </w:r>
      <w:r>
        <w:rPr>
          <w:spacing w:val="5"/>
        </w:rPr>
        <w:t xml:space="preserve"> </w:t>
      </w:r>
      <w:r>
        <w:rPr>
          <w:spacing w:val="-1"/>
        </w:rPr>
        <w:t>against</w:t>
      </w:r>
      <w:r>
        <w:t xml:space="preserve"> an electrician</w:t>
      </w:r>
      <w:r>
        <w:rPr>
          <w:spacing w:val="21"/>
        </w:rPr>
        <w:t xml:space="preserve"> </w:t>
      </w:r>
      <w:r>
        <w:rPr>
          <w:spacing w:val="-1"/>
        </w:rPr>
        <w:t>licensed</w:t>
      </w:r>
      <w:r>
        <w:rPr>
          <w:spacing w:val="12"/>
        </w:rPr>
        <w:t xml:space="preserve"> </w:t>
      </w:r>
      <w:r>
        <w:rPr>
          <w:spacing w:val="-1"/>
        </w:rPr>
        <w:t>by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electricians'</w:t>
      </w:r>
      <w:r>
        <w:rPr>
          <w:spacing w:val="12"/>
        </w:rPr>
        <w:t xml:space="preserve"> </w:t>
      </w:r>
      <w:r>
        <w:rPr>
          <w:spacing w:val="-1"/>
        </w:rPr>
        <w:t>licensing</w:t>
      </w:r>
      <w:r>
        <w:rPr>
          <w:spacing w:val="12"/>
        </w:rPr>
        <w:t xml:space="preserve"> </w:t>
      </w:r>
      <w:r>
        <w:t>board</w:t>
      </w:r>
      <w:r>
        <w:rPr>
          <w:spacing w:val="12"/>
        </w:rPr>
        <w:t xml:space="preserve"> </w:t>
      </w:r>
      <w:r>
        <w:rPr>
          <w:spacing w:val="-1"/>
        </w:rPr>
        <w:t>by</w:t>
      </w:r>
      <w:r>
        <w:rPr>
          <w:spacing w:val="35"/>
        </w:rPr>
        <w:t xml:space="preserve"> </w:t>
      </w:r>
      <w:r>
        <w:rPr>
          <w:spacing w:val="-1"/>
        </w:rPr>
        <w:t>filing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written</w:t>
      </w:r>
      <w:r>
        <w:rPr>
          <w:spacing w:val="9"/>
        </w:rPr>
        <w:t xml:space="preserve"> </w:t>
      </w:r>
      <w:r>
        <w:rPr>
          <w:spacing w:val="-1"/>
        </w:rPr>
        <w:t>complaint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Department</w:t>
      </w:r>
      <w:r>
        <w:rPr>
          <w:spacing w:val="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Public</w:t>
      </w:r>
      <w:r>
        <w:rPr>
          <w:spacing w:val="3"/>
        </w:rPr>
        <w:t xml:space="preserve"> </w:t>
      </w:r>
      <w:r>
        <w:rPr>
          <w:spacing w:val="-1"/>
        </w:rPr>
        <w:t>Safety,</w:t>
      </w:r>
      <w:r>
        <w:rPr>
          <w:spacing w:val="1"/>
        </w:rPr>
        <w:t xml:space="preserve"> </w:t>
      </w:r>
      <w:r>
        <w:rPr>
          <w:spacing w:val="-1"/>
        </w:rPr>
        <w:t>Division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Fire</w:t>
      </w:r>
      <w:r>
        <w:rPr>
          <w:spacing w:val="3"/>
        </w:rPr>
        <w:t xml:space="preserve"> </w:t>
      </w:r>
      <w:r>
        <w:rPr>
          <w:spacing w:val="-1"/>
        </w:rPr>
        <w:t>Safety,</w:t>
      </w:r>
      <w:r>
        <w:rPr>
          <w:spacing w:val="1"/>
        </w:rPr>
        <w:t xml:space="preserve"> </w:t>
      </w:r>
      <w:r>
        <w:rPr>
          <w:spacing w:val="-1"/>
        </w:rPr>
        <w:t>1311</w:t>
      </w:r>
      <w:r>
        <w:rPr>
          <w:spacing w:val="4"/>
        </w:rPr>
        <w:t xml:space="preserve"> </w:t>
      </w:r>
      <w:r>
        <w:rPr>
          <w:spacing w:val="-1"/>
        </w:rPr>
        <w:t>U.S.</w:t>
      </w:r>
      <w:r>
        <w:rPr>
          <w:spacing w:val="25"/>
        </w:rPr>
        <w:t xml:space="preserve"> </w:t>
      </w:r>
      <w:r>
        <w:t>Route</w:t>
      </w:r>
      <w:r>
        <w:rPr>
          <w:spacing w:val="17"/>
        </w:rPr>
        <w:t xml:space="preserve"> </w:t>
      </w:r>
      <w:r>
        <w:rPr>
          <w:spacing w:val="-1"/>
        </w:rPr>
        <w:t>302,</w:t>
      </w:r>
      <w:r>
        <w:rPr>
          <w:spacing w:val="19"/>
        </w:rPr>
        <w:t xml:space="preserve"> </w:t>
      </w:r>
      <w:r>
        <w:rPr>
          <w:spacing w:val="-1"/>
        </w:rPr>
        <w:t>Suite</w:t>
      </w:r>
      <w:r>
        <w:rPr>
          <w:spacing w:val="17"/>
        </w:rPr>
        <w:t xml:space="preserve"> </w:t>
      </w:r>
      <w:r>
        <w:rPr>
          <w:spacing w:val="-1"/>
        </w:rPr>
        <w:t>600</w:t>
      </w:r>
      <w:r>
        <w:rPr>
          <w:spacing w:val="20"/>
        </w:rPr>
        <w:t xml:space="preserve"> </w:t>
      </w:r>
      <w:r>
        <w:rPr>
          <w:spacing w:val="-1"/>
        </w:rPr>
        <w:t>Barre,</w:t>
      </w:r>
      <w:r>
        <w:rPr>
          <w:spacing w:val="20"/>
        </w:rPr>
        <w:t xml:space="preserve"> </w:t>
      </w:r>
      <w:r>
        <w:rPr>
          <w:spacing w:val="-1"/>
        </w:rPr>
        <w:t>VT</w:t>
      </w:r>
      <w:r>
        <w:rPr>
          <w:spacing w:val="19"/>
        </w:rPr>
        <w:t xml:space="preserve"> </w:t>
      </w:r>
      <w:r>
        <w:rPr>
          <w:spacing w:val="-1"/>
        </w:rPr>
        <w:t>05641-2351.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t>written</w:t>
      </w:r>
      <w:r>
        <w:rPr>
          <w:spacing w:val="24"/>
        </w:rPr>
        <w:t xml:space="preserve"> </w:t>
      </w:r>
      <w:r>
        <w:rPr>
          <w:spacing w:val="-1"/>
        </w:rPr>
        <w:t>complaint</w:t>
      </w:r>
      <w:r>
        <w:rPr>
          <w:spacing w:val="24"/>
        </w:rPr>
        <w:t xml:space="preserve"> </w:t>
      </w:r>
      <w:r>
        <w:rPr>
          <w:spacing w:val="-1"/>
        </w:rPr>
        <w:t>must</w:t>
      </w:r>
      <w:r>
        <w:rPr>
          <w:spacing w:val="25"/>
        </w:rPr>
        <w:t xml:space="preserve"> </w:t>
      </w:r>
      <w:r>
        <w:rPr>
          <w:spacing w:val="-1"/>
        </w:rPr>
        <w:t>set</w:t>
      </w:r>
      <w:r>
        <w:rPr>
          <w:spacing w:val="25"/>
        </w:rPr>
        <w:t xml:space="preserve"> </w:t>
      </w:r>
      <w:r>
        <w:rPr>
          <w:spacing w:val="-1"/>
        </w:rPr>
        <w:t>forth,</w:t>
      </w:r>
      <w:r>
        <w:rPr>
          <w:spacing w:val="23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minimum,</w:t>
      </w:r>
      <w:r>
        <w:rPr>
          <w:spacing w:val="3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nature,</w:t>
      </w:r>
      <w:r>
        <w:rPr>
          <w:spacing w:val="23"/>
        </w:rPr>
        <w:t xml:space="preserve"> </w:t>
      </w:r>
      <w:r>
        <w:rPr>
          <w:spacing w:val="-1"/>
        </w:rPr>
        <w:t>date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place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alleged</w:t>
      </w:r>
      <w:r>
        <w:rPr>
          <w:spacing w:val="37"/>
        </w:rPr>
        <w:t xml:space="preserve"> </w:t>
      </w:r>
      <w:r>
        <w:rPr>
          <w:spacing w:val="-1"/>
        </w:rPr>
        <w:t>violations.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t>board</w:t>
      </w:r>
      <w:r>
        <w:rPr>
          <w:spacing w:val="26"/>
        </w:rPr>
        <w:t xml:space="preserve"> </w:t>
      </w:r>
      <w:r>
        <w:rPr>
          <w:spacing w:val="-1"/>
        </w:rPr>
        <w:t>may</w:t>
      </w:r>
      <w:r>
        <w:rPr>
          <w:spacing w:val="30"/>
        </w:rPr>
        <w:t xml:space="preserve"> </w:t>
      </w:r>
      <w:r>
        <w:t>also</w:t>
      </w:r>
      <w:r>
        <w:rPr>
          <w:spacing w:val="27"/>
        </w:rPr>
        <w:t xml:space="preserve"> </w:t>
      </w:r>
      <w:r>
        <w:rPr>
          <w:spacing w:val="-1"/>
        </w:rPr>
        <w:t>initiate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license</w:t>
      </w:r>
      <w:r>
        <w:rPr>
          <w:spacing w:val="35"/>
        </w:rPr>
        <w:t xml:space="preserve"> </w:t>
      </w:r>
      <w:r>
        <w:rPr>
          <w:spacing w:val="-1"/>
        </w:rPr>
        <w:t>review</w:t>
      </w:r>
      <w:r>
        <w:rPr>
          <w:spacing w:val="41"/>
        </w:rPr>
        <w:t xml:space="preserve"> </w:t>
      </w:r>
      <w:r>
        <w:rPr>
          <w:spacing w:val="-1"/>
        </w:rPr>
        <w:t>procedure</w:t>
      </w:r>
      <w:r>
        <w:rPr>
          <w:spacing w:val="41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rPr>
          <w:spacing w:val="-1"/>
        </w:rPr>
        <w:t>own</w:t>
      </w:r>
      <w:r>
        <w:rPr>
          <w:spacing w:val="41"/>
        </w:rPr>
        <w:t xml:space="preserve"> </w:t>
      </w:r>
      <w:r>
        <w:t>motion</w:t>
      </w:r>
      <w:r>
        <w:rPr>
          <w:spacing w:val="40"/>
        </w:rPr>
        <w:t xml:space="preserve"> </w:t>
      </w:r>
      <w:r>
        <w:rPr>
          <w:spacing w:val="-1"/>
        </w:rPr>
        <w:t>by</w:t>
      </w:r>
      <w:r>
        <w:rPr>
          <w:spacing w:val="42"/>
        </w:rPr>
        <w:t xml:space="preserve"> </w:t>
      </w:r>
      <w:r>
        <w:rPr>
          <w:spacing w:val="-1"/>
        </w:rPr>
        <w:t>filing</w:t>
      </w:r>
      <w:r>
        <w:rPr>
          <w:spacing w:val="3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complaint</w:t>
      </w:r>
      <w:r>
        <w:t xml:space="preserve"> </w:t>
      </w:r>
      <w:r>
        <w:rPr>
          <w:spacing w:val="-1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department.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 w:rsidP="003D1A75">
      <w:pPr>
        <w:pStyle w:val="BodyText"/>
        <w:numPr>
          <w:ilvl w:val="0"/>
          <w:numId w:val="25"/>
        </w:numPr>
        <w:tabs>
          <w:tab w:val="left" w:pos="450"/>
        </w:tabs>
        <w:spacing w:before="37" w:line="239" w:lineRule="auto"/>
        <w:ind w:right="136" w:firstLine="0"/>
        <w:jc w:val="both"/>
      </w:pPr>
      <w:r w:rsidRPr="003D1A75">
        <w:rPr>
          <w:spacing w:val="-1"/>
        </w:rPr>
        <w:t>Verification:</w:t>
      </w:r>
      <w:r w:rsidRPr="003D1A75">
        <w:rPr>
          <w:spacing w:val="25"/>
        </w:rPr>
        <w:t xml:space="preserve"> </w:t>
      </w:r>
      <w:r>
        <w:t>Upon</w:t>
      </w:r>
      <w:r w:rsidRPr="003D1A75">
        <w:rPr>
          <w:spacing w:val="11"/>
        </w:rPr>
        <w:t xml:space="preserve"> </w:t>
      </w:r>
      <w:r w:rsidRPr="003D1A75">
        <w:rPr>
          <w:spacing w:val="-1"/>
        </w:rPr>
        <w:t>receipt</w:t>
      </w:r>
      <w:r w:rsidRPr="003D1A75">
        <w:rPr>
          <w:spacing w:val="13"/>
        </w:rPr>
        <w:t xml:space="preserve"> </w:t>
      </w:r>
      <w:r>
        <w:t>of</w:t>
      </w:r>
      <w:r w:rsidRPr="003D1A75">
        <w:rPr>
          <w:spacing w:val="12"/>
        </w:rPr>
        <w:t xml:space="preserve"> </w:t>
      </w:r>
      <w:r>
        <w:t>a</w:t>
      </w:r>
      <w:r w:rsidRPr="003D1A75">
        <w:rPr>
          <w:spacing w:val="12"/>
        </w:rPr>
        <w:t xml:space="preserve"> </w:t>
      </w:r>
      <w:r w:rsidRPr="003D1A75">
        <w:rPr>
          <w:spacing w:val="-1"/>
        </w:rPr>
        <w:t>complaint,</w:t>
      </w:r>
      <w:r w:rsidRPr="003D1A75">
        <w:rPr>
          <w:spacing w:val="13"/>
        </w:rPr>
        <w:t xml:space="preserve"> </w:t>
      </w:r>
      <w:r>
        <w:t>the</w:t>
      </w:r>
      <w:r w:rsidRPr="003D1A75">
        <w:rPr>
          <w:spacing w:val="37"/>
        </w:rPr>
        <w:t xml:space="preserve"> </w:t>
      </w:r>
      <w:r w:rsidRPr="003D1A75">
        <w:rPr>
          <w:spacing w:val="-1"/>
        </w:rPr>
        <w:t>department</w:t>
      </w:r>
      <w:r w:rsidRPr="003D1A75">
        <w:rPr>
          <w:spacing w:val="32"/>
        </w:rPr>
        <w:t xml:space="preserve"> </w:t>
      </w:r>
      <w:r>
        <w:t>will</w:t>
      </w:r>
      <w:r w:rsidRPr="003D1A75">
        <w:rPr>
          <w:spacing w:val="30"/>
        </w:rPr>
        <w:t xml:space="preserve"> </w:t>
      </w:r>
      <w:r w:rsidRPr="003D1A75">
        <w:rPr>
          <w:spacing w:val="-1"/>
        </w:rPr>
        <w:t>verify</w:t>
      </w:r>
      <w:r w:rsidRPr="003D1A75">
        <w:rPr>
          <w:spacing w:val="31"/>
        </w:rPr>
        <w:t xml:space="preserve"> </w:t>
      </w:r>
      <w:r>
        <w:t>the</w:t>
      </w:r>
      <w:r w:rsidRPr="003D1A75">
        <w:rPr>
          <w:spacing w:val="32"/>
        </w:rPr>
        <w:t xml:space="preserve"> </w:t>
      </w:r>
      <w:r w:rsidRPr="003D1A75">
        <w:rPr>
          <w:spacing w:val="-1"/>
        </w:rPr>
        <w:t>Vermont</w:t>
      </w:r>
      <w:r w:rsidRPr="003D1A75">
        <w:rPr>
          <w:spacing w:val="33"/>
        </w:rPr>
        <w:t xml:space="preserve"> </w:t>
      </w:r>
      <w:r w:rsidRPr="003D1A75">
        <w:rPr>
          <w:spacing w:val="-1"/>
        </w:rPr>
        <w:t>license</w:t>
      </w:r>
      <w:r w:rsidRPr="003D1A75">
        <w:rPr>
          <w:spacing w:val="33"/>
        </w:rPr>
        <w:t xml:space="preserve"> </w:t>
      </w:r>
      <w:r w:rsidRPr="003D1A75">
        <w:rPr>
          <w:spacing w:val="-1"/>
        </w:rPr>
        <w:t>number</w:t>
      </w:r>
      <w:r w:rsidRPr="003D1A75">
        <w:rPr>
          <w:spacing w:val="46"/>
        </w:rPr>
        <w:t xml:space="preserve"> </w:t>
      </w:r>
      <w:r>
        <w:t>of</w:t>
      </w:r>
      <w:r w:rsidRPr="003D1A75">
        <w:rPr>
          <w:spacing w:val="47"/>
        </w:rPr>
        <w:t xml:space="preserve"> </w:t>
      </w:r>
      <w:r>
        <w:t>the</w:t>
      </w:r>
      <w:r w:rsidRPr="003D1A75">
        <w:rPr>
          <w:spacing w:val="47"/>
        </w:rPr>
        <w:t xml:space="preserve"> </w:t>
      </w:r>
      <w:r w:rsidRPr="003D1A75">
        <w:rPr>
          <w:spacing w:val="-1"/>
        </w:rPr>
        <w:t>person</w:t>
      </w:r>
      <w:r w:rsidRPr="003D1A75">
        <w:rPr>
          <w:spacing w:val="43"/>
        </w:rPr>
        <w:t xml:space="preserve"> </w:t>
      </w:r>
      <w:r w:rsidRPr="003D1A75">
        <w:rPr>
          <w:spacing w:val="-1"/>
        </w:rPr>
        <w:t>against</w:t>
      </w:r>
      <w:r w:rsidRPr="003D1A75">
        <w:rPr>
          <w:spacing w:val="48"/>
        </w:rPr>
        <w:t xml:space="preserve"> </w:t>
      </w:r>
      <w:r>
        <w:t>whom</w:t>
      </w:r>
      <w:r w:rsidRPr="003D1A75">
        <w:rPr>
          <w:spacing w:val="48"/>
        </w:rPr>
        <w:t xml:space="preserve"> </w:t>
      </w:r>
      <w:r>
        <w:t>the</w:t>
      </w:r>
      <w:r w:rsidRPr="003D1A75">
        <w:rPr>
          <w:spacing w:val="21"/>
        </w:rPr>
        <w:t xml:space="preserve"> </w:t>
      </w:r>
      <w:r w:rsidRPr="003D1A75">
        <w:rPr>
          <w:spacing w:val="-1"/>
        </w:rPr>
        <w:t>complaint</w:t>
      </w:r>
      <w:r w:rsidRPr="003D1A75">
        <w:rPr>
          <w:spacing w:val="33"/>
        </w:rPr>
        <w:t xml:space="preserve"> </w:t>
      </w:r>
      <w:r>
        <w:t>is</w:t>
      </w:r>
      <w:r w:rsidRPr="003D1A75">
        <w:rPr>
          <w:spacing w:val="31"/>
        </w:rPr>
        <w:t xml:space="preserve"> </w:t>
      </w:r>
      <w:r w:rsidRPr="003D1A75">
        <w:rPr>
          <w:spacing w:val="-1"/>
        </w:rPr>
        <w:t>lodged.</w:t>
      </w:r>
      <w:r w:rsidRPr="003D1A75">
        <w:rPr>
          <w:spacing w:val="14"/>
        </w:rPr>
        <w:t xml:space="preserve"> </w:t>
      </w:r>
      <w:r>
        <w:t>If</w:t>
      </w:r>
      <w:r w:rsidRPr="003D1A75">
        <w:rPr>
          <w:spacing w:val="31"/>
        </w:rPr>
        <w:t xml:space="preserve"> </w:t>
      </w:r>
      <w:r w:rsidRPr="003D1A75">
        <w:rPr>
          <w:spacing w:val="-1"/>
        </w:rPr>
        <w:t>the</w:t>
      </w:r>
      <w:r w:rsidRPr="003D1A75">
        <w:rPr>
          <w:spacing w:val="33"/>
        </w:rPr>
        <w:t xml:space="preserve"> </w:t>
      </w:r>
      <w:r w:rsidRPr="003D1A75">
        <w:rPr>
          <w:spacing w:val="-1"/>
        </w:rPr>
        <w:t>person</w:t>
      </w:r>
      <w:r w:rsidRPr="003D1A75">
        <w:rPr>
          <w:spacing w:val="33"/>
        </w:rPr>
        <w:t xml:space="preserve"> </w:t>
      </w:r>
      <w:r>
        <w:t>is</w:t>
      </w:r>
      <w:r w:rsidRPr="003D1A75">
        <w:rPr>
          <w:spacing w:val="31"/>
        </w:rPr>
        <w:t xml:space="preserve"> </w:t>
      </w:r>
      <w:r w:rsidRPr="003D1A75">
        <w:rPr>
          <w:spacing w:val="-1"/>
        </w:rPr>
        <w:t>unlicensed</w:t>
      </w:r>
      <w:r w:rsidRPr="003D1A75">
        <w:rPr>
          <w:spacing w:val="41"/>
        </w:rPr>
        <w:t xml:space="preserve"> </w:t>
      </w:r>
      <w:r w:rsidRPr="003D1A75">
        <w:rPr>
          <w:spacing w:val="-1"/>
        </w:rPr>
        <w:t>and</w:t>
      </w:r>
      <w:r w:rsidRPr="003D1A75">
        <w:rPr>
          <w:spacing w:val="42"/>
        </w:rPr>
        <w:t xml:space="preserve"> </w:t>
      </w:r>
      <w:r>
        <w:t>the</w:t>
      </w:r>
      <w:r w:rsidRPr="003D1A75">
        <w:rPr>
          <w:spacing w:val="44"/>
        </w:rPr>
        <w:t xml:space="preserve"> </w:t>
      </w:r>
      <w:r w:rsidRPr="003D1A75">
        <w:rPr>
          <w:spacing w:val="-1"/>
        </w:rPr>
        <w:t>complaint</w:t>
      </w:r>
      <w:r w:rsidRPr="003D1A75">
        <w:rPr>
          <w:spacing w:val="44"/>
        </w:rPr>
        <w:t xml:space="preserve"> </w:t>
      </w:r>
      <w:r w:rsidRPr="003D1A75">
        <w:rPr>
          <w:spacing w:val="-1"/>
        </w:rPr>
        <w:t>alleges</w:t>
      </w:r>
      <w:r w:rsidRPr="003D1A75">
        <w:rPr>
          <w:spacing w:val="40"/>
        </w:rPr>
        <w:t xml:space="preserve"> </w:t>
      </w:r>
      <w:r w:rsidRPr="003D1A75">
        <w:rPr>
          <w:spacing w:val="-1"/>
        </w:rPr>
        <w:t>criminal</w:t>
      </w:r>
      <w:r w:rsidRPr="003D1A75">
        <w:rPr>
          <w:spacing w:val="43"/>
        </w:rPr>
        <w:t xml:space="preserve"> </w:t>
      </w:r>
      <w:r w:rsidRPr="003D1A75">
        <w:rPr>
          <w:spacing w:val="-1"/>
        </w:rPr>
        <w:t>conduct,</w:t>
      </w:r>
      <w:r w:rsidRPr="003D1A75">
        <w:rPr>
          <w:spacing w:val="42"/>
        </w:rPr>
        <w:t xml:space="preserve"> </w:t>
      </w:r>
      <w:r>
        <w:t>the</w:t>
      </w:r>
      <w:r w:rsidRPr="003D1A75">
        <w:rPr>
          <w:spacing w:val="39"/>
        </w:rPr>
        <w:t xml:space="preserve"> </w:t>
      </w:r>
      <w:r w:rsidRPr="003D1A75">
        <w:rPr>
          <w:spacing w:val="-1"/>
        </w:rPr>
        <w:t>department</w:t>
      </w:r>
      <w:r w:rsidRPr="003D1A75">
        <w:rPr>
          <w:spacing w:val="19"/>
        </w:rPr>
        <w:t xml:space="preserve"> </w:t>
      </w:r>
      <w:r>
        <w:t>will</w:t>
      </w:r>
      <w:r w:rsidRPr="003D1A75">
        <w:rPr>
          <w:spacing w:val="19"/>
        </w:rPr>
        <w:t xml:space="preserve"> </w:t>
      </w:r>
      <w:r>
        <w:t>refer</w:t>
      </w:r>
      <w:r w:rsidRPr="003D1A75">
        <w:rPr>
          <w:spacing w:val="19"/>
        </w:rPr>
        <w:t xml:space="preserve"> </w:t>
      </w:r>
      <w:r>
        <w:t>the</w:t>
      </w:r>
      <w:r w:rsidRPr="003D1A75">
        <w:rPr>
          <w:spacing w:val="17"/>
        </w:rPr>
        <w:t xml:space="preserve"> </w:t>
      </w:r>
      <w:r w:rsidRPr="003D1A75">
        <w:rPr>
          <w:spacing w:val="-1"/>
        </w:rPr>
        <w:t>complaint</w:t>
      </w:r>
      <w:r w:rsidRPr="003D1A75">
        <w:rPr>
          <w:spacing w:val="20"/>
        </w:rPr>
        <w:t xml:space="preserve"> </w:t>
      </w:r>
      <w:r>
        <w:t>to</w:t>
      </w:r>
      <w:r w:rsidRPr="003D1A75">
        <w:rPr>
          <w:spacing w:val="21"/>
        </w:rPr>
        <w:t xml:space="preserve"> </w:t>
      </w:r>
      <w:r>
        <w:t>the</w:t>
      </w:r>
      <w:r w:rsidRPr="003D1A75">
        <w:rPr>
          <w:spacing w:val="19"/>
        </w:rPr>
        <w:t xml:space="preserve"> </w:t>
      </w:r>
      <w:r w:rsidRPr="003D1A75">
        <w:rPr>
          <w:spacing w:val="-1"/>
        </w:rPr>
        <w:t>office</w:t>
      </w:r>
      <w:r w:rsidRPr="003D1A75">
        <w:rPr>
          <w:spacing w:val="24"/>
        </w:rPr>
        <w:t xml:space="preserve"> </w:t>
      </w:r>
      <w:r>
        <w:t xml:space="preserve">of </w:t>
      </w:r>
      <w:r w:rsidRPr="003D1A75">
        <w:rPr>
          <w:spacing w:val="-1"/>
        </w:rPr>
        <w:t>the</w:t>
      </w:r>
      <w:r>
        <w:t xml:space="preserve"> </w:t>
      </w:r>
      <w:r w:rsidRPr="003D1A75">
        <w:rPr>
          <w:spacing w:val="-1"/>
        </w:rPr>
        <w:t>attorney</w:t>
      </w:r>
      <w:r w:rsidRPr="003D1A75">
        <w:rPr>
          <w:spacing w:val="1"/>
        </w:rPr>
        <w:t xml:space="preserve"> </w:t>
      </w:r>
      <w:r>
        <w:t xml:space="preserve">general.  If the </w:t>
      </w:r>
      <w:r w:rsidRPr="003D1A75">
        <w:rPr>
          <w:spacing w:val="-1"/>
        </w:rPr>
        <w:t xml:space="preserve">person </w:t>
      </w:r>
      <w:r>
        <w:t>is a licensee</w:t>
      </w:r>
      <w:r w:rsidR="003D1A75">
        <w:t xml:space="preserve"> </w:t>
      </w:r>
      <w:r>
        <w:t>of</w:t>
      </w:r>
      <w:r w:rsidRPr="003D1A75">
        <w:rPr>
          <w:spacing w:val="22"/>
        </w:rPr>
        <w:t xml:space="preserve"> </w:t>
      </w:r>
      <w:r w:rsidRPr="003D1A75">
        <w:rPr>
          <w:spacing w:val="-1"/>
        </w:rPr>
        <w:t>the</w:t>
      </w:r>
      <w:r w:rsidRPr="003D1A75">
        <w:rPr>
          <w:spacing w:val="23"/>
        </w:rPr>
        <w:t xml:space="preserve"> </w:t>
      </w:r>
      <w:r w:rsidRPr="003D1A75">
        <w:rPr>
          <w:spacing w:val="-1"/>
        </w:rPr>
        <w:t>board,</w:t>
      </w:r>
      <w:r w:rsidRPr="003D1A75">
        <w:rPr>
          <w:spacing w:val="22"/>
        </w:rPr>
        <w:t xml:space="preserve"> </w:t>
      </w:r>
      <w:r w:rsidRPr="003D1A75">
        <w:rPr>
          <w:spacing w:val="-1"/>
        </w:rPr>
        <w:t>the</w:t>
      </w:r>
      <w:r w:rsidRPr="003D1A75">
        <w:rPr>
          <w:spacing w:val="23"/>
        </w:rPr>
        <w:t xml:space="preserve"> </w:t>
      </w:r>
      <w:r w:rsidRPr="003D1A75">
        <w:rPr>
          <w:spacing w:val="-1"/>
        </w:rPr>
        <w:t>department</w:t>
      </w:r>
      <w:r w:rsidRPr="003D1A75">
        <w:rPr>
          <w:spacing w:val="20"/>
        </w:rPr>
        <w:t xml:space="preserve"> </w:t>
      </w:r>
      <w:r>
        <w:t>will</w:t>
      </w:r>
      <w:r w:rsidRPr="003D1A75">
        <w:rPr>
          <w:spacing w:val="19"/>
        </w:rPr>
        <w:t xml:space="preserve"> </w:t>
      </w:r>
      <w:r w:rsidRPr="003D1A75">
        <w:rPr>
          <w:spacing w:val="-1"/>
        </w:rPr>
        <w:t>docket</w:t>
      </w:r>
      <w:r w:rsidRPr="003D1A75">
        <w:rPr>
          <w:spacing w:val="20"/>
        </w:rPr>
        <w:t xml:space="preserve"> </w:t>
      </w:r>
      <w:r>
        <w:t>the</w:t>
      </w:r>
      <w:r w:rsidRPr="003D1A75">
        <w:rPr>
          <w:spacing w:val="29"/>
        </w:rPr>
        <w:t xml:space="preserve"> </w:t>
      </w:r>
      <w:r w:rsidRPr="003D1A75">
        <w:rPr>
          <w:spacing w:val="-1"/>
        </w:rPr>
        <w:t>complaint</w:t>
      </w:r>
      <w:r w:rsidRPr="003D1A75">
        <w:rPr>
          <w:spacing w:val="6"/>
        </w:rPr>
        <w:t xml:space="preserve"> </w:t>
      </w:r>
      <w:r w:rsidRPr="003D1A75">
        <w:rPr>
          <w:spacing w:val="-1"/>
        </w:rPr>
        <w:t>and</w:t>
      </w:r>
      <w:r w:rsidRPr="003D1A75">
        <w:rPr>
          <w:spacing w:val="2"/>
        </w:rPr>
        <w:t xml:space="preserve"> </w:t>
      </w:r>
      <w:r>
        <w:t>open</w:t>
      </w:r>
      <w:r w:rsidRPr="003D1A75">
        <w:rPr>
          <w:spacing w:val="5"/>
        </w:rPr>
        <w:t xml:space="preserve"> </w:t>
      </w:r>
      <w:r>
        <w:t>an</w:t>
      </w:r>
      <w:r w:rsidRPr="003D1A75">
        <w:rPr>
          <w:spacing w:val="4"/>
        </w:rPr>
        <w:t xml:space="preserve"> </w:t>
      </w:r>
      <w:r w:rsidRPr="003D1A75">
        <w:rPr>
          <w:spacing w:val="-1"/>
        </w:rPr>
        <w:t>investigation</w:t>
      </w:r>
      <w:r w:rsidRPr="003D1A75">
        <w:rPr>
          <w:spacing w:val="5"/>
        </w:rPr>
        <w:t xml:space="preserve"> </w:t>
      </w:r>
      <w:r w:rsidRPr="003D1A75">
        <w:rPr>
          <w:spacing w:val="-2"/>
        </w:rPr>
        <w:t>file</w:t>
      </w:r>
      <w:r>
        <w:t xml:space="preserve"> </w:t>
      </w:r>
      <w:r w:rsidRPr="003D1A75">
        <w:rPr>
          <w:spacing w:val="-1"/>
        </w:rPr>
        <w:t>under</w:t>
      </w:r>
      <w:r w:rsidRPr="003D1A75">
        <w:rPr>
          <w:spacing w:val="33"/>
        </w:rPr>
        <w:t xml:space="preserve"> </w:t>
      </w:r>
      <w:r>
        <w:t xml:space="preserve">the </w:t>
      </w:r>
      <w:r w:rsidRPr="003D1A75">
        <w:rPr>
          <w:spacing w:val="-1"/>
        </w:rPr>
        <w:t>name</w:t>
      </w:r>
      <w:r>
        <w:t xml:space="preserve"> </w:t>
      </w:r>
      <w:r w:rsidRPr="003D1A75">
        <w:rPr>
          <w:spacing w:val="-1"/>
        </w:rPr>
        <w:t>and license</w:t>
      </w:r>
      <w:r>
        <w:t xml:space="preserve"> </w:t>
      </w:r>
      <w:r w:rsidRPr="003D1A75">
        <w:rPr>
          <w:spacing w:val="-2"/>
        </w:rPr>
        <w:t>number</w:t>
      </w:r>
      <w:r>
        <w:t xml:space="preserve"> of</w:t>
      </w:r>
      <w:r w:rsidRPr="003D1A75">
        <w:rPr>
          <w:spacing w:val="-2"/>
        </w:rPr>
        <w:t xml:space="preserve"> </w:t>
      </w:r>
      <w:r>
        <w:t xml:space="preserve">the </w:t>
      </w:r>
      <w:r w:rsidRPr="003D1A75">
        <w:rPr>
          <w:spacing w:val="-1"/>
        </w:rPr>
        <w:t>person.</w:t>
      </w:r>
    </w:p>
    <w:p w:rsidR="004F3824" w:rsidRDefault="003621EC">
      <w:pPr>
        <w:pStyle w:val="BodyText"/>
        <w:numPr>
          <w:ilvl w:val="0"/>
          <w:numId w:val="25"/>
        </w:numPr>
        <w:tabs>
          <w:tab w:val="left" w:pos="500"/>
        </w:tabs>
        <w:spacing w:line="239" w:lineRule="auto"/>
        <w:ind w:right="134" w:firstLine="0"/>
        <w:jc w:val="both"/>
      </w:pPr>
      <w:r>
        <w:rPr>
          <w:spacing w:val="-1"/>
        </w:rPr>
        <w:t>Investigating</w:t>
      </w:r>
      <w:r>
        <w:rPr>
          <w:spacing w:val="12"/>
        </w:rPr>
        <w:t xml:space="preserve"> </w:t>
      </w:r>
      <w:r>
        <w:rPr>
          <w:spacing w:val="-1"/>
        </w:rPr>
        <w:t>Panel:</w:t>
      </w:r>
      <w:r>
        <w:rPr>
          <w:spacing w:val="26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investigating</w:t>
      </w:r>
      <w:r>
        <w:rPr>
          <w:spacing w:val="12"/>
        </w:rPr>
        <w:t xml:space="preserve"> </w:t>
      </w:r>
      <w:r>
        <w:rPr>
          <w:spacing w:val="-1"/>
        </w:rPr>
        <w:t>panel</w:t>
      </w:r>
      <w:r>
        <w:rPr>
          <w:spacing w:val="41"/>
        </w:rPr>
        <w:t xml:space="preserve"> </w:t>
      </w:r>
      <w:r>
        <w:rPr>
          <w:spacing w:val="-1"/>
        </w:rPr>
        <w:t>consisting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investigator</w:t>
      </w:r>
      <w:r>
        <w:rPr>
          <w:spacing w:val="8"/>
        </w:rPr>
        <w:t xml:space="preserve"> </w:t>
      </w:r>
      <w:r>
        <w:rPr>
          <w:spacing w:val="-1"/>
        </w:rPr>
        <w:t>designated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department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assistant</w:t>
      </w:r>
      <w:r>
        <w:rPr>
          <w:spacing w:val="3"/>
        </w:rPr>
        <w:t xml:space="preserve"> </w:t>
      </w:r>
      <w:r>
        <w:rPr>
          <w:spacing w:val="-1"/>
        </w:rPr>
        <w:t>attorney</w:t>
      </w:r>
      <w:r>
        <w:rPr>
          <w:spacing w:val="6"/>
        </w:rPr>
        <w:t xml:space="preserve"> </w:t>
      </w:r>
      <w:r>
        <w:rPr>
          <w:spacing w:val="-1"/>
        </w:rPr>
        <w:t>general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59"/>
        </w:rPr>
        <w:t xml:space="preserve"> </w:t>
      </w:r>
      <w:r>
        <w:rPr>
          <w:spacing w:val="-1"/>
        </w:rPr>
        <w:t>formed</w:t>
      </w:r>
      <w:r>
        <w:rPr>
          <w:spacing w:val="28"/>
        </w:rPr>
        <w:t xml:space="preserve"> </w:t>
      </w:r>
      <w:r>
        <w:rPr>
          <w:spacing w:val="-1"/>
        </w:rPr>
        <w:t>upon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docketing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complaint.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Assistant</w:t>
      </w:r>
      <w:r>
        <w:rPr>
          <w:spacing w:val="40"/>
        </w:rPr>
        <w:t xml:space="preserve"> </w:t>
      </w:r>
      <w:r>
        <w:rPr>
          <w:spacing w:val="-1"/>
        </w:rPr>
        <w:t>Attorney</w:t>
      </w:r>
      <w:r>
        <w:rPr>
          <w:spacing w:val="40"/>
        </w:rPr>
        <w:t xml:space="preserve"> </w:t>
      </w:r>
      <w:r>
        <w:rPr>
          <w:spacing w:val="-1"/>
        </w:rPr>
        <w:t>General</w:t>
      </w:r>
      <w:r>
        <w:rPr>
          <w:spacing w:val="41"/>
        </w:rPr>
        <w:t xml:space="preserve"> </w:t>
      </w:r>
      <w:r>
        <w:rPr>
          <w:spacing w:val="-1"/>
        </w:rPr>
        <w:t>assigned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case</w:t>
      </w:r>
      <w:r>
        <w:rPr>
          <w:spacing w:val="35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rPr>
          <w:spacing w:val="-1"/>
        </w:rPr>
        <w:t>head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panel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supervise</w:t>
      </w:r>
      <w:r>
        <w:rPr>
          <w:spacing w:val="4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investigation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complaint.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ind w:left="560"/>
        <w:jc w:val="both"/>
        <w:rPr>
          <w:b w:val="0"/>
          <w:bCs w:val="0"/>
        </w:rPr>
      </w:pPr>
      <w:bookmarkStart w:id="240" w:name="_TOC_250003"/>
      <w:r>
        <w:rPr>
          <w:spacing w:val="-1"/>
        </w:rPr>
        <w:t>INITIATING</w:t>
      </w:r>
      <w:r>
        <w:t xml:space="preserve"> </w:t>
      </w:r>
      <w:r>
        <w:rPr>
          <w:spacing w:val="-1"/>
        </w:rPr>
        <w:t>THE INVESTIGATION</w:t>
      </w:r>
      <w:bookmarkEnd w:id="240"/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24"/>
        </w:numPr>
        <w:tabs>
          <w:tab w:val="left" w:pos="464"/>
        </w:tabs>
        <w:ind w:right="135" w:firstLine="0"/>
        <w:jc w:val="both"/>
      </w:pPr>
      <w:r>
        <w:rPr>
          <w:spacing w:val="-1"/>
        </w:rPr>
        <w:t>Notice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Assistant</w:t>
      </w:r>
      <w:r>
        <w:rPr>
          <w:spacing w:val="24"/>
        </w:rPr>
        <w:t xml:space="preserve"> </w:t>
      </w:r>
      <w:r>
        <w:rPr>
          <w:spacing w:val="-1"/>
        </w:rPr>
        <w:t>Attorney</w:t>
      </w:r>
      <w:r>
        <w:rPr>
          <w:spacing w:val="26"/>
        </w:rPr>
        <w:t xml:space="preserve"> </w:t>
      </w:r>
      <w:r>
        <w:t>General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investigator:</w:t>
      </w:r>
      <w:r>
        <w:rPr>
          <w:spacing w:val="10"/>
        </w:rPr>
        <w:t xml:space="preserve"> </w:t>
      </w:r>
      <w:r>
        <w:t>Upon</w:t>
      </w:r>
      <w:r>
        <w:rPr>
          <w:spacing w:val="4"/>
        </w:rPr>
        <w:t xml:space="preserve"> </w:t>
      </w:r>
      <w:r>
        <w:rPr>
          <w:spacing w:val="-1"/>
        </w:rPr>
        <w:t>docketing</w:t>
      </w:r>
      <w:r>
        <w:t xml:space="preserve"> the</w:t>
      </w:r>
      <w:r>
        <w:rPr>
          <w:spacing w:val="28"/>
        </w:rPr>
        <w:t xml:space="preserve"> </w:t>
      </w:r>
      <w:r>
        <w:rPr>
          <w:spacing w:val="-1"/>
        </w:rPr>
        <w:t>complaint,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department</w:t>
      </w:r>
      <w:r>
        <w:rPr>
          <w:spacing w:val="12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rPr>
          <w:spacing w:val="-1"/>
        </w:rPr>
        <w:t>send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copy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rPr>
          <w:spacing w:val="-1"/>
        </w:rPr>
        <w:t>materials</w:t>
      </w:r>
      <w:r>
        <w:rPr>
          <w:spacing w:val="26"/>
        </w:rPr>
        <w:t xml:space="preserve"> </w:t>
      </w:r>
      <w:r>
        <w:rPr>
          <w:spacing w:val="-1"/>
        </w:rPr>
        <w:t>contained</w:t>
      </w:r>
      <w:r>
        <w:rPr>
          <w:spacing w:val="27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newly</w:t>
      </w:r>
      <w:r>
        <w:rPr>
          <w:spacing w:val="27"/>
        </w:rPr>
        <w:t xml:space="preserve"> </w:t>
      </w:r>
      <w:r>
        <w:rPr>
          <w:spacing w:val="-1"/>
        </w:rPr>
        <w:t>opened</w:t>
      </w:r>
      <w:r>
        <w:rPr>
          <w:spacing w:val="26"/>
        </w:rPr>
        <w:t xml:space="preserve"> </w:t>
      </w:r>
      <w:r>
        <w:rPr>
          <w:spacing w:val="-1"/>
        </w:rPr>
        <w:t>file,</w:t>
      </w:r>
      <w:r>
        <w:rPr>
          <w:spacing w:val="33"/>
        </w:rPr>
        <w:t xml:space="preserve"> </w:t>
      </w:r>
      <w:r>
        <w:rPr>
          <w:spacing w:val="-1"/>
        </w:rPr>
        <w:t>including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copy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complaint,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Assistant</w:t>
      </w:r>
      <w:r>
        <w:rPr>
          <w:spacing w:val="28"/>
        </w:rPr>
        <w:t xml:space="preserve"> </w:t>
      </w:r>
      <w:r>
        <w:rPr>
          <w:spacing w:val="-1"/>
        </w:rPr>
        <w:t>Attorney</w:t>
      </w:r>
      <w:r>
        <w:t xml:space="preserve"> </w:t>
      </w:r>
      <w:r>
        <w:rPr>
          <w:spacing w:val="-1"/>
        </w:rPr>
        <w:t>General and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investigator.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24"/>
        </w:numPr>
        <w:tabs>
          <w:tab w:val="left" w:pos="469"/>
        </w:tabs>
        <w:ind w:right="135" w:firstLine="0"/>
        <w:jc w:val="both"/>
      </w:pPr>
      <w:r>
        <w:rPr>
          <w:spacing w:val="-1"/>
        </w:rPr>
        <w:t>Notice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Licensee: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department</w:t>
      </w:r>
      <w:r>
        <w:rPr>
          <w:spacing w:val="2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rPr>
          <w:spacing w:val="-1"/>
        </w:rPr>
        <w:t>send</w:t>
      </w:r>
      <w:r>
        <w:rPr>
          <w:spacing w:val="17"/>
        </w:rPr>
        <w:t xml:space="preserve"> </w:t>
      </w:r>
      <w:r>
        <w:rPr>
          <w:spacing w:val="-1"/>
        </w:rPr>
        <w:t>written</w:t>
      </w:r>
      <w:r>
        <w:rPr>
          <w:spacing w:val="17"/>
        </w:rPr>
        <w:t xml:space="preserve"> </w:t>
      </w:r>
      <w:r>
        <w:rPr>
          <w:spacing w:val="-1"/>
        </w:rPr>
        <w:t>notice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initiation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rPr>
          <w:spacing w:val="-1"/>
        </w:rPr>
        <w:t>investigation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licensee</w:t>
      </w:r>
      <w:r>
        <w:rPr>
          <w:spacing w:val="6"/>
        </w:rPr>
        <w:t xml:space="preserve"> </w:t>
      </w:r>
      <w:r>
        <w:rPr>
          <w:spacing w:val="-1"/>
        </w:rPr>
        <w:t>against</w:t>
      </w:r>
      <w:r>
        <w:rPr>
          <w:spacing w:val="4"/>
        </w:rPr>
        <w:t xml:space="preserve"> </w:t>
      </w:r>
      <w:r>
        <w:rPr>
          <w:spacing w:val="-1"/>
        </w:rPr>
        <w:t>whom</w:t>
      </w:r>
      <w:r>
        <w:rPr>
          <w:spacing w:val="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complaint</w:t>
      </w:r>
      <w:r>
        <w:rPr>
          <w:spacing w:val="15"/>
        </w:rPr>
        <w:t xml:space="preserve"> </w:t>
      </w:r>
      <w:r>
        <w:rPr>
          <w:spacing w:val="-1"/>
        </w:rPr>
        <w:t>has</w:t>
      </w:r>
      <w:r>
        <w:rPr>
          <w:spacing w:val="14"/>
        </w:rPr>
        <w:t xml:space="preserve"> </w:t>
      </w:r>
      <w:r>
        <w:rPr>
          <w:spacing w:val="-1"/>
        </w:rPr>
        <w:t>been</w:t>
      </w:r>
      <w:r>
        <w:rPr>
          <w:spacing w:val="14"/>
        </w:rPr>
        <w:t xml:space="preserve"> </w:t>
      </w:r>
      <w:r>
        <w:rPr>
          <w:spacing w:val="-1"/>
        </w:rPr>
        <w:t>filed.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notice</w:t>
      </w:r>
      <w:r>
        <w:rPr>
          <w:spacing w:val="13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rPr>
          <w:spacing w:val="-1"/>
        </w:rPr>
        <w:t>include</w:t>
      </w:r>
      <w:r>
        <w:rPr>
          <w:spacing w:val="4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copy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complaint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copy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statute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rPr>
          <w:spacing w:val="-1"/>
        </w:rPr>
        <w:t>rules.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notice</w:t>
      </w:r>
      <w:r>
        <w:rPr>
          <w:spacing w:val="34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rPr>
          <w:spacing w:val="-1"/>
        </w:rPr>
        <w:t>inform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licensee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rPr>
          <w:spacing w:val="-1"/>
        </w:rPr>
        <w:t>inquiries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1"/>
        </w:rPr>
        <w:t>materials</w:t>
      </w:r>
      <w:r>
        <w:rPr>
          <w:spacing w:val="27"/>
        </w:rPr>
        <w:t xml:space="preserve"> </w:t>
      </w:r>
      <w:r>
        <w:rPr>
          <w:spacing w:val="-1"/>
        </w:rPr>
        <w:t>regarding</w:t>
      </w:r>
      <w:r>
        <w:rPr>
          <w:spacing w:val="2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investigation</w:t>
      </w:r>
      <w:r>
        <w:rPr>
          <w:spacing w:val="23"/>
        </w:rPr>
        <w:t xml:space="preserve"> </w:t>
      </w:r>
      <w:r>
        <w:rPr>
          <w:spacing w:val="-1"/>
        </w:rPr>
        <w:t>should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22"/>
        </w:rPr>
        <w:t xml:space="preserve"> </w:t>
      </w:r>
      <w:r>
        <w:rPr>
          <w:spacing w:val="-1"/>
        </w:rPr>
        <w:t>addressed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investigating</w:t>
      </w:r>
      <w:r>
        <w:rPr>
          <w:spacing w:val="1"/>
        </w:rPr>
        <w:t xml:space="preserve"> </w:t>
      </w:r>
      <w:r>
        <w:rPr>
          <w:spacing w:val="-1"/>
        </w:rPr>
        <w:t>panel</w:t>
      </w:r>
      <w:r>
        <w:rPr>
          <w:spacing w:val="2"/>
        </w:rPr>
        <w:t xml:space="preserve"> </w:t>
      </w:r>
      <w:r>
        <w:t>at the</w:t>
      </w:r>
      <w:r>
        <w:rPr>
          <w:spacing w:val="2"/>
        </w:rPr>
        <w:t xml:space="preserve"> </w:t>
      </w:r>
      <w:r>
        <w:rPr>
          <w:spacing w:val="-1"/>
        </w:rPr>
        <w:t>address</w:t>
      </w:r>
      <w:r>
        <w:rPr>
          <w:spacing w:val="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department.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4"/>
        </w:numPr>
        <w:tabs>
          <w:tab w:val="left" w:pos="438"/>
        </w:tabs>
        <w:ind w:right="135" w:firstLine="0"/>
        <w:jc w:val="both"/>
      </w:pPr>
      <w:r>
        <w:rPr>
          <w:spacing w:val="-1"/>
        </w:rPr>
        <w:t>Notice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Board:</w:t>
      </w:r>
      <w:r>
        <w:rPr>
          <w:spacing w:val="48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department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send</w:t>
      </w:r>
      <w:r>
        <w:rPr>
          <w:spacing w:val="30"/>
        </w:rPr>
        <w:t xml:space="preserve"> </w:t>
      </w:r>
      <w:r>
        <w:t>written</w:t>
      </w:r>
      <w:r>
        <w:rPr>
          <w:spacing w:val="14"/>
        </w:rPr>
        <w:t xml:space="preserve"> </w:t>
      </w:r>
      <w:r>
        <w:rPr>
          <w:spacing w:val="-1"/>
        </w:rPr>
        <w:t>notice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board</w:t>
      </w:r>
      <w:r>
        <w:rPr>
          <w:spacing w:val="14"/>
        </w:rPr>
        <w:t xml:space="preserve"> </w:t>
      </w:r>
      <w:r>
        <w:rPr>
          <w:spacing w:val="-1"/>
        </w:rPr>
        <w:t>indicating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rPr>
          <w:spacing w:val="-1"/>
        </w:rPr>
        <w:t>investigation</w:t>
      </w:r>
      <w:r>
        <w:rPr>
          <w:spacing w:val="3"/>
        </w:rPr>
        <w:t xml:space="preserve"> </w:t>
      </w:r>
      <w:r>
        <w:rPr>
          <w:spacing w:val="-1"/>
        </w:rPr>
        <w:t>has</w:t>
      </w:r>
      <w:r>
        <w:rPr>
          <w:spacing w:val="4"/>
        </w:rPr>
        <w:t xml:space="preserve"> </w:t>
      </w:r>
      <w:r>
        <w:rPr>
          <w:spacing w:val="-1"/>
        </w:rPr>
        <w:t>been</w:t>
      </w:r>
      <w:r>
        <w:rPr>
          <w:spacing w:val="3"/>
        </w:rPr>
        <w:t xml:space="preserve"> </w:t>
      </w:r>
      <w:r>
        <w:rPr>
          <w:spacing w:val="-1"/>
        </w:rPr>
        <w:t>instituted</w:t>
      </w:r>
      <w:r>
        <w:rPr>
          <w:spacing w:val="3"/>
        </w:rPr>
        <w:t xml:space="preserve"> </w:t>
      </w:r>
      <w:r>
        <w:rPr>
          <w:spacing w:val="-1"/>
        </w:rPr>
        <w:t>regarding</w:t>
      </w:r>
      <w:r>
        <w:rPr>
          <w:spacing w:val="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licensing complaint.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4"/>
        </w:numPr>
        <w:tabs>
          <w:tab w:val="left" w:pos="529"/>
        </w:tabs>
        <w:ind w:right="134" w:firstLine="0"/>
        <w:jc w:val="both"/>
      </w:pP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inspector</w:t>
      </w:r>
      <w:r>
        <w:rPr>
          <w:spacing w:val="42"/>
        </w:rPr>
        <w:t xml:space="preserve"> </w:t>
      </w:r>
      <w:r>
        <w:rPr>
          <w:spacing w:val="-1"/>
        </w:rPr>
        <w:t>assigned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1"/>
        </w:rPr>
        <w:t>investigate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complaint</w:t>
      </w:r>
      <w:r>
        <w:rPr>
          <w:spacing w:val="20"/>
        </w:rPr>
        <w:t xml:space="preserve"> </w:t>
      </w:r>
      <w:r>
        <w:rPr>
          <w:spacing w:val="-1"/>
        </w:rPr>
        <w:t>shall</w:t>
      </w:r>
      <w:r>
        <w:rPr>
          <w:spacing w:val="19"/>
        </w:rPr>
        <w:t xml:space="preserve"> </w:t>
      </w:r>
      <w:r>
        <w:rPr>
          <w:spacing w:val="-2"/>
        </w:rPr>
        <w:t>inspect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work</w:t>
      </w:r>
      <w:r>
        <w:rPr>
          <w:spacing w:val="18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subject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complaint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interview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complainant.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inspector</w:t>
      </w:r>
      <w:r>
        <w:rPr>
          <w:spacing w:val="36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rPr>
          <w:spacing w:val="-1"/>
        </w:rPr>
        <w:t>also</w:t>
      </w:r>
      <w:r>
        <w:rPr>
          <w:spacing w:val="37"/>
        </w:rPr>
        <w:t xml:space="preserve"> </w:t>
      </w:r>
      <w:r>
        <w:rPr>
          <w:spacing w:val="-1"/>
        </w:rPr>
        <w:t>meet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interview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licensee</w:t>
      </w:r>
      <w:r>
        <w:rPr>
          <w:spacing w:val="25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direction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Assistant</w:t>
      </w:r>
      <w:r>
        <w:rPr>
          <w:spacing w:val="37"/>
        </w:rPr>
        <w:t xml:space="preserve"> </w:t>
      </w:r>
      <w:r>
        <w:rPr>
          <w:spacing w:val="-1"/>
        </w:rPr>
        <w:t>Attorney</w:t>
      </w:r>
      <w:r>
        <w:rPr>
          <w:spacing w:val="38"/>
        </w:rPr>
        <w:t xml:space="preserve"> </w:t>
      </w:r>
      <w:r>
        <w:rPr>
          <w:spacing w:val="-1"/>
        </w:rPr>
        <w:t>General</w:t>
      </w:r>
      <w:r>
        <w:rPr>
          <w:spacing w:val="37"/>
        </w:rPr>
        <w:t xml:space="preserve"> </w:t>
      </w:r>
      <w:r>
        <w:rPr>
          <w:spacing w:val="-1"/>
        </w:rPr>
        <w:t>assigned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matter.</w:t>
      </w:r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spacing w:before="39"/>
        <w:ind w:left="560"/>
        <w:jc w:val="both"/>
        <w:rPr>
          <w:b w:val="0"/>
          <w:bCs w:val="0"/>
        </w:rPr>
      </w:pPr>
      <w:r>
        <w:rPr>
          <w:spacing w:val="-1"/>
        </w:rPr>
        <w:t>RECOMMENED</w:t>
      </w:r>
      <w:r>
        <w:rPr>
          <w:spacing w:val="-2"/>
        </w:rPr>
        <w:t xml:space="preserve"> ACTION</w:t>
      </w:r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23"/>
        </w:numPr>
        <w:tabs>
          <w:tab w:val="left" w:pos="513"/>
        </w:tabs>
        <w:ind w:firstLine="0"/>
        <w:jc w:val="both"/>
      </w:pPr>
      <w:proofErr w:type="gramStart"/>
      <w:r>
        <w:t>At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conclusion</w:t>
      </w:r>
      <w:r>
        <w:rPr>
          <w:spacing w:val="21"/>
        </w:rPr>
        <w:t xml:space="preserve"> </w:t>
      </w:r>
      <w:r>
        <w:t>of</w:t>
      </w:r>
      <w:proofErr w:type="gramEnd"/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investigation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Assistant</w:t>
      </w:r>
      <w:r>
        <w:rPr>
          <w:spacing w:val="2"/>
        </w:rPr>
        <w:t xml:space="preserve"> </w:t>
      </w:r>
      <w:r>
        <w:rPr>
          <w:spacing w:val="-1"/>
        </w:rPr>
        <w:t>Attorney</w:t>
      </w:r>
      <w:r>
        <w:rPr>
          <w:spacing w:val="4"/>
        </w:rPr>
        <w:t xml:space="preserve"> </w:t>
      </w:r>
      <w:r>
        <w:rPr>
          <w:spacing w:val="-1"/>
        </w:rPr>
        <w:t>General assigned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matter</w:t>
      </w:r>
      <w:r>
        <w:rPr>
          <w:spacing w:val="45"/>
        </w:rPr>
        <w:t xml:space="preserve"> </w:t>
      </w:r>
      <w:r>
        <w:rPr>
          <w:spacing w:val="-1"/>
        </w:rPr>
        <w:t>shall</w:t>
      </w:r>
      <w:r>
        <w:rPr>
          <w:spacing w:val="33"/>
        </w:rPr>
        <w:t xml:space="preserve"> </w:t>
      </w:r>
      <w:r>
        <w:t>make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recommendation</w:t>
      </w:r>
      <w:r>
        <w:rPr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whether</w:t>
      </w:r>
      <w:r>
        <w:rPr>
          <w:spacing w:val="21"/>
        </w:rPr>
        <w:t xml:space="preserve"> </w:t>
      </w:r>
      <w:r>
        <w:rPr>
          <w:spacing w:val="-1"/>
        </w:rPr>
        <w:t>formal</w:t>
      </w:r>
      <w:r>
        <w:rPr>
          <w:spacing w:val="7"/>
        </w:rPr>
        <w:t xml:space="preserve"> </w:t>
      </w:r>
      <w:r>
        <w:rPr>
          <w:spacing w:val="-1"/>
        </w:rPr>
        <w:t>proceedings</w:t>
      </w:r>
      <w:r>
        <w:rPr>
          <w:spacing w:val="7"/>
        </w:rPr>
        <w:t xml:space="preserve"> </w:t>
      </w:r>
      <w:r>
        <w:rPr>
          <w:spacing w:val="-1"/>
        </w:rPr>
        <w:t>should</w:t>
      </w:r>
      <w:r>
        <w:rPr>
          <w:spacing w:val="4"/>
        </w:rPr>
        <w:t xml:space="preserve"> </w:t>
      </w:r>
      <w:r>
        <w:rPr>
          <w:spacing w:val="-1"/>
        </w:rPr>
        <w:t>commence</w:t>
      </w:r>
      <w:r>
        <w:rPr>
          <w:spacing w:val="7"/>
        </w:rPr>
        <w:t xml:space="preserve"> </w:t>
      </w:r>
      <w:r>
        <w:rPr>
          <w:spacing w:val="-1"/>
        </w:rPr>
        <w:t>against</w:t>
      </w:r>
      <w:r>
        <w:rPr>
          <w:spacing w:val="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licensee.</w:t>
      </w:r>
    </w:p>
    <w:p w:rsidR="004F3824" w:rsidRDefault="003621EC">
      <w:pPr>
        <w:pStyle w:val="BodyText"/>
        <w:numPr>
          <w:ilvl w:val="0"/>
          <w:numId w:val="23"/>
        </w:numPr>
        <w:tabs>
          <w:tab w:val="left" w:pos="618"/>
        </w:tabs>
        <w:spacing w:line="239" w:lineRule="auto"/>
        <w:ind w:right="1" w:firstLine="0"/>
        <w:jc w:val="both"/>
      </w:pPr>
      <w:r>
        <w:t>If</w:t>
      </w:r>
      <w:r>
        <w:rPr>
          <w:spacing w:val="30"/>
        </w:rPr>
        <w:t xml:space="preserve"> </w:t>
      </w:r>
      <w:r>
        <w:rPr>
          <w:spacing w:val="-1"/>
        </w:rPr>
        <w:t>formal</w:t>
      </w:r>
      <w:r>
        <w:rPr>
          <w:spacing w:val="31"/>
        </w:rPr>
        <w:t xml:space="preserve"> </w:t>
      </w:r>
      <w:r>
        <w:rPr>
          <w:spacing w:val="-1"/>
        </w:rPr>
        <w:t>disciplinary</w:t>
      </w:r>
      <w:r>
        <w:rPr>
          <w:spacing w:val="32"/>
        </w:rPr>
        <w:t xml:space="preserve"> </w:t>
      </w:r>
      <w:r>
        <w:rPr>
          <w:spacing w:val="-1"/>
        </w:rPr>
        <w:t>proceedings</w:t>
      </w:r>
      <w:r>
        <w:rPr>
          <w:spacing w:val="30"/>
        </w:rPr>
        <w:t xml:space="preserve"> </w:t>
      </w:r>
      <w:r>
        <w:rPr>
          <w:spacing w:val="-1"/>
        </w:rPr>
        <w:t>are</w:t>
      </w:r>
      <w:r>
        <w:rPr>
          <w:spacing w:val="21"/>
        </w:rPr>
        <w:t xml:space="preserve"> </w:t>
      </w:r>
      <w:r>
        <w:rPr>
          <w:spacing w:val="-1"/>
        </w:rPr>
        <w:t>recommended,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Assistant</w:t>
      </w:r>
      <w:r>
        <w:rPr>
          <w:spacing w:val="33"/>
        </w:rPr>
        <w:t xml:space="preserve"> </w:t>
      </w:r>
      <w:r>
        <w:rPr>
          <w:spacing w:val="-1"/>
        </w:rPr>
        <w:t>Attorney</w:t>
      </w:r>
      <w:r>
        <w:rPr>
          <w:spacing w:val="32"/>
        </w:rPr>
        <w:t xml:space="preserve"> </w:t>
      </w:r>
      <w:r>
        <w:t>General</w:t>
      </w:r>
      <w:r>
        <w:rPr>
          <w:spacing w:val="31"/>
        </w:rP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submit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complaint</w:t>
      </w:r>
      <w:r>
        <w:rPr>
          <w:spacing w:val="1"/>
        </w:rPr>
        <w:t xml:space="preserve"> </w:t>
      </w:r>
      <w:r>
        <w:rPr>
          <w:spacing w:val="-1"/>
        </w:rPr>
        <w:t>describing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alleged</w:t>
      </w:r>
      <w:r>
        <w:rPr>
          <w:spacing w:val="27"/>
        </w:rPr>
        <w:t xml:space="preserve"> </w:t>
      </w:r>
      <w:r>
        <w:rPr>
          <w:spacing w:val="-1"/>
        </w:rPr>
        <w:t>violations,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rules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statutes</w:t>
      </w:r>
      <w:r>
        <w:rPr>
          <w:spacing w:val="10"/>
        </w:rPr>
        <w:t xml:space="preserve"> </w:t>
      </w:r>
      <w:r>
        <w:rPr>
          <w:spacing w:val="-1"/>
        </w:rPr>
        <w:t>violated,</w:t>
      </w:r>
      <w:r>
        <w:rPr>
          <w:spacing w:val="9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lastRenderedPageBreak/>
        <w:t xml:space="preserve">the </w:t>
      </w:r>
      <w:r>
        <w:rPr>
          <w:spacing w:val="-1"/>
        </w:rPr>
        <w:t>recommendation.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3"/>
        </w:numPr>
        <w:tabs>
          <w:tab w:val="left" w:pos="438"/>
        </w:tabs>
        <w:ind w:firstLine="0"/>
        <w:jc w:val="both"/>
      </w:pPr>
      <w:r>
        <w:t xml:space="preserve">If the </w:t>
      </w:r>
      <w:r>
        <w:rPr>
          <w:spacing w:val="-1"/>
        </w:rPr>
        <w:t>licensee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 xml:space="preserve">willing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admit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charges</w:t>
      </w:r>
      <w:r>
        <w:rPr>
          <w:spacing w:val="3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Assistant</w:t>
      </w:r>
      <w:r>
        <w:rPr>
          <w:spacing w:val="15"/>
        </w:rPr>
        <w:t xml:space="preserve"> </w:t>
      </w:r>
      <w:r>
        <w:rPr>
          <w:spacing w:val="-1"/>
        </w:rPr>
        <w:t>Attorney</w:t>
      </w:r>
      <w:r>
        <w:rPr>
          <w:spacing w:val="16"/>
        </w:rPr>
        <w:t xml:space="preserve"> </w:t>
      </w:r>
      <w:r>
        <w:t>General</w:t>
      </w:r>
      <w:r>
        <w:rPr>
          <w:spacing w:val="15"/>
        </w:rPr>
        <w:t xml:space="preserve"> </w:t>
      </w:r>
      <w:r>
        <w:rPr>
          <w:spacing w:val="-1"/>
        </w:rPr>
        <w:t>may</w:t>
      </w:r>
      <w:r>
        <w:rPr>
          <w:spacing w:val="16"/>
        </w:rPr>
        <w:t xml:space="preserve"> </w:t>
      </w:r>
      <w:r>
        <w:t>develop</w:t>
      </w:r>
      <w:r>
        <w:rPr>
          <w:spacing w:val="14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stipulated settlement for</w:t>
      </w:r>
      <w:r>
        <w:t xml:space="preserve"> </w:t>
      </w:r>
      <w:r>
        <w:rPr>
          <w:spacing w:val="-1"/>
        </w:rPr>
        <w:t>approval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Board.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3"/>
        </w:numPr>
        <w:tabs>
          <w:tab w:val="left" w:pos="472"/>
        </w:tabs>
        <w:spacing w:line="239" w:lineRule="auto"/>
        <w:ind w:firstLine="0"/>
        <w:jc w:val="both"/>
      </w:pPr>
      <w:r>
        <w:t>If</w:t>
      </w:r>
      <w:r>
        <w:rPr>
          <w:spacing w:val="32"/>
        </w:rPr>
        <w:t xml:space="preserve"> </w:t>
      </w:r>
      <w:r>
        <w:rPr>
          <w:spacing w:val="-1"/>
        </w:rPr>
        <w:t>no</w:t>
      </w:r>
      <w:r>
        <w:rPr>
          <w:spacing w:val="35"/>
        </w:rPr>
        <w:t xml:space="preserve"> </w:t>
      </w:r>
      <w:r>
        <w:rPr>
          <w:spacing w:val="-1"/>
        </w:rPr>
        <w:t>disciplinary</w:t>
      </w:r>
      <w:r>
        <w:rPr>
          <w:spacing w:val="34"/>
        </w:rPr>
        <w:t xml:space="preserve"> </w:t>
      </w:r>
      <w:r>
        <w:rPr>
          <w:spacing w:val="-2"/>
        </w:rPr>
        <w:t>action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rPr>
          <w:spacing w:val="-1"/>
        </w:rPr>
        <w:t>recommended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case</w:t>
      </w:r>
      <w:r>
        <w:rPr>
          <w:spacing w:val="26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>
          <w:spacing w:val="25"/>
        </w:rPr>
        <w:t xml:space="preserve"> </w:t>
      </w:r>
      <w:r>
        <w:rPr>
          <w:spacing w:val="-1"/>
        </w:rPr>
        <w:t>closed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complainant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licensee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5"/>
        </w:rPr>
        <w:t xml:space="preserve"> </w:t>
      </w:r>
      <w:r>
        <w:t>notified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6"/>
        </w:rPr>
        <w:t xml:space="preserve"> </w:t>
      </w:r>
      <w:r>
        <w:rPr>
          <w:spacing w:val="-1"/>
        </w:rPr>
        <w:t>further</w:t>
      </w:r>
      <w:r>
        <w:rPr>
          <w:spacing w:val="4"/>
        </w:rPr>
        <w:t xml:space="preserve"> </w:t>
      </w:r>
      <w:r>
        <w:rPr>
          <w:spacing w:val="-1"/>
        </w:rPr>
        <w:t>action</w:t>
      </w:r>
      <w:r>
        <w:rPr>
          <w:spacing w:val="4"/>
        </w:rPr>
        <w:t xml:space="preserve"> </w:t>
      </w:r>
      <w:r>
        <w:t>will</w:t>
      </w:r>
      <w:r>
        <w:rPr>
          <w:spacing w:val="39"/>
        </w:rPr>
        <w:t xml:space="preserve"> </w:t>
      </w:r>
      <w:r>
        <w:rPr>
          <w:spacing w:val="-1"/>
        </w:rPr>
        <w:t>be</w:t>
      </w:r>
      <w:r>
        <w:rPr>
          <w:spacing w:val="39"/>
        </w:rPr>
        <w:t xml:space="preserve"> </w:t>
      </w:r>
      <w:r>
        <w:rPr>
          <w:spacing w:val="-1"/>
        </w:rPr>
        <w:t>taken</w:t>
      </w:r>
      <w:r>
        <w:rPr>
          <w:spacing w:val="39"/>
        </w:rPr>
        <w:t xml:space="preserve"> </w:t>
      </w:r>
      <w:proofErr w:type="gramStart"/>
      <w:r>
        <w:t>at</w:t>
      </w:r>
      <w:r>
        <w:rPr>
          <w:spacing w:val="40"/>
        </w:rPr>
        <w:t xml:space="preserve"> </w:t>
      </w:r>
      <w:r>
        <w:rPr>
          <w:spacing w:val="-1"/>
        </w:rPr>
        <w:t>this</w:t>
      </w:r>
      <w:r>
        <w:rPr>
          <w:spacing w:val="36"/>
        </w:rPr>
        <w:t xml:space="preserve"> </w:t>
      </w:r>
      <w:r>
        <w:rPr>
          <w:spacing w:val="-1"/>
        </w:rPr>
        <w:t>time</w:t>
      </w:r>
      <w:proofErr w:type="gramEnd"/>
      <w:r>
        <w:rPr>
          <w:spacing w:val="-1"/>
        </w:rPr>
        <w:t>.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matter</w:t>
      </w:r>
      <w:r>
        <w:rPr>
          <w:spacing w:val="37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rPr>
          <w:spacing w:val="-1"/>
        </w:rPr>
        <w:t>be</w:t>
      </w:r>
      <w:r>
        <w:rPr>
          <w:spacing w:val="31"/>
        </w:rPr>
        <w:t xml:space="preserve"> </w:t>
      </w:r>
      <w:r>
        <w:rPr>
          <w:spacing w:val="-1"/>
        </w:rPr>
        <w:t>reopened</w:t>
      </w:r>
      <w:r>
        <w:t xml:space="preserve"> if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evidence</w:t>
      </w:r>
      <w:r>
        <w:rPr>
          <w:spacing w:val="-2"/>
        </w:rPr>
        <w:t xml:space="preserve"> is</w:t>
      </w:r>
      <w:r>
        <w:t xml:space="preserve"> </w:t>
      </w:r>
      <w:r>
        <w:rPr>
          <w:spacing w:val="-1"/>
        </w:rPr>
        <w:t>presented.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1"/>
          <w:numId w:val="44"/>
        </w:numPr>
        <w:tabs>
          <w:tab w:val="left" w:pos="561"/>
        </w:tabs>
        <w:ind w:left="560"/>
        <w:jc w:val="both"/>
        <w:rPr>
          <w:b w:val="0"/>
          <w:bCs w:val="0"/>
        </w:rPr>
      </w:pPr>
      <w:bookmarkStart w:id="241" w:name="_TOC_250002"/>
      <w:r>
        <w:rPr>
          <w:spacing w:val="-1"/>
        </w:rPr>
        <w:t>FORMAL</w:t>
      </w:r>
      <w:r>
        <w:rPr>
          <w:spacing w:val="-3"/>
        </w:rPr>
        <w:t xml:space="preserve"> </w:t>
      </w:r>
      <w:r>
        <w:rPr>
          <w:spacing w:val="-1"/>
        </w:rPr>
        <w:t xml:space="preserve">HEARING </w:t>
      </w:r>
      <w:r>
        <w:t xml:space="preserve">BY </w:t>
      </w:r>
      <w:r>
        <w:rPr>
          <w:spacing w:val="-1"/>
        </w:rPr>
        <w:t>THE BOARD</w:t>
      </w:r>
      <w:bookmarkEnd w:id="241"/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22"/>
        </w:numPr>
        <w:tabs>
          <w:tab w:val="left" w:pos="438"/>
        </w:tabs>
        <w:ind w:firstLine="0"/>
        <w:jc w:val="both"/>
      </w:pPr>
      <w:r>
        <w:rPr>
          <w:spacing w:val="-1"/>
        </w:rPr>
        <w:t>Notice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Place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Hearing:</w:t>
      </w:r>
      <w:r>
        <w:rPr>
          <w:spacing w:val="2"/>
        </w:rPr>
        <w:t xml:space="preserve"> </w:t>
      </w:r>
      <w:r>
        <w:t>Upon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 xml:space="preserve">filing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notice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charges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investigating</w:t>
      </w:r>
      <w:r>
        <w:rPr>
          <w:spacing w:val="6"/>
        </w:rPr>
        <w:t xml:space="preserve"> </w:t>
      </w:r>
      <w:r>
        <w:rPr>
          <w:spacing w:val="-1"/>
        </w:rPr>
        <w:t>panel,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t>board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rPr>
          <w:spacing w:val="-1"/>
        </w:rPr>
        <w:t>commence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hearing</w:t>
      </w:r>
      <w:r>
        <w:rPr>
          <w:spacing w:val="34"/>
        </w:rPr>
        <w:t xml:space="preserve"> </w:t>
      </w:r>
      <w:r>
        <w:rPr>
          <w:spacing w:val="-1"/>
        </w:rPr>
        <w:t>process</w:t>
      </w:r>
      <w:r>
        <w:rPr>
          <w:spacing w:val="35"/>
        </w:rPr>
        <w:t xml:space="preserve"> </w:t>
      </w:r>
      <w:r>
        <w:rPr>
          <w:spacing w:val="-2"/>
        </w:rPr>
        <w:t>by</w:t>
      </w:r>
      <w:r>
        <w:rPr>
          <w:spacing w:val="27"/>
        </w:rPr>
        <w:t xml:space="preserve"> </w:t>
      </w:r>
      <w:r>
        <w:rPr>
          <w:spacing w:val="-1"/>
        </w:rPr>
        <w:t>serving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notice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charges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notice</w:t>
      </w:r>
      <w:r>
        <w:rPr>
          <w:spacing w:val="2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hearing</w:t>
      </w:r>
      <w:r>
        <w:rPr>
          <w:spacing w:val="21"/>
        </w:rPr>
        <w:t xml:space="preserve"> </w:t>
      </w:r>
      <w:r>
        <w:rPr>
          <w:spacing w:val="-1"/>
        </w:rPr>
        <w:t>upon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licensee.</w:t>
      </w:r>
      <w:r>
        <w:rPr>
          <w:spacing w:val="40"/>
        </w:rPr>
        <w:t xml:space="preserve"> </w:t>
      </w:r>
      <w:r>
        <w:rPr>
          <w:spacing w:val="-1"/>
        </w:rPr>
        <w:t>Notice</w:t>
      </w:r>
      <w:r>
        <w:rPr>
          <w:spacing w:val="20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22"/>
        </w:rPr>
        <w:t xml:space="preserve"> </w:t>
      </w:r>
      <w:r>
        <w:rPr>
          <w:spacing w:val="-1"/>
        </w:rPr>
        <w:t>served</w:t>
      </w:r>
      <w:r>
        <w:rPr>
          <w:spacing w:val="35"/>
        </w:rPr>
        <w:t xml:space="preserve"> </w:t>
      </w:r>
      <w:r>
        <w:rPr>
          <w:spacing w:val="-1"/>
        </w:rPr>
        <w:t>personally</w:t>
      </w:r>
      <w:r>
        <w:rPr>
          <w:spacing w:val="3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rPr>
          <w:spacing w:val="-1"/>
        </w:rPr>
        <w:t>by</w:t>
      </w:r>
      <w:r>
        <w:rPr>
          <w:spacing w:val="30"/>
        </w:rPr>
        <w:t xml:space="preserve"> </w:t>
      </w:r>
      <w:r>
        <w:rPr>
          <w:spacing w:val="-1"/>
        </w:rPr>
        <w:t>certified</w:t>
      </w:r>
      <w:r>
        <w:rPr>
          <w:spacing w:val="30"/>
        </w:rPr>
        <w:t xml:space="preserve"> </w:t>
      </w:r>
      <w:r>
        <w:rPr>
          <w:spacing w:val="-1"/>
        </w:rPr>
        <w:t>mail,</w:t>
      </w:r>
      <w:r>
        <w:rPr>
          <w:spacing w:val="32"/>
        </w:rPr>
        <w:t xml:space="preserve"> </w:t>
      </w:r>
      <w:r>
        <w:rPr>
          <w:spacing w:val="-1"/>
        </w:rPr>
        <w:t>return</w:t>
      </w:r>
      <w:r>
        <w:rPr>
          <w:spacing w:val="31"/>
        </w:rPr>
        <w:t xml:space="preserve"> </w:t>
      </w:r>
      <w:r>
        <w:rPr>
          <w:spacing w:val="-1"/>
        </w:rPr>
        <w:t>receipt</w:t>
      </w:r>
      <w:r>
        <w:rPr>
          <w:spacing w:val="43"/>
        </w:rPr>
        <w:t xml:space="preserve"> </w:t>
      </w:r>
      <w:r>
        <w:rPr>
          <w:spacing w:val="-1"/>
        </w:rPr>
        <w:t>requested.</w:t>
      </w:r>
      <w:r>
        <w:rPr>
          <w:spacing w:val="9"/>
        </w:rPr>
        <w:t xml:space="preserve"> </w:t>
      </w:r>
      <w:r>
        <w:rPr>
          <w:spacing w:val="-1"/>
        </w:rPr>
        <w:t>Copies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sent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members</w:t>
      </w:r>
      <w:r>
        <w:rPr>
          <w:spacing w:val="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investigating</w:t>
      </w:r>
      <w:r>
        <w:rPr>
          <w:spacing w:val="9"/>
        </w:rPr>
        <w:t xml:space="preserve"> </w:t>
      </w:r>
      <w:r>
        <w:rPr>
          <w:spacing w:val="-1"/>
        </w:rPr>
        <w:t>panel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complainant.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hearing</w:t>
      </w:r>
      <w:r>
        <w:rPr>
          <w:spacing w:val="37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rPr>
          <w:spacing w:val="-1"/>
        </w:rPr>
        <w:t>be</w:t>
      </w:r>
      <w:r>
        <w:rPr>
          <w:spacing w:val="39"/>
        </w:rPr>
        <w:t xml:space="preserve"> </w:t>
      </w:r>
      <w:r>
        <w:rPr>
          <w:spacing w:val="-1"/>
        </w:rPr>
        <w:t>scheduled</w:t>
      </w:r>
      <w:r>
        <w:rPr>
          <w:spacing w:val="34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least</w:t>
      </w:r>
      <w:r>
        <w:rPr>
          <w:spacing w:val="38"/>
        </w:rPr>
        <w:t xml:space="preserve"> </w:t>
      </w:r>
      <w:r>
        <w:rPr>
          <w:spacing w:val="-1"/>
        </w:rPr>
        <w:t>20</w:t>
      </w:r>
      <w:r>
        <w:rPr>
          <w:spacing w:val="39"/>
        </w:rPr>
        <w:t xml:space="preserve"> </w:t>
      </w:r>
      <w:r>
        <w:rPr>
          <w:spacing w:val="-1"/>
        </w:rPr>
        <w:t>days</w:t>
      </w:r>
      <w:r>
        <w:rPr>
          <w:spacing w:val="38"/>
        </w:rPr>
        <w:t xml:space="preserve"> </w:t>
      </w:r>
      <w:r>
        <w:rPr>
          <w:spacing w:val="-1"/>
        </w:rPr>
        <w:t>after</w:t>
      </w:r>
      <w:r>
        <w:rPr>
          <w:spacing w:val="31"/>
        </w:rPr>
        <w:t xml:space="preserve"> </w:t>
      </w:r>
      <w:r>
        <w:rPr>
          <w:spacing w:val="-1"/>
        </w:rPr>
        <w:t>service.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2"/>
        </w:numPr>
        <w:tabs>
          <w:tab w:val="left" w:pos="505"/>
        </w:tabs>
        <w:ind w:firstLine="0"/>
        <w:jc w:val="both"/>
      </w:pPr>
      <w:r>
        <w:rPr>
          <w:spacing w:val="-1"/>
        </w:rPr>
        <w:t>Failure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Appear:</w:t>
      </w:r>
      <w:r>
        <w:rPr>
          <w:spacing w:val="33"/>
        </w:rPr>
        <w:t xml:space="preserve"> </w:t>
      </w:r>
      <w:r>
        <w:rPr>
          <w:spacing w:val="-2"/>
        </w:rPr>
        <w:t>If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licensee</w:t>
      </w:r>
      <w:r>
        <w:rPr>
          <w:spacing w:val="16"/>
        </w:rPr>
        <w:t xml:space="preserve"> </w:t>
      </w:r>
      <w:r>
        <w:rPr>
          <w:spacing w:val="-1"/>
        </w:rPr>
        <w:t>fails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appear</w:t>
      </w:r>
      <w:r>
        <w:rPr>
          <w:spacing w:val="47"/>
        </w:rPr>
        <w:t xml:space="preserve"> </w:t>
      </w:r>
      <w:r>
        <w:rPr>
          <w:spacing w:val="-1"/>
        </w:rPr>
        <w:t>after</w:t>
      </w:r>
      <w:r>
        <w:rPr>
          <w:spacing w:val="48"/>
        </w:rPr>
        <w:t xml:space="preserve"> </w:t>
      </w:r>
      <w:r>
        <w:rPr>
          <w:spacing w:val="-1"/>
        </w:rPr>
        <w:t>proper</w:t>
      </w:r>
      <w:r>
        <w:rPr>
          <w:spacing w:val="48"/>
        </w:rPr>
        <w:t xml:space="preserve"> </w:t>
      </w:r>
      <w:r>
        <w:rPr>
          <w:spacing w:val="-1"/>
        </w:rPr>
        <w:t>notice</w:t>
      </w:r>
      <w:r>
        <w:rPr>
          <w:spacing w:val="48"/>
        </w:rPr>
        <w:t xml:space="preserve"> </w:t>
      </w:r>
      <w:r>
        <w:rPr>
          <w:spacing w:val="-1"/>
        </w:rPr>
        <w:t>has</w:t>
      </w:r>
      <w:r>
        <w:rPr>
          <w:spacing w:val="48"/>
        </w:rPr>
        <w:t xml:space="preserve"> </w:t>
      </w:r>
      <w:r>
        <w:rPr>
          <w:spacing w:val="-1"/>
        </w:rPr>
        <w:t>been</w:t>
      </w:r>
      <w:r>
        <w:rPr>
          <w:spacing w:val="48"/>
        </w:rPr>
        <w:t xml:space="preserve"> </w:t>
      </w:r>
      <w:r>
        <w:rPr>
          <w:spacing w:val="-1"/>
        </w:rPr>
        <w:t>given,</w:t>
      </w:r>
      <w:r>
        <w:rPr>
          <w:spacing w:val="4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board</w:t>
      </w:r>
      <w:r>
        <w:rPr>
          <w:spacing w:val="13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t>hold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hearing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proofErr w:type="gramStart"/>
      <w:r>
        <w:t>make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decision</w:t>
      </w:r>
      <w:proofErr w:type="gramEnd"/>
      <w:r>
        <w:rPr>
          <w:spacing w:val="23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charges.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2"/>
        </w:numPr>
        <w:tabs>
          <w:tab w:val="left" w:pos="460"/>
        </w:tabs>
        <w:ind w:right="1" w:firstLine="0"/>
        <w:jc w:val="both"/>
      </w:pPr>
      <w:r>
        <w:t>A</w:t>
      </w:r>
      <w:r>
        <w:rPr>
          <w:spacing w:val="21"/>
        </w:rPr>
        <w:t xml:space="preserve"> </w:t>
      </w:r>
      <w:r>
        <w:rPr>
          <w:spacing w:val="-1"/>
        </w:rPr>
        <w:t>quorum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board</w:t>
      </w:r>
      <w:r>
        <w:rPr>
          <w:spacing w:val="21"/>
        </w:rPr>
        <w:t xml:space="preserve"> </w:t>
      </w:r>
      <w:r>
        <w:rPr>
          <w:spacing w:val="-1"/>
        </w:rPr>
        <w:t>shall</w:t>
      </w:r>
      <w:r>
        <w:rPr>
          <w:spacing w:val="21"/>
        </w:rPr>
        <w:t xml:space="preserve"> </w:t>
      </w:r>
      <w:r>
        <w:rPr>
          <w:spacing w:val="-1"/>
        </w:rPr>
        <w:t>be</w:t>
      </w:r>
      <w:r>
        <w:rPr>
          <w:spacing w:val="22"/>
        </w:rPr>
        <w:t xml:space="preserve"> </w:t>
      </w:r>
      <w:proofErr w:type="gramStart"/>
      <w:r>
        <w:t>a</w:t>
      </w:r>
      <w:r>
        <w:rPr>
          <w:spacing w:val="21"/>
        </w:rPr>
        <w:t xml:space="preserve"> </w:t>
      </w:r>
      <w:r>
        <w:t>majority</w:t>
      </w:r>
      <w:r>
        <w:rPr>
          <w:spacing w:val="22"/>
        </w:rPr>
        <w:t xml:space="preserve"> </w:t>
      </w:r>
      <w:r>
        <w:t>of</w:t>
      </w:r>
      <w:proofErr w:type="gramEnd"/>
      <w:r>
        <w:rPr>
          <w:spacing w:val="27"/>
        </w:rPr>
        <w:t xml:space="preserve"> </w:t>
      </w:r>
      <w:r>
        <w:t>its</w:t>
      </w:r>
      <w:r>
        <w:rPr>
          <w:spacing w:val="-1"/>
        </w:rPr>
        <w:t xml:space="preserve"> members.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22"/>
        </w:numPr>
        <w:tabs>
          <w:tab w:val="left" w:pos="529"/>
        </w:tabs>
        <w:ind w:firstLine="0"/>
        <w:jc w:val="both"/>
      </w:pPr>
      <w:r>
        <w:rPr>
          <w:spacing w:val="-1"/>
        </w:rPr>
        <w:t>Conduct</w:t>
      </w:r>
      <w:r>
        <w:rPr>
          <w:spacing w:val="39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Hearing;</w:t>
      </w:r>
      <w:r>
        <w:rPr>
          <w:spacing w:val="40"/>
        </w:rPr>
        <w:t xml:space="preserve"> </w:t>
      </w:r>
      <w:r>
        <w:rPr>
          <w:spacing w:val="-1"/>
        </w:rPr>
        <w:t>Receipt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Evidence;</w:t>
      </w:r>
      <w:r>
        <w:rPr>
          <w:spacing w:val="33"/>
        </w:rPr>
        <w:t xml:space="preserve"> </w:t>
      </w:r>
      <w:r>
        <w:rPr>
          <w:spacing w:val="-1"/>
        </w:rPr>
        <w:t>Argument:</w:t>
      </w:r>
      <w:r>
        <w:t xml:space="preserve"> 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t>board</w:t>
      </w:r>
      <w:r>
        <w:rPr>
          <w:spacing w:val="13"/>
        </w:rPr>
        <w:t xml:space="preserve"> </w:t>
      </w:r>
      <w:r>
        <w:rPr>
          <w:spacing w:val="-1"/>
        </w:rPr>
        <w:t>may</w:t>
      </w:r>
      <w:r>
        <w:rPr>
          <w:spacing w:val="17"/>
        </w:rPr>
        <w:t xml:space="preserve"> </w:t>
      </w:r>
      <w:r>
        <w:rPr>
          <w:spacing w:val="-1"/>
        </w:rPr>
        <w:t>admit</w:t>
      </w:r>
      <w:r>
        <w:rPr>
          <w:spacing w:val="17"/>
        </w:rPr>
        <w:t xml:space="preserve"> </w:t>
      </w:r>
      <w:r>
        <w:rPr>
          <w:spacing w:val="-1"/>
        </w:rPr>
        <w:t>any</w:t>
      </w:r>
      <w:r>
        <w:rPr>
          <w:spacing w:val="15"/>
        </w:rPr>
        <w:t xml:space="preserve"> </w:t>
      </w:r>
      <w:r>
        <w:rPr>
          <w:spacing w:val="-1"/>
        </w:rPr>
        <w:t>evidence</w:t>
      </w:r>
      <w:r>
        <w:rPr>
          <w:spacing w:val="17"/>
        </w:rPr>
        <w:t xml:space="preserve"> </w:t>
      </w:r>
      <w:r>
        <w:rPr>
          <w:spacing w:val="-2"/>
        </w:rPr>
        <w:t>it</w:t>
      </w:r>
    </w:p>
    <w:p w:rsidR="004F3824" w:rsidRDefault="003621EC">
      <w:pPr>
        <w:pStyle w:val="BodyText"/>
        <w:spacing w:before="37"/>
        <w:ind w:right="134"/>
        <w:jc w:val="both"/>
      </w:pPr>
      <w:r>
        <w:rPr>
          <w:spacing w:val="-1"/>
        </w:rPr>
        <w:t>deems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type</w:t>
      </w:r>
      <w:r>
        <w:rPr>
          <w:spacing w:val="7"/>
        </w:rPr>
        <w:t xml:space="preserve"> </w:t>
      </w:r>
      <w:r>
        <w:rPr>
          <w:spacing w:val="-2"/>
        </w:rPr>
        <w:t>commonly</w:t>
      </w:r>
      <w:r>
        <w:rPr>
          <w:spacing w:val="7"/>
        </w:rPr>
        <w:t xml:space="preserve"> </w:t>
      </w:r>
      <w:r>
        <w:rPr>
          <w:spacing w:val="-1"/>
        </w:rPr>
        <w:t>relied</w:t>
      </w:r>
      <w:r>
        <w:rPr>
          <w:spacing w:val="5"/>
        </w:rPr>
        <w:t xml:space="preserve"> </w:t>
      </w:r>
      <w:r>
        <w:rPr>
          <w:spacing w:val="-1"/>
        </w:rPr>
        <w:t>upon</w:t>
      </w:r>
      <w:r>
        <w:rPr>
          <w:spacing w:val="5"/>
        </w:rPr>
        <w:t xml:space="preserve"> </w:t>
      </w:r>
      <w:r>
        <w:rPr>
          <w:spacing w:val="-1"/>
        </w:rPr>
        <w:t>by</w:t>
      </w:r>
      <w:r>
        <w:rPr>
          <w:spacing w:val="29"/>
        </w:rPr>
        <w:t xml:space="preserve"> </w:t>
      </w:r>
      <w:r>
        <w:rPr>
          <w:spacing w:val="-1"/>
        </w:rPr>
        <w:t>reasonably</w:t>
      </w:r>
      <w:r>
        <w:rPr>
          <w:spacing w:val="20"/>
        </w:rPr>
        <w:t xml:space="preserve"> </w:t>
      </w:r>
      <w:r>
        <w:rPr>
          <w:spacing w:val="-1"/>
        </w:rPr>
        <w:t>prudent</w:t>
      </w:r>
      <w:r>
        <w:rPr>
          <w:spacing w:val="20"/>
        </w:rPr>
        <w:t xml:space="preserve"> </w:t>
      </w:r>
      <w:r>
        <w:rPr>
          <w:spacing w:val="-1"/>
        </w:rPr>
        <w:t>persons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conduct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rPr>
          <w:spacing w:val="-1"/>
        </w:rPr>
        <w:t>affairs.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rPr>
          <w:spacing w:val="26"/>
        </w:rPr>
        <w:t xml:space="preserve"> </w:t>
      </w:r>
      <w:r>
        <w:rPr>
          <w:spacing w:val="-1"/>
        </w:rPr>
        <w:t>persons</w:t>
      </w:r>
      <w:r>
        <w:rPr>
          <w:spacing w:val="27"/>
        </w:rPr>
        <w:t xml:space="preserve"> </w:t>
      </w:r>
      <w:r>
        <w:rPr>
          <w:spacing w:val="-1"/>
        </w:rPr>
        <w:t>shall</w:t>
      </w:r>
      <w:r>
        <w:rPr>
          <w:spacing w:val="25"/>
        </w:rPr>
        <w:t xml:space="preserve"> </w:t>
      </w:r>
      <w:r>
        <w:rPr>
          <w:spacing w:val="-1"/>
        </w:rPr>
        <w:t>testify</w:t>
      </w:r>
      <w:r>
        <w:rPr>
          <w:spacing w:val="27"/>
        </w:rPr>
        <w:t xml:space="preserve"> </w:t>
      </w:r>
      <w:r>
        <w:rPr>
          <w:spacing w:val="-1"/>
        </w:rPr>
        <w:t>under</w:t>
      </w:r>
      <w:r>
        <w:rPr>
          <w:spacing w:val="24"/>
        </w:rPr>
        <w:t xml:space="preserve"> </w:t>
      </w:r>
      <w:r>
        <w:t>oath</w:t>
      </w:r>
      <w:r>
        <w:rPr>
          <w:spacing w:val="37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rPr>
          <w:spacing w:val="-1"/>
        </w:rPr>
        <w:t>affirmation.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licensee</w:t>
      </w:r>
      <w:r>
        <w:rPr>
          <w:spacing w:val="35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rPr>
          <w:spacing w:val="-1"/>
        </w:rPr>
        <w:t>his/her</w:t>
      </w:r>
      <w:r>
        <w:rPr>
          <w:spacing w:val="38"/>
        </w:rPr>
        <w:t xml:space="preserve"> </w:t>
      </w:r>
      <w:r>
        <w:rPr>
          <w:spacing w:val="-1"/>
        </w:rPr>
        <w:t>attorney</w:t>
      </w:r>
      <w:r>
        <w:rPr>
          <w:spacing w:val="35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rPr>
          <w:spacing w:val="-1"/>
        </w:rPr>
        <w:t>examine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cross-examine</w:t>
      </w:r>
      <w:r>
        <w:rPr>
          <w:spacing w:val="10"/>
        </w:rPr>
        <w:t xml:space="preserve"> </w:t>
      </w:r>
      <w:r>
        <w:rPr>
          <w:spacing w:val="-1"/>
        </w:rPr>
        <w:t>witnesses,</w:t>
      </w:r>
      <w:r>
        <w:rPr>
          <w:spacing w:val="11"/>
        </w:rPr>
        <w:t xml:space="preserve"> </w:t>
      </w:r>
      <w:r>
        <w:rPr>
          <w:spacing w:val="-2"/>
        </w:rPr>
        <w:t>inspect</w:t>
      </w:r>
      <w:r>
        <w:rPr>
          <w:spacing w:val="33"/>
        </w:rPr>
        <w:t xml:space="preserve"> </w:t>
      </w:r>
      <w:r>
        <w:rPr>
          <w:spacing w:val="-1"/>
        </w:rPr>
        <w:t>documents,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explain</w:t>
      </w:r>
      <w:r>
        <w:rPr>
          <w:spacing w:val="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rebut</w:t>
      </w:r>
      <w:r>
        <w:rPr>
          <w:spacing w:val="8"/>
        </w:rPr>
        <w:t xml:space="preserve"> </w:t>
      </w:r>
      <w:r>
        <w:rPr>
          <w:spacing w:val="-1"/>
        </w:rPr>
        <w:t>any</w:t>
      </w:r>
      <w:r>
        <w:rPr>
          <w:spacing w:val="9"/>
        </w:rPr>
        <w:t xml:space="preserve"> </w:t>
      </w:r>
      <w:r>
        <w:rPr>
          <w:spacing w:val="-1"/>
        </w:rPr>
        <w:t>evidence</w:t>
      </w:r>
      <w:r>
        <w:rPr>
          <w:spacing w:val="51"/>
        </w:rPr>
        <w:t xml:space="preserve"> </w:t>
      </w:r>
      <w:r>
        <w:rPr>
          <w:spacing w:val="-1"/>
        </w:rPr>
        <w:t>presented</w:t>
      </w:r>
      <w:r>
        <w:rPr>
          <w:spacing w:val="37"/>
        </w:rPr>
        <w:t xml:space="preserve"> </w:t>
      </w:r>
      <w:r>
        <w:rPr>
          <w:spacing w:val="-1"/>
        </w:rPr>
        <w:t>to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board.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assistant</w:t>
      </w:r>
      <w:r>
        <w:rPr>
          <w:spacing w:val="39"/>
        </w:rPr>
        <w:t xml:space="preserve"> </w:t>
      </w:r>
      <w:r>
        <w:rPr>
          <w:spacing w:val="-1"/>
        </w:rPr>
        <w:t>attorney</w:t>
      </w:r>
      <w:r>
        <w:rPr>
          <w:spacing w:val="31"/>
        </w:rPr>
        <w:t xml:space="preserve"> </w:t>
      </w:r>
      <w:r>
        <w:rPr>
          <w:spacing w:val="-1"/>
        </w:rPr>
        <w:t>general,</w:t>
      </w:r>
      <w:r>
        <w:rPr>
          <w:spacing w:val="4"/>
        </w:rPr>
        <w:t xml:space="preserve"> </w:t>
      </w:r>
      <w:r>
        <w:rPr>
          <w:spacing w:val="-1"/>
        </w:rPr>
        <w:t>investigator,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licensee</w:t>
      </w:r>
      <w:r>
        <w:rPr>
          <w:spacing w:val="4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rPr>
          <w:spacing w:val="-1"/>
        </w:rPr>
        <w:t>present</w:t>
      </w:r>
      <w:r>
        <w:rPr>
          <w:spacing w:val="51"/>
        </w:rPr>
        <w:t xml:space="preserve"> </w:t>
      </w:r>
      <w:r>
        <w:t>oral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written</w:t>
      </w:r>
      <w:r>
        <w:rPr>
          <w:spacing w:val="47"/>
        </w:rPr>
        <w:t xml:space="preserve"> </w:t>
      </w:r>
      <w:r>
        <w:rPr>
          <w:spacing w:val="-1"/>
        </w:rPr>
        <w:t>argument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rPr>
          <w:spacing w:val="-1"/>
        </w:rPr>
        <w:t>addition</w:t>
      </w:r>
      <w:r>
        <w:rPr>
          <w:spacing w:val="46"/>
        </w:rPr>
        <w:t xml:space="preserve"> </w:t>
      </w:r>
      <w:r>
        <w:rPr>
          <w:spacing w:val="-1"/>
        </w:rPr>
        <w:t>to</w:t>
      </w:r>
      <w:r>
        <w:rPr>
          <w:spacing w:val="39"/>
        </w:rPr>
        <w:t xml:space="preserve"> </w:t>
      </w:r>
      <w:r>
        <w:rPr>
          <w:spacing w:val="-1"/>
        </w:rPr>
        <w:t>evidence,</w:t>
      </w:r>
      <w:r>
        <w:rPr>
          <w:spacing w:val="43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rPr>
          <w:spacing w:val="-1"/>
        </w:rPr>
        <w:t>also</w:t>
      </w:r>
      <w:r>
        <w:rPr>
          <w:spacing w:val="47"/>
        </w:rPr>
        <w:t xml:space="preserve"> </w:t>
      </w:r>
      <w:r>
        <w:rPr>
          <w:spacing w:val="-1"/>
        </w:rPr>
        <w:t>shall</w:t>
      </w:r>
      <w:r>
        <w:rPr>
          <w:spacing w:val="42"/>
        </w:rPr>
        <w:t xml:space="preserve"> </w:t>
      </w:r>
      <w:r>
        <w:rPr>
          <w:spacing w:val="-1"/>
        </w:rPr>
        <w:t>be</w:t>
      </w:r>
      <w:r>
        <w:rPr>
          <w:spacing w:val="44"/>
        </w:rPr>
        <w:t xml:space="preserve"> </w:t>
      </w:r>
      <w:r>
        <w:rPr>
          <w:spacing w:val="-1"/>
        </w:rPr>
        <w:t>made</w:t>
      </w:r>
      <w:r>
        <w:rPr>
          <w:spacing w:val="46"/>
        </w:rPr>
        <w:t xml:space="preserve"> </w:t>
      </w:r>
      <w:r>
        <w:rPr>
          <w:spacing w:val="-1"/>
        </w:rPr>
        <w:t>part</w:t>
      </w:r>
      <w:r>
        <w:rPr>
          <w:spacing w:val="44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record.</w:t>
      </w:r>
    </w:p>
    <w:p w:rsidR="004F3824" w:rsidRDefault="003621EC">
      <w:pPr>
        <w:pStyle w:val="BodyText"/>
        <w:ind w:right="136"/>
        <w:jc w:val="both"/>
      </w:pPr>
      <w:r>
        <w:t>Where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licensee</w:t>
      </w:r>
      <w:r>
        <w:rPr>
          <w:spacing w:val="39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pacing w:val="-1"/>
        </w:rPr>
        <w:t>not</w:t>
      </w:r>
      <w:r>
        <w:rPr>
          <w:spacing w:val="39"/>
        </w:rPr>
        <w:t xml:space="preserve"> </w:t>
      </w:r>
      <w:r>
        <w:rPr>
          <w:spacing w:val="-1"/>
        </w:rPr>
        <w:t>represented</w:t>
      </w:r>
      <w:r>
        <w:rPr>
          <w:spacing w:val="38"/>
        </w:rPr>
        <w:t xml:space="preserve"> </w:t>
      </w:r>
      <w:r>
        <w:rPr>
          <w:spacing w:val="-1"/>
        </w:rPr>
        <w:t>by</w:t>
      </w:r>
      <w:r>
        <w:rPr>
          <w:spacing w:val="39"/>
        </w:rPr>
        <w:t xml:space="preserve"> </w:t>
      </w:r>
      <w:r>
        <w:rPr>
          <w:spacing w:val="-1"/>
        </w:rPr>
        <w:t>counsel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board</w:t>
      </w:r>
      <w:r>
        <w:rPr>
          <w:spacing w:val="16"/>
        </w:rPr>
        <w:t xml:space="preserve"> </w:t>
      </w:r>
      <w:r>
        <w:rPr>
          <w:spacing w:val="-1"/>
        </w:rPr>
        <w:t>shall</w:t>
      </w:r>
      <w:r>
        <w:rPr>
          <w:spacing w:val="16"/>
        </w:rPr>
        <w:t xml:space="preserve"> </w:t>
      </w:r>
      <w:r>
        <w:rPr>
          <w:spacing w:val="-1"/>
        </w:rPr>
        <w:t>advise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licensee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aid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examining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cross</w:t>
      </w:r>
      <w:r>
        <w:rPr>
          <w:spacing w:val="3"/>
        </w:rPr>
        <w:t xml:space="preserve"> </w:t>
      </w:r>
      <w:r>
        <w:rPr>
          <w:spacing w:val="-2"/>
        </w:rPr>
        <w:t>examining</w:t>
      </w:r>
      <w:r>
        <w:rPr>
          <w:spacing w:val="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witnesses</w:t>
      </w:r>
      <w:r>
        <w:rPr>
          <w:spacing w:val="1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rPr>
          <w:spacing w:val="-1"/>
        </w:rPr>
        <w:t>effectively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rPr>
          <w:spacing w:val="-1"/>
        </w:rPr>
        <w:t>possible</w:t>
      </w:r>
      <w:r>
        <w:rPr>
          <w:spacing w:val="38"/>
        </w:rPr>
        <w:t xml:space="preserve"> </w:t>
      </w:r>
      <w:r>
        <w:rPr>
          <w:spacing w:val="-1"/>
        </w:rPr>
        <w:t>compatible</w:t>
      </w:r>
      <w:r>
        <w:rPr>
          <w:spacing w:val="39"/>
        </w:rPr>
        <w:t xml:space="preserve"> </w:t>
      </w:r>
      <w:r>
        <w:rPr>
          <w:spacing w:val="-1"/>
        </w:rPr>
        <w:t>with</w:t>
      </w:r>
      <w:r>
        <w:rPr>
          <w:spacing w:val="4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impartial</w:t>
      </w:r>
      <w:r>
        <w:rPr>
          <w:spacing w:val="19"/>
        </w:rPr>
        <w:t xml:space="preserve"> </w:t>
      </w:r>
      <w:r>
        <w:rPr>
          <w:spacing w:val="-1"/>
        </w:rPr>
        <w:t>discharge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rPr>
          <w:spacing w:val="-1"/>
        </w:rPr>
        <w:t>duties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body</w:t>
      </w:r>
      <w:r>
        <w:rPr>
          <w:spacing w:val="2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impartial review.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numPr>
          <w:ilvl w:val="0"/>
          <w:numId w:val="22"/>
        </w:numPr>
        <w:tabs>
          <w:tab w:val="left" w:pos="539"/>
        </w:tabs>
        <w:ind w:right="136" w:firstLine="0"/>
        <w:jc w:val="both"/>
      </w:pPr>
      <w:r>
        <w:rPr>
          <w:spacing w:val="-1"/>
        </w:rPr>
        <w:t>Authority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Chair: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chair</w:t>
      </w:r>
      <w:r>
        <w:rPr>
          <w:spacing w:val="1"/>
        </w:rPr>
        <w:t xml:space="preserve"> </w:t>
      </w:r>
      <w:r>
        <w:rPr>
          <w:spacing w:val="-1"/>
        </w:rPr>
        <w:t>shall</w:t>
      </w:r>
      <w:r>
        <w:rPr>
          <w:spacing w:val="25"/>
        </w:rPr>
        <w:t xml:space="preserve"> </w:t>
      </w:r>
      <w:r>
        <w:rPr>
          <w:spacing w:val="-1"/>
        </w:rPr>
        <w:t>administer</w:t>
      </w:r>
      <w:r>
        <w:rPr>
          <w:spacing w:val="25"/>
        </w:rPr>
        <w:t xml:space="preserve"> </w:t>
      </w:r>
      <w:r>
        <w:t>oaths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witnesses,</w:t>
      </w:r>
      <w:r>
        <w:rPr>
          <w:spacing w:val="29"/>
        </w:rPr>
        <w:t xml:space="preserve"> </w:t>
      </w:r>
      <w:r>
        <w:rPr>
          <w:spacing w:val="-1"/>
        </w:rPr>
        <w:t>rule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-1"/>
        </w:rPr>
        <w:t>questions</w:t>
      </w:r>
      <w:r>
        <w:rPr>
          <w:spacing w:val="37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evidence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upon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service</w:t>
      </w:r>
      <w:r>
        <w:rPr>
          <w:spacing w:val="39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subpoenas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rPr>
          <w:spacing w:val="-1"/>
        </w:rPr>
        <w:t>notices,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do</w:t>
      </w:r>
      <w:r>
        <w:rPr>
          <w:spacing w:val="26"/>
        </w:rPr>
        <w:t xml:space="preserve"> </w:t>
      </w:r>
      <w:r>
        <w:rPr>
          <w:spacing w:val="-1"/>
        </w:rPr>
        <w:t>whatever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necessary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proper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conduct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hearing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judicious,</w:t>
      </w:r>
      <w:r>
        <w:rPr>
          <w:spacing w:val="46"/>
        </w:rPr>
        <w:t xml:space="preserve"> </w:t>
      </w:r>
      <w:r>
        <w:rPr>
          <w:spacing w:val="-1"/>
        </w:rPr>
        <w:t>fair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expeditious</w:t>
      </w:r>
      <w:r>
        <w:rPr>
          <w:spacing w:val="-2"/>
        </w:rPr>
        <w:t xml:space="preserve"> </w:t>
      </w:r>
      <w:r>
        <w:rPr>
          <w:spacing w:val="-1"/>
        </w:rPr>
        <w:t>manner.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22"/>
        </w:numPr>
        <w:tabs>
          <w:tab w:val="left" w:pos="541"/>
        </w:tabs>
        <w:ind w:right="135" w:firstLine="0"/>
        <w:jc w:val="both"/>
      </w:pPr>
      <w:r>
        <w:rPr>
          <w:spacing w:val="-1"/>
        </w:rPr>
        <w:t>Disqualification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Board</w:t>
      </w:r>
      <w:r>
        <w:rPr>
          <w:spacing w:val="3"/>
        </w:rPr>
        <w:t xml:space="preserve"> </w:t>
      </w:r>
      <w:r>
        <w:rPr>
          <w:spacing w:val="-1"/>
        </w:rPr>
        <w:t>Member:</w:t>
      </w:r>
      <w:r>
        <w:rPr>
          <w:spacing w:val="1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member</w:t>
      </w:r>
      <w:r>
        <w:rPr>
          <w:spacing w:val="3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board</w:t>
      </w:r>
      <w:r>
        <w:rPr>
          <w:spacing w:val="32"/>
        </w:rPr>
        <w:t xml:space="preserve"> </w:t>
      </w:r>
      <w:r>
        <w:rPr>
          <w:spacing w:val="-2"/>
        </w:rPr>
        <w:t>shall</w:t>
      </w:r>
      <w:r>
        <w:rPr>
          <w:spacing w:val="33"/>
        </w:rPr>
        <w:t xml:space="preserve"> </w:t>
      </w:r>
      <w:r>
        <w:rPr>
          <w:spacing w:val="-1"/>
        </w:rPr>
        <w:t>voluntarily</w:t>
      </w:r>
      <w:r>
        <w:rPr>
          <w:spacing w:val="35"/>
        </w:rPr>
        <w:t xml:space="preserve"> </w:t>
      </w:r>
      <w:r>
        <w:rPr>
          <w:spacing w:val="-1"/>
        </w:rPr>
        <w:t>disqualify</w:t>
      </w:r>
      <w:r>
        <w:rPr>
          <w:spacing w:val="38"/>
        </w:rPr>
        <w:t xml:space="preserve"> </w:t>
      </w:r>
      <w:r>
        <w:rPr>
          <w:spacing w:val="-1"/>
        </w:rPr>
        <w:t>him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herself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withdraw</w:t>
      </w:r>
      <w:r>
        <w:rPr>
          <w:spacing w:val="20"/>
        </w:rPr>
        <w:t xml:space="preserve"> </w:t>
      </w:r>
      <w:r>
        <w:rPr>
          <w:spacing w:val="-1"/>
        </w:rPr>
        <w:t>from</w:t>
      </w:r>
      <w:r>
        <w:rPr>
          <w:spacing w:val="20"/>
        </w:rPr>
        <w:t xml:space="preserve"> </w:t>
      </w:r>
      <w:r>
        <w:rPr>
          <w:spacing w:val="-1"/>
        </w:rPr>
        <w:t>any</w:t>
      </w:r>
      <w:r>
        <w:rPr>
          <w:spacing w:val="20"/>
        </w:rPr>
        <w:t xml:space="preserve"> </w:t>
      </w:r>
      <w:r>
        <w:rPr>
          <w:spacing w:val="-1"/>
        </w:rPr>
        <w:t>hearing</w:t>
      </w:r>
      <w:r>
        <w:rPr>
          <w:spacing w:val="18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member</w:t>
      </w:r>
      <w:r>
        <w:rPr>
          <w:spacing w:val="39"/>
        </w:rPr>
        <w:t xml:space="preserve"> </w:t>
      </w:r>
      <w:r>
        <w:rPr>
          <w:spacing w:val="-1"/>
        </w:rPr>
        <w:t>cannot</w:t>
      </w:r>
      <w:r>
        <w:rPr>
          <w:spacing w:val="39"/>
        </w:rPr>
        <w:t xml:space="preserve"> </w:t>
      </w:r>
      <w:r>
        <w:rPr>
          <w:spacing w:val="-1"/>
        </w:rPr>
        <w:t>act</w:t>
      </w:r>
      <w:r>
        <w:rPr>
          <w:spacing w:val="40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fair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impartial</w:t>
      </w:r>
      <w:r>
        <w:rPr>
          <w:spacing w:val="30"/>
        </w:rPr>
        <w:t xml:space="preserve"> </w:t>
      </w:r>
      <w:r>
        <w:rPr>
          <w:spacing w:val="-1"/>
        </w:rPr>
        <w:t>manner,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rPr>
          <w:spacing w:val="-1"/>
        </w:rPr>
        <w:t>where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member</w:t>
      </w:r>
      <w:r>
        <w:rPr>
          <w:spacing w:val="34"/>
        </w:rPr>
        <w:t xml:space="preserve"> </w:t>
      </w:r>
      <w:r>
        <w:rPr>
          <w:spacing w:val="-1"/>
        </w:rPr>
        <w:t>has</w:t>
      </w:r>
      <w:r>
        <w:rPr>
          <w:spacing w:val="34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rPr>
          <w:spacing w:val="-1"/>
        </w:rPr>
        <w:t>interest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proceedings.</w:t>
      </w:r>
      <w:r>
        <w:rPr>
          <w:spacing w:val="19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rPr>
          <w:spacing w:val="-1"/>
        </w:rPr>
        <w:t>party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hearing</w:t>
      </w:r>
      <w:r>
        <w:rPr>
          <w:spacing w:val="44"/>
        </w:rPr>
        <w:t xml:space="preserve"> </w:t>
      </w:r>
      <w:r>
        <w:t>may</w:t>
      </w:r>
      <w:r>
        <w:rPr>
          <w:spacing w:val="47"/>
        </w:rPr>
        <w:t xml:space="preserve"> </w:t>
      </w:r>
      <w:r>
        <w:rPr>
          <w:spacing w:val="-1"/>
        </w:rPr>
        <w:t>request</w:t>
      </w:r>
      <w:r>
        <w:rPr>
          <w:spacing w:val="46"/>
        </w:rPr>
        <w:t xml:space="preserve"> </w:t>
      </w:r>
      <w:r>
        <w:rPr>
          <w:spacing w:val="-1"/>
        </w:rPr>
        <w:t>disqualification</w:t>
      </w:r>
      <w:r>
        <w:rPr>
          <w:spacing w:val="42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board</w:t>
      </w:r>
      <w:r>
        <w:rPr>
          <w:spacing w:val="23"/>
        </w:rPr>
        <w:t xml:space="preserve"> </w:t>
      </w:r>
      <w:r>
        <w:rPr>
          <w:spacing w:val="-1"/>
        </w:rPr>
        <w:t>member</w:t>
      </w:r>
      <w:r>
        <w:rPr>
          <w:spacing w:val="37"/>
        </w:rPr>
        <w:t xml:space="preserve"> </w:t>
      </w:r>
      <w:r>
        <w:rPr>
          <w:spacing w:val="-2"/>
        </w:rPr>
        <w:t>by</w:t>
      </w:r>
      <w:r>
        <w:rPr>
          <w:spacing w:val="38"/>
        </w:rPr>
        <w:t xml:space="preserve"> </w:t>
      </w:r>
      <w:r>
        <w:rPr>
          <w:spacing w:val="-1"/>
        </w:rPr>
        <w:t>filing</w:t>
      </w:r>
      <w:r>
        <w:rPr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rPr>
          <w:spacing w:val="-1"/>
        </w:rPr>
        <w:t>affidavit</w:t>
      </w:r>
      <w:r>
        <w:rPr>
          <w:spacing w:val="38"/>
        </w:rPr>
        <w:t xml:space="preserve"> </w:t>
      </w:r>
      <w:r>
        <w:rPr>
          <w:spacing w:val="-1"/>
        </w:rPr>
        <w:t>stating</w:t>
      </w:r>
      <w:r>
        <w:rPr>
          <w:spacing w:val="3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rPr>
          <w:spacing w:val="-1"/>
        </w:rPr>
        <w:t>particularity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grounds</w:t>
      </w:r>
      <w:r>
        <w:rPr>
          <w:spacing w:val="46"/>
        </w:rPr>
        <w:t xml:space="preserve"> </w:t>
      </w:r>
      <w:r>
        <w:rPr>
          <w:spacing w:val="-1"/>
        </w:rPr>
        <w:t>for</w:t>
      </w:r>
      <w:r>
        <w:rPr>
          <w:spacing w:val="47"/>
        </w:rPr>
        <w:t xml:space="preserve"> </w:t>
      </w:r>
      <w:r>
        <w:rPr>
          <w:spacing w:val="-1"/>
        </w:rPr>
        <w:t>disqualification.</w:t>
      </w:r>
      <w:r>
        <w:rPr>
          <w:spacing w:val="47"/>
        </w:rPr>
        <w:t xml:space="preserve"> </w:t>
      </w:r>
      <w:r>
        <w:t>If</w:t>
      </w:r>
      <w:r>
        <w:rPr>
          <w:spacing w:val="3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board</w:t>
      </w:r>
      <w:r>
        <w:rPr>
          <w:spacing w:val="9"/>
        </w:rPr>
        <w:t xml:space="preserve"> </w:t>
      </w:r>
      <w:r>
        <w:rPr>
          <w:spacing w:val="-1"/>
        </w:rPr>
        <w:t>member</w:t>
      </w:r>
      <w:r>
        <w:rPr>
          <w:spacing w:val="13"/>
        </w:rPr>
        <w:t xml:space="preserve"> </w:t>
      </w:r>
      <w:r>
        <w:rPr>
          <w:spacing w:val="-1"/>
        </w:rPr>
        <w:t>does</w:t>
      </w:r>
      <w:r>
        <w:rPr>
          <w:spacing w:val="11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rPr>
          <w:spacing w:val="-1"/>
        </w:rPr>
        <w:t>disqualify</w:t>
      </w:r>
      <w:r>
        <w:rPr>
          <w:spacing w:val="11"/>
        </w:rPr>
        <w:t xml:space="preserve"> </w:t>
      </w:r>
      <w:r>
        <w:rPr>
          <w:spacing w:val="-1"/>
        </w:rPr>
        <w:t>him</w:t>
      </w:r>
      <w:r>
        <w:rPr>
          <w:spacing w:val="1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rPr>
          <w:spacing w:val="-1"/>
        </w:rPr>
        <w:t>herself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response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t xml:space="preserve">the </w:t>
      </w:r>
      <w:r>
        <w:rPr>
          <w:spacing w:val="-1"/>
        </w:rPr>
        <w:t>motion,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chair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board</w:t>
      </w:r>
      <w:r>
        <w:rPr>
          <w:spacing w:val="11"/>
        </w:rPr>
        <w:t xml:space="preserve"> </w:t>
      </w:r>
      <w:r>
        <w:rPr>
          <w:spacing w:val="-1"/>
        </w:rPr>
        <w:t>shall</w:t>
      </w:r>
      <w:r>
        <w:rPr>
          <w:spacing w:val="12"/>
        </w:rPr>
        <w:t xml:space="preserve"> </w:t>
      </w:r>
      <w:r>
        <w:rPr>
          <w:spacing w:val="-1"/>
        </w:rPr>
        <w:t>decide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issue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disqualification.</w:t>
      </w:r>
      <w:r>
        <w:rPr>
          <w:spacing w:val="22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hearing</w:t>
      </w:r>
      <w:r>
        <w:rPr>
          <w:spacing w:val="23"/>
        </w:rPr>
        <w:t xml:space="preserve"> </w:t>
      </w:r>
      <w:r>
        <w:rPr>
          <w:spacing w:val="-1"/>
        </w:rPr>
        <w:t>shall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24"/>
        </w:rPr>
        <w:t xml:space="preserve"> </w:t>
      </w:r>
      <w:r>
        <w:rPr>
          <w:spacing w:val="-1"/>
        </w:rPr>
        <w:t>held</w:t>
      </w:r>
      <w:r>
        <w:rPr>
          <w:spacing w:val="2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rPr>
          <w:spacing w:val="-1"/>
        </w:rPr>
        <w:t>requested</w:t>
      </w:r>
      <w:r>
        <w:rPr>
          <w:spacing w:val="24"/>
        </w:rPr>
        <w:t xml:space="preserve"> </w:t>
      </w:r>
      <w:r>
        <w:rPr>
          <w:spacing w:val="-1"/>
        </w:rPr>
        <w:t>by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moving</w:t>
      </w:r>
      <w:r>
        <w:rPr>
          <w:spacing w:val="31"/>
        </w:rPr>
        <w:t xml:space="preserve"> </w:t>
      </w:r>
      <w:r>
        <w:rPr>
          <w:spacing w:val="-1"/>
        </w:rPr>
        <w:t>party</w:t>
      </w:r>
      <w:r>
        <w:rPr>
          <w:spacing w:val="46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rPr>
          <w:spacing w:val="-1"/>
        </w:rPr>
        <w:t>deemed</w:t>
      </w:r>
      <w:r>
        <w:rPr>
          <w:spacing w:val="45"/>
        </w:rPr>
        <w:t xml:space="preserve"> </w:t>
      </w:r>
      <w:r>
        <w:rPr>
          <w:spacing w:val="-1"/>
        </w:rPr>
        <w:t>necessary</w:t>
      </w:r>
      <w:r>
        <w:rPr>
          <w:spacing w:val="47"/>
        </w:rPr>
        <w:t xml:space="preserve"> </w:t>
      </w:r>
      <w:r>
        <w:rPr>
          <w:spacing w:val="-1"/>
        </w:rPr>
        <w:t>by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chair.</w:t>
      </w:r>
      <w:r>
        <w:rPr>
          <w:spacing w:val="40"/>
        </w:rPr>
        <w:t xml:space="preserve"> </w:t>
      </w:r>
      <w:r>
        <w:rPr>
          <w:spacing w:val="-1"/>
        </w:rPr>
        <w:t>All</w:t>
      </w:r>
      <w:r>
        <w:rPr>
          <w:spacing w:val="35"/>
        </w:rPr>
        <w:t xml:space="preserve"> </w:t>
      </w:r>
      <w:r>
        <w:rPr>
          <w:spacing w:val="-1"/>
        </w:rPr>
        <w:t>materials</w:t>
      </w:r>
      <w:r>
        <w:rPr>
          <w:spacing w:val="12"/>
        </w:rPr>
        <w:t xml:space="preserve"> </w:t>
      </w:r>
      <w:r>
        <w:rPr>
          <w:spacing w:val="-1"/>
        </w:rPr>
        <w:t>pertinent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matter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disqualification</w:t>
      </w:r>
      <w:r>
        <w:rPr>
          <w:spacing w:val="37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made</w:t>
      </w:r>
      <w: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record.</w:t>
      </w:r>
    </w:p>
    <w:p w:rsidR="004F3824" w:rsidRDefault="003621EC">
      <w:pPr>
        <w:pStyle w:val="BodyText"/>
        <w:ind w:right="136"/>
        <w:jc w:val="both"/>
        <w:rPr>
          <w:spacing w:val="-1"/>
        </w:rPr>
      </w:pPr>
      <w:r>
        <w:t>If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board</w:t>
      </w:r>
      <w:r>
        <w:rPr>
          <w:spacing w:val="24"/>
        </w:rPr>
        <w:t xml:space="preserve"> </w:t>
      </w:r>
      <w:r>
        <w:rPr>
          <w:spacing w:val="-1"/>
        </w:rPr>
        <w:t>member</w:t>
      </w:r>
      <w:r>
        <w:rPr>
          <w:spacing w:val="2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1"/>
        </w:rPr>
        <w:t>disqualified,</w:t>
      </w:r>
      <w:r>
        <w:rPr>
          <w:spacing w:val="26"/>
        </w:rPr>
        <w:t xml:space="preserve"> </w:t>
      </w:r>
      <w:r>
        <w:t>thereby</w:t>
      </w:r>
      <w:r>
        <w:rPr>
          <w:spacing w:val="28"/>
        </w:rPr>
        <w:t xml:space="preserve"> </w:t>
      </w:r>
      <w:r>
        <w:rPr>
          <w:spacing w:val="-1"/>
        </w:rPr>
        <w:t>negating</w:t>
      </w:r>
      <w:r>
        <w:rPr>
          <w:spacing w:val="4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quorum,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chair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appoint</w:t>
      </w:r>
      <w:r>
        <w:rPr>
          <w:spacing w:val="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hearing</w:t>
      </w:r>
      <w:r>
        <w:rPr>
          <w:spacing w:val="25"/>
        </w:rPr>
        <w:t xml:space="preserve"> </w:t>
      </w:r>
      <w:r>
        <w:rPr>
          <w:spacing w:val="-1"/>
        </w:rPr>
        <w:t>officer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decide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matter</w:t>
      </w:r>
      <w:r>
        <w:rPr>
          <w:spacing w:val="26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2"/>
        </w:rPr>
        <w:t>same</w:t>
      </w:r>
      <w:r>
        <w:rPr>
          <w:spacing w:val="33"/>
        </w:rPr>
        <w:t xml:space="preserve"> </w:t>
      </w:r>
      <w:r>
        <w:rPr>
          <w:spacing w:val="-1"/>
        </w:rPr>
        <w:t>manner</w:t>
      </w:r>
      <w:r>
        <w:t xml:space="preserve"> as</w:t>
      </w:r>
      <w:r>
        <w:rPr>
          <w:spacing w:val="-3"/>
        </w:rPr>
        <w:t xml:space="preserve"> </w:t>
      </w:r>
      <w:r>
        <w:t xml:space="preserve">if </w:t>
      </w:r>
      <w:r>
        <w:rPr>
          <w:spacing w:val="-2"/>
        </w:rPr>
        <w:t>the</w:t>
      </w:r>
      <w:r>
        <w:t xml:space="preserve"> board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>presiding.</w:t>
      </w:r>
    </w:p>
    <w:p w:rsidR="003A12EB" w:rsidRDefault="003A12EB">
      <w:pPr>
        <w:pStyle w:val="BodyText"/>
        <w:ind w:right="136"/>
        <w:jc w:val="both"/>
      </w:pPr>
    </w:p>
    <w:p w:rsidR="004F3824" w:rsidRDefault="003621EC">
      <w:pPr>
        <w:pStyle w:val="BodyText"/>
        <w:numPr>
          <w:ilvl w:val="0"/>
          <w:numId w:val="22"/>
        </w:numPr>
        <w:tabs>
          <w:tab w:val="left" w:pos="445"/>
        </w:tabs>
        <w:spacing w:before="37"/>
        <w:ind w:firstLine="0"/>
        <w:jc w:val="both"/>
      </w:pPr>
      <w:r>
        <w:rPr>
          <w:spacing w:val="-1"/>
        </w:rPr>
        <w:t>Judgment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Board: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board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rPr>
          <w:spacing w:val="-1"/>
        </w:rPr>
        <w:t>issue</w:t>
      </w:r>
      <w:r>
        <w:rPr>
          <w:spacing w:val="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decision</w:t>
      </w:r>
      <w:r>
        <w:rPr>
          <w:spacing w:val="42"/>
        </w:rPr>
        <w:t xml:space="preserve"> </w:t>
      </w:r>
      <w:r>
        <w:t>within</w:t>
      </w:r>
      <w:r>
        <w:rPr>
          <w:spacing w:val="4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reasonable</w:t>
      </w:r>
      <w:r>
        <w:rPr>
          <w:spacing w:val="45"/>
        </w:rPr>
        <w:t xml:space="preserve"> </w:t>
      </w:r>
      <w:r>
        <w:rPr>
          <w:spacing w:val="-1"/>
        </w:rPr>
        <w:t>time</w:t>
      </w:r>
      <w:r>
        <w:rPr>
          <w:spacing w:val="44"/>
        </w:rPr>
        <w:t xml:space="preserve"> </w:t>
      </w:r>
      <w:r>
        <w:rPr>
          <w:spacing w:val="-1"/>
        </w:rPr>
        <w:t>following</w:t>
      </w:r>
      <w:r>
        <w:rPr>
          <w:spacing w:val="4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conclusion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hearing.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decision</w:t>
      </w:r>
      <w:r>
        <w:rPr>
          <w:spacing w:val="21"/>
        </w:rPr>
        <w:t xml:space="preserve"> </w:t>
      </w:r>
      <w:r>
        <w:rPr>
          <w:spacing w:val="-1"/>
        </w:rPr>
        <w:t>must</w:t>
      </w:r>
      <w:r>
        <w:rPr>
          <w:spacing w:val="25"/>
        </w:rPr>
        <w:t xml:space="preserve"> </w:t>
      </w:r>
      <w:r>
        <w:rPr>
          <w:spacing w:val="-2"/>
        </w:rPr>
        <w:t>be</w:t>
      </w:r>
      <w:r>
        <w:rPr>
          <w:spacing w:val="3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writing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be</w:t>
      </w:r>
      <w:r>
        <w:rPr>
          <w:spacing w:val="29"/>
        </w:rPr>
        <w:t xml:space="preserve"> </w:t>
      </w:r>
      <w:r>
        <w:rPr>
          <w:spacing w:val="-1"/>
        </w:rPr>
        <w:t>signed</w:t>
      </w:r>
      <w:r>
        <w:rPr>
          <w:spacing w:val="29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members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board.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decision</w:t>
      </w:r>
      <w:r>
        <w:rPr>
          <w:spacing w:val="2"/>
        </w:rP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forth</w:t>
      </w:r>
      <w:r>
        <w:t xml:space="preserve"> </w:t>
      </w:r>
      <w:r>
        <w:rPr>
          <w:spacing w:val="-1"/>
        </w:rPr>
        <w:t>findings</w:t>
      </w:r>
      <w:r>
        <w:t xml:space="preserve"> of</w:t>
      </w:r>
      <w:r>
        <w:rPr>
          <w:spacing w:val="41"/>
        </w:rPr>
        <w:t xml:space="preserve"> </w:t>
      </w:r>
      <w:r>
        <w:rPr>
          <w:spacing w:val="-1"/>
        </w:rPr>
        <w:t>fact,</w:t>
      </w:r>
      <w:r>
        <w:rPr>
          <w:spacing w:val="24"/>
        </w:rPr>
        <w:t xml:space="preserve"> </w:t>
      </w:r>
      <w:r>
        <w:rPr>
          <w:spacing w:val="-1"/>
        </w:rPr>
        <w:t>conclusions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2"/>
        </w:rPr>
        <w:t>fact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t>law,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judgment.</w:t>
      </w:r>
      <w:r>
        <w:rPr>
          <w:spacing w:val="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decision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board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rPr>
          <w:spacing w:val="-1"/>
        </w:rPr>
        <w:t>not</w:t>
      </w:r>
      <w:r>
        <w:rPr>
          <w:spacing w:val="21"/>
        </w:rPr>
        <w:t xml:space="preserve"> </w:t>
      </w:r>
      <w:r>
        <w:rPr>
          <w:spacing w:val="-1"/>
        </w:rPr>
        <w:t>unanimous,</w:t>
      </w:r>
      <w:r>
        <w:rPr>
          <w:spacing w:val="4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decision</w:t>
      </w:r>
      <w:r>
        <w:rPr>
          <w:spacing w:val="46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majority</w:t>
      </w:r>
      <w:r>
        <w:rPr>
          <w:spacing w:val="4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rPr>
          <w:spacing w:val="-1"/>
        </w:rPr>
        <w:t>control.</w:t>
      </w:r>
      <w:r>
        <w:rPr>
          <w:spacing w:val="46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minority</w:t>
      </w:r>
      <w:r>
        <w:rPr>
          <w:spacing w:val="47"/>
        </w:rPr>
        <w:t xml:space="preserve"> </w:t>
      </w:r>
      <w:r>
        <w:t xml:space="preserve">may </w:t>
      </w:r>
      <w:r>
        <w:rPr>
          <w:spacing w:val="-2"/>
        </w:rPr>
        <w:t>file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dissenting</w:t>
      </w:r>
      <w:r>
        <w:rPr>
          <w:spacing w:val="41"/>
        </w:rPr>
        <w:t xml:space="preserve"> </w:t>
      </w:r>
      <w:r>
        <w:rPr>
          <w:spacing w:val="-1"/>
        </w:rPr>
        <w:t>opinion.</w:t>
      </w:r>
    </w:p>
    <w:p w:rsidR="004F3824" w:rsidRDefault="004F3824">
      <w:pPr>
        <w:rPr>
          <w:rFonts w:ascii="Calibri" w:eastAsia="Calibri" w:hAnsi="Calibri" w:cs="Calibri"/>
        </w:rPr>
      </w:pPr>
    </w:p>
    <w:p w:rsidR="004F3824" w:rsidRDefault="003621EC">
      <w:pPr>
        <w:pStyle w:val="BodyText"/>
        <w:jc w:val="both"/>
        <w:rPr>
          <w:spacing w:val="-1"/>
        </w:rPr>
      </w:pPr>
      <w:r>
        <w:rPr>
          <w:spacing w:val="-1"/>
        </w:rPr>
        <w:t>The</w:t>
      </w:r>
      <w:r>
        <w:rPr>
          <w:spacing w:val="5"/>
        </w:rPr>
        <w:t xml:space="preserve"> </w:t>
      </w:r>
      <w:r>
        <w:t>Board</w:t>
      </w:r>
      <w:r>
        <w:rPr>
          <w:spacing w:val="4"/>
        </w:rPr>
        <w:t xml:space="preserve"> </w:t>
      </w:r>
      <w:r>
        <w:rPr>
          <w:spacing w:val="-1"/>
        </w:rPr>
        <w:t>promptly</w:t>
      </w:r>
      <w:r>
        <w:rPr>
          <w:spacing w:val="6"/>
        </w:rPr>
        <w:t xml:space="preserve"> </w:t>
      </w:r>
      <w:r>
        <w:rPr>
          <w:spacing w:val="-1"/>
        </w:rPr>
        <w:t>shall</w:t>
      </w:r>
      <w:r>
        <w:rPr>
          <w:spacing w:val="4"/>
        </w:rPr>
        <w:t xml:space="preserve"> </w:t>
      </w:r>
      <w:r>
        <w:t>mail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deliver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copy</w:t>
      </w:r>
      <w:r>
        <w:rPr>
          <w:spacing w:val="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its</w:t>
      </w:r>
      <w:r>
        <w:rPr>
          <w:spacing w:val="-1"/>
        </w:rPr>
        <w:t xml:space="preserve"> decision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licensee,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investigating panel</w:t>
      </w:r>
      <w:r>
        <w:rPr>
          <w:spacing w:val="37"/>
        </w:rPr>
        <w:t xml:space="preserve"> </w:t>
      </w:r>
      <w:r>
        <w:rPr>
          <w:spacing w:val="-1"/>
        </w:rPr>
        <w:t>and,</w:t>
      </w:r>
      <w:r>
        <w:rPr>
          <w:spacing w:val="1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rPr>
          <w:spacing w:val="-1"/>
        </w:rPr>
        <w:t>appropriate,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complainant.</w:t>
      </w:r>
      <w:r>
        <w:rPr>
          <w:spacing w:val="20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spacing w:val="-1"/>
        </w:rPr>
        <w:t>order</w:t>
      </w:r>
      <w:r>
        <w:rPr>
          <w:spacing w:val="41"/>
        </w:rPr>
        <w:t xml:space="preserve"> </w:t>
      </w:r>
      <w:r>
        <w:rPr>
          <w:spacing w:val="-1"/>
        </w:rPr>
        <w:t>attached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judgment</w:t>
      </w:r>
      <w:r>
        <w:rPr>
          <w:spacing w:val="12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rPr>
          <w:spacing w:val="-1"/>
        </w:rPr>
        <w:t>go</w:t>
      </w:r>
      <w:r>
        <w:rPr>
          <w:spacing w:val="15"/>
        </w:rPr>
        <w:t xml:space="preserve"> </w:t>
      </w:r>
      <w:r>
        <w:rPr>
          <w:spacing w:val="-1"/>
        </w:rPr>
        <w:t>into</w:t>
      </w:r>
      <w:r>
        <w:rPr>
          <w:spacing w:val="16"/>
        </w:rPr>
        <w:t xml:space="preserve"> </w:t>
      </w:r>
      <w:r>
        <w:rPr>
          <w:spacing w:val="-1"/>
        </w:rPr>
        <w:t>effect</w:t>
      </w:r>
      <w:r>
        <w:rPr>
          <w:spacing w:val="15"/>
        </w:rPr>
        <w:t xml:space="preserve"> </w:t>
      </w:r>
      <w:r>
        <w:rPr>
          <w:spacing w:val="-1"/>
        </w:rPr>
        <w:t>after</w:t>
      </w:r>
      <w:r>
        <w:rPr>
          <w:spacing w:val="29"/>
        </w:rPr>
        <w:t xml:space="preserve"> </w:t>
      </w:r>
      <w:r>
        <w:lastRenderedPageBreak/>
        <w:t>the</w:t>
      </w:r>
      <w:r>
        <w:rPr>
          <w:spacing w:val="14"/>
        </w:rPr>
        <w:t xml:space="preserve"> </w:t>
      </w:r>
      <w:r>
        <w:t>end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30-day</w:t>
      </w:r>
      <w:r>
        <w:rPr>
          <w:spacing w:val="15"/>
        </w:rPr>
        <w:t xml:space="preserve"> </w:t>
      </w:r>
      <w:r>
        <w:rPr>
          <w:spacing w:val="-1"/>
        </w:rPr>
        <w:t>appeal</w:t>
      </w:r>
      <w:r>
        <w:rPr>
          <w:spacing w:val="14"/>
        </w:rPr>
        <w:t xml:space="preserve"> </w:t>
      </w:r>
      <w:r>
        <w:rPr>
          <w:spacing w:val="-1"/>
        </w:rPr>
        <w:t>period,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rPr>
          <w:spacing w:val="-2"/>
        </w:rPr>
        <w:t>no</w:t>
      </w:r>
      <w:r>
        <w:rPr>
          <w:spacing w:val="15"/>
        </w:rPr>
        <w:t xml:space="preserve"> </w:t>
      </w:r>
      <w:r>
        <w:rPr>
          <w:spacing w:val="-1"/>
        </w:rPr>
        <w:t>appeal</w:t>
      </w:r>
      <w:r>
        <w:rPr>
          <w:spacing w:val="25"/>
        </w:rPr>
        <w:t xml:space="preserve"> </w:t>
      </w:r>
      <w:r>
        <w:t xml:space="preserve">is </w:t>
      </w:r>
      <w:r>
        <w:rPr>
          <w:spacing w:val="-1"/>
        </w:rPr>
        <w:t>filed.</w:t>
      </w:r>
    </w:p>
    <w:p w:rsidR="003A12EB" w:rsidRDefault="003A12EB">
      <w:pPr>
        <w:pStyle w:val="BodyText"/>
        <w:jc w:val="both"/>
      </w:pPr>
    </w:p>
    <w:p w:rsidR="004F3824" w:rsidRDefault="003621EC">
      <w:pPr>
        <w:pStyle w:val="BodyText"/>
        <w:numPr>
          <w:ilvl w:val="0"/>
          <w:numId w:val="22"/>
        </w:numPr>
        <w:tabs>
          <w:tab w:val="left" w:pos="510"/>
        </w:tabs>
        <w:ind w:firstLine="0"/>
        <w:jc w:val="both"/>
      </w:pPr>
      <w:r>
        <w:rPr>
          <w:spacing w:val="-1"/>
        </w:rPr>
        <w:t>Appeal</w:t>
      </w:r>
      <w:r>
        <w:rPr>
          <w:spacing w:val="22"/>
        </w:rPr>
        <w:t xml:space="preserve"> </w:t>
      </w:r>
      <w:r w:rsidR="003E43C3">
        <w:rPr>
          <w:spacing w:val="22"/>
        </w:rPr>
        <w:t>f</w:t>
      </w:r>
      <w:r>
        <w:rPr>
          <w:spacing w:val="-2"/>
        </w:rPr>
        <w:t>rom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Decision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Board:</w:t>
      </w:r>
      <w:r>
        <w:rPr>
          <w:spacing w:val="4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licensee</w:t>
      </w:r>
      <w:r>
        <w:rPr>
          <w:spacing w:val="1"/>
        </w:rPr>
        <w:t xml:space="preserve"> </w:t>
      </w:r>
      <w:r>
        <w:rPr>
          <w:spacing w:val="-1"/>
        </w:rPr>
        <w:t>aggrieved</w:t>
      </w:r>
      <w:r>
        <w:rPr>
          <w:spacing w:val="49"/>
        </w:rPr>
        <w:t xml:space="preserve"> </w:t>
      </w:r>
      <w:r>
        <w:rPr>
          <w:spacing w:val="-1"/>
        </w:rPr>
        <w:t>by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judgment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board</w:t>
      </w:r>
      <w:r>
        <w:rPr>
          <w:spacing w:val="31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rPr>
          <w:spacing w:val="-1"/>
        </w:rPr>
        <w:t>appeal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judgment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Supreme</w:t>
      </w:r>
      <w:r>
        <w:rPr>
          <w:spacing w:val="13"/>
        </w:rPr>
        <w:t xml:space="preserve"> </w:t>
      </w:r>
      <w:r>
        <w:rPr>
          <w:spacing w:val="-1"/>
        </w:rPr>
        <w:t>Court.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board</w:t>
      </w:r>
      <w:r>
        <w:rPr>
          <w:spacing w:val="28"/>
        </w:rPr>
        <w:t xml:space="preserve"> </w:t>
      </w:r>
      <w:r>
        <w:t>may</w:t>
      </w:r>
      <w:r>
        <w:rPr>
          <w:spacing w:val="30"/>
        </w:rPr>
        <w:t xml:space="preserve"> </w:t>
      </w:r>
      <w:r>
        <w:rPr>
          <w:spacing w:val="-1"/>
        </w:rPr>
        <w:t>grant,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court</w:t>
      </w:r>
      <w:r>
        <w:rPr>
          <w:spacing w:val="30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rPr>
          <w:spacing w:val="-1"/>
        </w:rPr>
        <w:t>order,</w:t>
      </w:r>
      <w:r>
        <w:rPr>
          <w:spacing w:val="3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stay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board's</w:t>
      </w:r>
      <w:r>
        <w:rPr>
          <w:spacing w:val="19"/>
        </w:rPr>
        <w:t xml:space="preserve"> </w:t>
      </w:r>
      <w:r>
        <w:t>order</w:t>
      </w:r>
      <w:r>
        <w:rPr>
          <w:spacing w:val="17"/>
        </w:rPr>
        <w:t xml:space="preserve"> </w:t>
      </w:r>
      <w:r>
        <w:rPr>
          <w:spacing w:val="-1"/>
        </w:rPr>
        <w:t>upon</w:t>
      </w:r>
      <w:r>
        <w:rPr>
          <w:spacing w:val="18"/>
        </w:rPr>
        <w:t xml:space="preserve"> </w:t>
      </w:r>
      <w:r>
        <w:rPr>
          <w:spacing w:val="-1"/>
        </w:rPr>
        <w:t>application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licensee.</w:t>
      </w:r>
    </w:p>
    <w:p w:rsidR="004F3824" w:rsidRDefault="004F3824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22"/>
        </w:numPr>
        <w:tabs>
          <w:tab w:val="left" w:pos="448"/>
        </w:tabs>
        <w:ind w:firstLine="0"/>
        <w:jc w:val="both"/>
      </w:pPr>
      <w:r>
        <w:rPr>
          <w:spacing w:val="-1"/>
        </w:rPr>
        <w:t>Transcripts:</w:t>
      </w:r>
      <w:r>
        <w:rPr>
          <w:spacing w:val="21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contested</w:t>
      </w:r>
      <w:r>
        <w:rPr>
          <w:spacing w:val="9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rPr>
          <w:spacing w:val="-1"/>
        </w:rPr>
        <w:t>hearing</w:t>
      </w:r>
      <w:r>
        <w:rPr>
          <w:spacing w:val="9"/>
        </w:rPr>
        <w:t xml:space="preserve"> </w:t>
      </w:r>
      <w:r>
        <w:rPr>
          <w:spacing w:val="-1"/>
        </w:rPr>
        <w:t>shall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21"/>
        </w:rPr>
        <w:t xml:space="preserve"> </w:t>
      </w:r>
      <w:r>
        <w:rPr>
          <w:spacing w:val="-1"/>
        </w:rPr>
        <w:t>recorded</w:t>
      </w:r>
      <w:r>
        <w:rPr>
          <w:spacing w:val="4"/>
        </w:rPr>
        <w:t xml:space="preserve"> </w:t>
      </w:r>
      <w:r>
        <w:rPr>
          <w:spacing w:val="-1"/>
        </w:rPr>
        <w:t>but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rPr>
          <w:spacing w:val="-1"/>
        </w:rPr>
        <w:t>transcribed</w:t>
      </w:r>
      <w:r>
        <w:rPr>
          <w:spacing w:val="4"/>
        </w:rPr>
        <w:t xml:space="preserve"> </w:t>
      </w:r>
      <w:r>
        <w:rPr>
          <w:spacing w:val="-1"/>
        </w:rPr>
        <w:t>unless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transcript</w:t>
      </w:r>
      <w:r>
        <w:rPr>
          <w:spacing w:val="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1"/>
        </w:rPr>
        <w:t>requested</w:t>
      </w:r>
      <w:r>
        <w:rPr>
          <w:spacing w:val="42"/>
        </w:rPr>
        <w:t xml:space="preserve"> </w:t>
      </w:r>
      <w:r>
        <w:rPr>
          <w:spacing w:val="-1"/>
        </w:rPr>
        <w:t>by</w:t>
      </w:r>
      <w:r>
        <w:rPr>
          <w:spacing w:val="47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rPr>
          <w:spacing w:val="-2"/>
        </w:rPr>
        <w:t>interested</w:t>
      </w:r>
      <w:r>
        <w:rPr>
          <w:spacing w:val="44"/>
        </w:rPr>
        <w:t xml:space="preserve"> </w:t>
      </w:r>
      <w:r>
        <w:rPr>
          <w:spacing w:val="-1"/>
        </w:rPr>
        <w:t>person.</w:t>
      </w:r>
      <w:r>
        <w:rPr>
          <w:spacing w:val="39"/>
        </w:rPr>
        <w:t xml:space="preserve"> </w:t>
      </w:r>
      <w:r>
        <w:rPr>
          <w:spacing w:val="-1"/>
        </w:rPr>
        <w:t>Transcripts</w:t>
      </w:r>
      <w:r>
        <w:rPr>
          <w:spacing w:val="47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available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cost.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t>board</w:t>
      </w:r>
      <w:r>
        <w:rPr>
          <w:spacing w:val="18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-1"/>
        </w:rPr>
        <w:t>provide</w:t>
      </w:r>
      <w:r>
        <w:rPr>
          <w:spacing w:val="3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rPr>
          <w:spacing w:val="-1"/>
        </w:rPr>
        <w:t>estimate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transcription</w:t>
      </w:r>
      <w:r>
        <w:rPr>
          <w:spacing w:val="18"/>
        </w:rPr>
        <w:t xml:space="preserve"> </w:t>
      </w:r>
      <w:r>
        <w:t>cost</w:t>
      </w:r>
      <w:r>
        <w:rPr>
          <w:spacing w:val="20"/>
        </w:rPr>
        <w:t xml:space="preserve"> </w:t>
      </w:r>
      <w:r>
        <w:rPr>
          <w:spacing w:val="-1"/>
        </w:rPr>
        <w:t>before</w:t>
      </w:r>
      <w:r>
        <w:rPr>
          <w:spacing w:val="19"/>
        </w:rPr>
        <w:t xml:space="preserve"> </w:t>
      </w:r>
      <w:r>
        <w:rPr>
          <w:spacing w:val="-1"/>
        </w:rPr>
        <w:t>filling</w:t>
      </w:r>
      <w:r>
        <w:rPr>
          <w:spacing w:val="18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 xml:space="preserve">order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transcript.</w:t>
      </w:r>
    </w:p>
    <w:p w:rsidR="004F3824" w:rsidRDefault="004F3824">
      <w:pPr>
        <w:spacing w:before="3"/>
        <w:rPr>
          <w:rFonts w:ascii="Calibri" w:eastAsia="Calibri" w:hAnsi="Calibri" w:cs="Calibri"/>
        </w:rPr>
      </w:pPr>
    </w:p>
    <w:p w:rsidR="004F3824" w:rsidRDefault="003621EC">
      <w:pPr>
        <w:pStyle w:val="Heading1"/>
        <w:numPr>
          <w:ilvl w:val="0"/>
          <w:numId w:val="44"/>
        </w:numPr>
        <w:tabs>
          <w:tab w:val="left" w:pos="561"/>
        </w:tabs>
        <w:ind w:right="926" w:firstLine="0"/>
        <w:rPr>
          <w:b w:val="0"/>
          <w:bCs w:val="0"/>
        </w:rPr>
      </w:pPr>
      <w:bookmarkStart w:id="242" w:name="_TOC_250001"/>
      <w:r>
        <w:rPr>
          <w:spacing w:val="-1"/>
        </w:rPr>
        <w:t>SEVERABILITY</w:t>
      </w:r>
      <w:r>
        <w:rPr>
          <w:spacing w:val="-2"/>
        </w:rPr>
        <w:t xml:space="preserve"> </w:t>
      </w:r>
      <w:r>
        <w:rPr>
          <w:spacing w:val="-1"/>
        </w:rPr>
        <w:t>CLAUSE</w:t>
      </w:r>
      <w:r>
        <w:rPr>
          <w:spacing w:val="-2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EFFECTIVE</w:t>
      </w:r>
      <w:r>
        <w:rPr>
          <w:spacing w:val="-2"/>
        </w:rPr>
        <w:t xml:space="preserve"> </w:t>
      </w:r>
      <w:r>
        <w:rPr>
          <w:spacing w:val="-1"/>
        </w:rPr>
        <w:t>DATE</w:t>
      </w:r>
      <w:bookmarkEnd w:id="242"/>
    </w:p>
    <w:p w:rsidR="004F3824" w:rsidRDefault="004F3824">
      <w:pPr>
        <w:spacing w:before="9"/>
        <w:rPr>
          <w:rFonts w:ascii="Calibri" w:eastAsia="Calibri" w:hAnsi="Calibri" w:cs="Calibri"/>
          <w:b/>
          <w:bCs/>
          <w:sz w:val="21"/>
          <w:szCs w:val="21"/>
        </w:rPr>
      </w:pPr>
    </w:p>
    <w:p w:rsidR="004F3824" w:rsidRDefault="003621EC">
      <w:pPr>
        <w:pStyle w:val="BodyText"/>
        <w:numPr>
          <w:ilvl w:val="0"/>
          <w:numId w:val="21"/>
        </w:numPr>
        <w:tabs>
          <w:tab w:val="left" w:pos="479"/>
        </w:tabs>
        <w:ind w:right="1" w:firstLine="0"/>
        <w:jc w:val="both"/>
      </w:pP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proofErr w:type="gramStart"/>
      <w:r>
        <w:t>event</w:t>
      </w:r>
      <w:proofErr w:type="gramEnd"/>
      <w:r>
        <w:rPr>
          <w:spacing w:val="48"/>
        </w:rPr>
        <w:t xml:space="preserve"> </w:t>
      </w:r>
      <w:r>
        <w:rPr>
          <w:spacing w:val="-1"/>
        </w:rPr>
        <w:t>any</w:t>
      </w:r>
      <w:r>
        <w:rPr>
          <w:spacing w:val="48"/>
        </w:rPr>
        <w:t xml:space="preserve"> </w:t>
      </w:r>
      <w:r>
        <w:rPr>
          <w:spacing w:val="-1"/>
        </w:rPr>
        <w:t>part</w:t>
      </w:r>
      <w:r>
        <w:rPr>
          <w:spacing w:val="46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rPr>
          <w:spacing w:val="-1"/>
        </w:rPr>
        <w:t>provision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rPr>
          <w:spacing w:val="-1"/>
        </w:rPr>
        <w:t>rules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held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27"/>
        </w:rPr>
        <w:t xml:space="preserve"> </w:t>
      </w:r>
      <w:r>
        <w:rPr>
          <w:spacing w:val="-1"/>
        </w:rPr>
        <w:t>illegal,</w:t>
      </w:r>
      <w:r>
        <w:rPr>
          <w:spacing w:val="26"/>
        </w:rPr>
        <w:t xml:space="preserve"> </w:t>
      </w: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shall</w:t>
      </w:r>
      <w:r>
        <w:rPr>
          <w:spacing w:val="25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2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effect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making</w:t>
      </w:r>
      <w:r>
        <w:rPr>
          <w:spacing w:val="33"/>
        </w:rPr>
        <w:t xml:space="preserve"> </w:t>
      </w:r>
      <w:r>
        <w:rPr>
          <w:spacing w:val="-1"/>
        </w:rPr>
        <w:t>void</w:t>
      </w:r>
      <w:r>
        <w:rPr>
          <w:spacing w:val="32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rPr>
          <w:spacing w:val="-1"/>
        </w:rPr>
        <w:t>illegal</w:t>
      </w:r>
      <w:r>
        <w:rPr>
          <w:spacing w:val="33"/>
        </w:rPr>
        <w:t xml:space="preserve"> </w:t>
      </w:r>
      <w:r>
        <w:rPr>
          <w:spacing w:val="-1"/>
        </w:rPr>
        <w:t>any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other</w:t>
      </w:r>
      <w:r>
        <w:rPr>
          <w:spacing w:val="39"/>
        </w:rPr>
        <w:t xml:space="preserve"> </w:t>
      </w:r>
      <w:r>
        <w:rPr>
          <w:spacing w:val="-1"/>
        </w:rPr>
        <w:t>parts</w:t>
      </w:r>
      <w:r>
        <w:t xml:space="preserve"> or</w:t>
      </w:r>
      <w:r>
        <w:rPr>
          <w:spacing w:val="-3"/>
        </w:rPr>
        <w:t xml:space="preserve"> </w:t>
      </w:r>
      <w:r>
        <w:rPr>
          <w:spacing w:val="-1"/>
        </w:rPr>
        <w:t>provisions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rules.</w:t>
      </w:r>
    </w:p>
    <w:p w:rsidR="004F3824" w:rsidRDefault="004F3824">
      <w:pPr>
        <w:spacing w:before="1"/>
        <w:rPr>
          <w:rFonts w:ascii="Calibri" w:eastAsia="Calibri" w:hAnsi="Calibri" w:cs="Calibri"/>
        </w:rPr>
      </w:pPr>
    </w:p>
    <w:p w:rsidR="004F3824" w:rsidRPr="0057488E" w:rsidRDefault="003621EC">
      <w:pPr>
        <w:pStyle w:val="BodyText"/>
        <w:numPr>
          <w:ilvl w:val="0"/>
          <w:numId w:val="21"/>
        </w:numPr>
        <w:tabs>
          <w:tab w:val="left" w:pos="465"/>
        </w:tabs>
        <w:ind w:firstLine="0"/>
        <w:jc w:val="both"/>
      </w:pPr>
      <w:r>
        <w:rPr>
          <w:spacing w:val="-1"/>
        </w:rPr>
        <w:t>These</w:t>
      </w:r>
      <w:r>
        <w:rPr>
          <w:spacing w:val="24"/>
        </w:rPr>
        <w:t xml:space="preserve"> </w:t>
      </w:r>
      <w:r>
        <w:rPr>
          <w:spacing w:val="-1"/>
        </w:rPr>
        <w:t>rules</w:t>
      </w:r>
      <w:r>
        <w:rPr>
          <w:spacing w:val="24"/>
        </w:rPr>
        <w:t xml:space="preserve"> </w:t>
      </w:r>
      <w:r>
        <w:rPr>
          <w:spacing w:val="-1"/>
        </w:rPr>
        <w:t>shall</w:t>
      </w:r>
      <w:r>
        <w:rPr>
          <w:spacing w:val="23"/>
        </w:rPr>
        <w:t xml:space="preserve"> </w:t>
      </w:r>
      <w:r>
        <w:rPr>
          <w:spacing w:val="-1"/>
        </w:rPr>
        <w:t>take</w:t>
      </w:r>
      <w:r>
        <w:rPr>
          <w:spacing w:val="22"/>
        </w:rPr>
        <w:t xml:space="preserve"> </w:t>
      </w:r>
      <w:r>
        <w:t>effect</w:t>
      </w:r>
      <w:r>
        <w:rPr>
          <w:spacing w:val="27"/>
        </w:rPr>
        <w:t xml:space="preserve"> </w:t>
      </w:r>
      <w:del w:id="243" w:author="Patterson, Robert" w:date="2017-04-26T13:22:00Z">
        <w:r w:rsidDel="0030510B">
          <w:rPr>
            <w:b/>
            <w:spacing w:val="-2"/>
          </w:rPr>
          <w:delText>July</w:delText>
        </w:r>
        <w:r w:rsidDel="0030510B">
          <w:rPr>
            <w:b/>
            <w:spacing w:val="26"/>
          </w:rPr>
          <w:delText xml:space="preserve"> </w:delText>
        </w:r>
      </w:del>
      <w:ins w:id="244" w:author="Patterson, Robert" w:date="2017-04-26T14:09:00Z">
        <w:r w:rsidR="00232445">
          <w:rPr>
            <w:b/>
            <w:spacing w:val="26"/>
          </w:rPr>
          <w:t>October</w:t>
        </w:r>
      </w:ins>
      <w:ins w:id="245" w:author="Patterson, Robert" w:date="2017-04-26T13:22:00Z">
        <w:r w:rsidR="0030510B">
          <w:rPr>
            <w:b/>
            <w:spacing w:val="26"/>
          </w:rPr>
          <w:t xml:space="preserve"> </w:t>
        </w:r>
      </w:ins>
      <w:r>
        <w:rPr>
          <w:b/>
          <w:spacing w:val="-1"/>
        </w:rPr>
        <w:t>1,</w:t>
      </w:r>
      <w:r>
        <w:rPr>
          <w:b/>
          <w:spacing w:val="24"/>
        </w:rPr>
        <w:t xml:space="preserve"> </w:t>
      </w:r>
      <w:r>
        <w:rPr>
          <w:b/>
          <w:spacing w:val="-1"/>
        </w:rPr>
        <w:t>201</w:t>
      </w:r>
      <w:del w:id="246" w:author="Patterson, Robert" w:date="2017-04-26T10:38:00Z">
        <w:r w:rsidR="003E43C3" w:rsidDel="003E43C3">
          <w:rPr>
            <w:b/>
            <w:spacing w:val="-1"/>
          </w:rPr>
          <w:delText>4</w:delText>
        </w:r>
      </w:del>
      <w:ins w:id="247" w:author="Patterson, Robert" w:date="2017-04-26T10:38:00Z">
        <w:r w:rsidR="003E43C3">
          <w:rPr>
            <w:b/>
            <w:spacing w:val="-1"/>
          </w:rPr>
          <w:t>7</w:t>
        </w:r>
      </w:ins>
      <w:r>
        <w:rPr>
          <w:b/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shall</w:t>
      </w:r>
      <w:r>
        <w:rPr>
          <w:spacing w:val="32"/>
        </w:rPr>
        <w:t xml:space="preserve"> </w:t>
      </w:r>
      <w:r>
        <w:rPr>
          <w:spacing w:val="-1"/>
        </w:rPr>
        <w:t>be</w:t>
      </w:r>
      <w:r>
        <w:rPr>
          <w:spacing w:val="34"/>
        </w:rPr>
        <w:t xml:space="preserve"> </w:t>
      </w:r>
      <w:r>
        <w:rPr>
          <w:spacing w:val="-1"/>
        </w:rPr>
        <w:t>known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2"/>
        </w:rPr>
        <w:t>Vermont</w:t>
      </w:r>
      <w:r>
        <w:rPr>
          <w:spacing w:val="34"/>
        </w:rPr>
        <w:t xml:space="preserve"> </w:t>
      </w:r>
      <w:r>
        <w:rPr>
          <w:spacing w:val="-1"/>
        </w:rPr>
        <w:t>Electrical</w:t>
      </w:r>
      <w:r>
        <w:rPr>
          <w:spacing w:val="30"/>
        </w:rPr>
        <w:t xml:space="preserve"> </w:t>
      </w:r>
      <w:r>
        <w:rPr>
          <w:spacing w:val="-1"/>
        </w:rPr>
        <w:t>Safety</w:t>
      </w:r>
      <w:r>
        <w:rPr>
          <w:spacing w:val="39"/>
        </w:rPr>
        <w:t xml:space="preserve"> </w:t>
      </w:r>
      <w:r>
        <w:rPr>
          <w:spacing w:val="-1"/>
        </w:rPr>
        <w:t>Rules.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achieve</w:t>
      </w:r>
      <w:r>
        <w:rPr>
          <w:spacing w:val="28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orderly</w:t>
      </w:r>
      <w:r>
        <w:rPr>
          <w:spacing w:val="25"/>
        </w:rPr>
        <w:t xml:space="preserve"> </w:t>
      </w:r>
      <w:r>
        <w:rPr>
          <w:spacing w:val="-1"/>
        </w:rPr>
        <w:t>transition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compliance</w:t>
      </w:r>
      <w:r>
        <w:rPr>
          <w:spacing w:val="-2"/>
        </w:rPr>
        <w:t xml:space="preserve"> </w:t>
      </w:r>
      <w:r>
        <w:t xml:space="preserve">with </w:t>
      </w:r>
      <w:r>
        <w:rPr>
          <w:spacing w:val="-1"/>
        </w:rPr>
        <w:t>these</w:t>
      </w:r>
      <w:r>
        <w:t xml:space="preserve"> </w:t>
      </w:r>
      <w:r>
        <w:rPr>
          <w:spacing w:val="-2"/>
        </w:rPr>
        <w:t>rules:</w:t>
      </w:r>
    </w:p>
    <w:p w:rsidR="0057488E" w:rsidRDefault="0057488E" w:rsidP="0057488E">
      <w:pPr>
        <w:pStyle w:val="BodyText"/>
        <w:tabs>
          <w:tab w:val="left" w:pos="465"/>
        </w:tabs>
        <w:jc w:val="both"/>
      </w:pPr>
    </w:p>
    <w:p w:rsidR="004F3824" w:rsidRDefault="003621EC">
      <w:pPr>
        <w:pStyle w:val="BodyText"/>
        <w:numPr>
          <w:ilvl w:val="0"/>
          <w:numId w:val="21"/>
        </w:numPr>
        <w:tabs>
          <w:tab w:val="left" w:pos="467"/>
        </w:tabs>
        <w:spacing w:before="37"/>
        <w:ind w:right="134" w:firstLine="0"/>
        <w:jc w:val="both"/>
      </w:pPr>
      <w:r>
        <w:rPr>
          <w:spacing w:val="-1"/>
        </w:rPr>
        <w:t>Electrical</w:t>
      </w:r>
      <w:r>
        <w:rPr>
          <w:spacing w:val="47"/>
        </w:rPr>
        <w:t xml:space="preserve"> </w:t>
      </w:r>
      <w:r>
        <w:rPr>
          <w:spacing w:val="-1"/>
        </w:rPr>
        <w:t>installation</w:t>
      </w:r>
      <w:r>
        <w:rPr>
          <w:spacing w:val="45"/>
        </w:rPr>
        <w:t xml:space="preserve"> </w:t>
      </w:r>
      <w:r>
        <w:t>work</w:t>
      </w:r>
      <w:r>
        <w:rPr>
          <w:spacing w:val="48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process</w:t>
      </w:r>
      <w:r>
        <w:rPr>
          <w:spacing w:val="4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construction</w:t>
      </w:r>
      <w:r>
        <w:rPr>
          <w:spacing w:val="17"/>
        </w:rPr>
        <w:t xml:space="preserve"> </w:t>
      </w:r>
      <w:r>
        <w:rPr>
          <w:spacing w:val="-2"/>
        </w:rPr>
        <w:t>at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time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adoption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these</w:t>
      </w:r>
      <w:r>
        <w:rPr>
          <w:spacing w:val="29"/>
        </w:rPr>
        <w:t xml:space="preserve"> </w:t>
      </w:r>
      <w:r>
        <w:rPr>
          <w:spacing w:val="-1"/>
        </w:rPr>
        <w:t>rules,</w:t>
      </w:r>
      <w:r>
        <w:rPr>
          <w:spacing w:val="17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where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work</w:t>
      </w:r>
      <w:r>
        <w:rPr>
          <w:spacing w:val="17"/>
        </w:rPr>
        <w:t xml:space="preserve"> </w:t>
      </w:r>
      <w:r>
        <w:rPr>
          <w:spacing w:val="-1"/>
        </w:rPr>
        <w:t>notice</w:t>
      </w:r>
      <w:r>
        <w:rPr>
          <w:spacing w:val="20"/>
        </w:rPr>
        <w:t xml:space="preserve"> </w:t>
      </w:r>
      <w:r>
        <w:rPr>
          <w:spacing w:val="-1"/>
        </w:rPr>
        <w:t>has</w:t>
      </w:r>
      <w:r>
        <w:rPr>
          <w:spacing w:val="17"/>
        </w:rPr>
        <w:t xml:space="preserve"> </w:t>
      </w:r>
      <w:r>
        <w:rPr>
          <w:spacing w:val="-1"/>
        </w:rPr>
        <w:t>been</w:t>
      </w:r>
      <w:r>
        <w:rPr>
          <w:spacing w:val="16"/>
        </w:rPr>
        <w:t xml:space="preserve"> </w:t>
      </w:r>
      <w:r>
        <w:rPr>
          <w:spacing w:val="-1"/>
        </w:rPr>
        <w:t>validated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work</w:t>
      </w:r>
      <w:r>
        <w:rPr>
          <w:spacing w:val="1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rPr>
          <w:spacing w:val="-1"/>
        </w:rPr>
        <w:t>commenced</w:t>
      </w:r>
      <w:r>
        <w:rPr>
          <w:spacing w:val="48"/>
        </w:rPr>
        <w:t xml:space="preserve"> </w:t>
      </w:r>
      <w:r>
        <w:t>within</w:t>
      </w:r>
      <w:r>
        <w:rPr>
          <w:spacing w:val="49"/>
        </w:rPr>
        <w:t xml:space="preserve"> </w:t>
      </w:r>
      <w:r>
        <w:rPr>
          <w:spacing w:val="-1"/>
        </w:rPr>
        <w:t>30</w:t>
      </w:r>
      <w:r>
        <w:rPr>
          <w:spacing w:val="1"/>
        </w:rPr>
        <w:t xml:space="preserve"> </w:t>
      </w:r>
      <w:r>
        <w:rPr>
          <w:spacing w:val="-1"/>
        </w:rPr>
        <w:t>days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adoption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these</w:t>
      </w:r>
      <w:r>
        <w:rPr>
          <w:spacing w:val="13"/>
        </w:rPr>
        <w:t xml:space="preserve"> </w:t>
      </w:r>
      <w:r>
        <w:rPr>
          <w:spacing w:val="-1"/>
        </w:rPr>
        <w:t>rules,</w:t>
      </w:r>
      <w:r>
        <w:rPr>
          <w:spacing w:val="10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rPr>
          <w:spacing w:val="-2"/>
        </w:rPr>
        <w:t>be</w:t>
      </w:r>
      <w:r>
        <w:rPr>
          <w:spacing w:val="13"/>
        </w:rPr>
        <w:t xml:space="preserve"> </w:t>
      </w:r>
      <w:r>
        <w:rPr>
          <w:spacing w:val="-1"/>
        </w:rPr>
        <w:t>completed</w:t>
      </w:r>
      <w:r>
        <w:rPr>
          <w:spacing w:val="1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spacing w:val="-1"/>
        </w:rPr>
        <w:t>accordance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201</w:t>
      </w:r>
      <w:del w:id="248" w:author="Patterson, Robert" w:date="2017-04-26T10:38:00Z">
        <w:r w:rsidDel="003E43C3">
          <w:rPr>
            <w:spacing w:val="-1"/>
          </w:rPr>
          <w:delText>1</w:delText>
        </w:r>
      </w:del>
      <w:ins w:id="249" w:author="Patterson, Robert" w:date="2017-04-26T10:38:00Z">
        <w:r w:rsidR="003E43C3">
          <w:rPr>
            <w:spacing w:val="-1"/>
          </w:rPr>
          <w:t>4</w:t>
        </w:r>
      </w:ins>
      <w:r>
        <w:rPr>
          <w:spacing w:val="47"/>
        </w:rPr>
        <w:t xml:space="preserve"> </w:t>
      </w:r>
      <w:r>
        <w:rPr>
          <w:spacing w:val="-1"/>
        </w:rPr>
        <w:t>Vermont</w:t>
      </w:r>
      <w:r>
        <w:rPr>
          <w:spacing w:val="47"/>
        </w:rPr>
        <w:t xml:space="preserve"> </w:t>
      </w:r>
      <w:r>
        <w:rPr>
          <w:spacing w:val="-1"/>
        </w:rPr>
        <w:t>Electrical</w:t>
      </w:r>
      <w:r>
        <w:rPr>
          <w:spacing w:val="27"/>
        </w:rPr>
        <w:t xml:space="preserve"> </w:t>
      </w:r>
      <w:r>
        <w:rPr>
          <w:spacing w:val="-1"/>
        </w:rPr>
        <w:t>Safety</w:t>
      </w:r>
      <w:r>
        <w:rPr>
          <w:spacing w:val="-2"/>
        </w:rPr>
        <w:t xml:space="preserve"> </w:t>
      </w:r>
      <w:r>
        <w:rPr>
          <w:spacing w:val="-1"/>
        </w:rPr>
        <w:t>Rules.</w:t>
      </w:r>
    </w:p>
    <w:p w:rsidR="004F3824" w:rsidRDefault="004F3824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E84112" w:rsidRDefault="00E84112">
      <w:pPr>
        <w:pStyle w:val="Heading2"/>
        <w:rPr>
          <w:ins w:id="250" w:author="Patterson, Robert" w:date="2017-05-09T09:15:00Z"/>
          <w:spacing w:val="-1"/>
        </w:rPr>
      </w:pPr>
      <w:bookmarkStart w:id="251" w:name="_TOC_250000"/>
    </w:p>
    <w:p w:rsidR="00E84112" w:rsidRDefault="00E84112">
      <w:pPr>
        <w:pStyle w:val="Heading2"/>
        <w:rPr>
          <w:ins w:id="252" w:author="Patterson, Robert" w:date="2017-05-09T09:15:00Z"/>
          <w:spacing w:val="-1"/>
        </w:rPr>
      </w:pPr>
    </w:p>
    <w:p w:rsidR="00E84112" w:rsidRDefault="00E84112">
      <w:pPr>
        <w:pStyle w:val="Heading2"/>
        <w:rPr>
          <w:ins w:id="253" w:author="Patterson, Robert" w:date="2017-05-09T09:15:00Z"/>
          <w:spacing w:val="-1"/>
        </w:rPr>
      </w:pPr>
    </w:p>
    <w:p w:rsidR="00E84112" w:rsidRDefault="00E84112">
      <w:pPr>
        <w:pStyle w:val="Heading2"/>
        <w:rPr>
          <w:ins w:id="254" w:author="Patterson, Robert" w:date="2017-05-09T09:15:00Z"/>
          <w:spacing w:val="-1"/>
        </w:rPr>
      </w:pPr>
    </w:p>
    <w:p w:rsidR="00E84112" w:rsidRDefault="00E84112">
      <w:pPr>
        <w:pStyle w:val="Heading2"/>
        <w:rPr>
          <w:ins w:id="255" w:author="Patterson, Robert" w:date="2017-05-09T09:15:00Z"/>
          <w:spacing w:val="-1"/>
        </w:rPr>
      </w:pPr>
    </w:p>
    <w:p w:rsidR="00E84112" w:rsidRDefault="00E84112">
      <w:pPr>
        <w:pStyle w:val="Heading2"/>
        <w:rPr>
          <w:ins w:id="256" w:author="Patterson, Robert" w:date="2017-05-09T09:15:00Z"/>
          <w:spacing w:val="-1"/>
        </w:rPr>
      </w:pPr>
    </w:p>
    <w:p w:rsidR="00E84112" w:rsidRDefault="00E84112">
      <w:pPr>
        <w:pStyle w:val="Heading2"/>
        <w:rPr>
          <w:ins w:id="257" w:author="Patterson, Robert" w:date="2017-05-09T09:15:00Z"/>
          <w:spacing w:val="-1"/>
        </w:rPr>
      </w:pPr>
    </w:p>
    <w:p w:rsidR="00E84112" w:rsidRDefault="00E84112">
      <w:pPr>
        <w:pStyle w:val="Heading2"/>
        <w:rPr>
          <w:ins w:id="258" w:author="Patterson, Robert" w:date="2017-05-09T09:15:00Z"/>
          <w:spacing w:val="-1"/>
        </w:rPr>
      </w:pPr>
    </w:p>
    <w:p w:rsidR="00E84112" w:rsidRDefault="00E84112">
      <w:pPr>
        <w:pStyle w:val="Heading2"/>
        <w:rPr>
          <w:ins w:id="259" w:author="Patterson, Robert" w:date="2017-05-09T09:15:00Z"/>
          <w:spacing w:val="-1"/>
        </w:rPr>
      </w:pPr>
    </w:p>
    <w:p w:rsidR="00E84112" w:rsidRDefault="00E84112">
      <w:pPr>
        <w:pStyle w:val="Heading2"/>
        <w:rPr>
          <w:ins w:id="260" w:author="Patterson, Robert" w:date="2017-05-09T09:15:00Z"/>
          <w:spacing w:val="-1"/>
        </w:rPr>
      </w:pPr>
    </w:p>
    <w:p w:rsidR="004F3824" w:rsidRDefault="003621EC">
      <w:pPr>
        <w:pStyle w:val="Heading2"/>
        <w:rPr>
          <w:b w:val="0"/>
          <w:bCs w:val="0"/>
        </w:rPr>
      </w:pPr>
      <w:del w:id="261" w:author="Patterson, Robert" w:date="2017-05-09T10:53:00Z">
        <w:r w:rsidDel="003D1940">
          <w:rPr>
            <w:spacing w:val="-1"/>
          </w:rPr>
          <w:delText>APPENDIX</w:delText>
        </w:r>
      </w:del>
      <w:ins w:id="262" w:author="Patterson, Robert" w:date="2017-05-09T10:53:00Z">
        <w:r w:rsidR="003D1940">
          <w:rPr>
            <w:spacing w:val="-1"/>
          </w:rPr>
          <w:t xml:space="preserve"> ANNEX</w:t>
        </w:r>
      </w:ins>
      <w:r>
        <w:rPr>
          <w:spacing w:val="-1"/>
        </w:rPr>
        <w:t xml:space="preserve"> </w:t>
      </w:r>
      <w:r>
        <w:t>I</w:t>
      </w:r>
      <w:bookmarkEnd w:id="251"/>
    </w:p>
    <w:p w:rsidR="004F3824" w:rsidRDefault="004F3824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F3824" w:rsidRDefault="003621EC">
      <w:pPr>
        <w:ind w:left="1074" w:right="145" w:hanging="45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i/>
          <w:sz w:val="18"/>
        </w:rPr>
        <w:t xml:space="preserve">Title </w:t>
      </w:r>
      <w:r>
        <w:rPr>
          <w:rFonts w:ascii="Arial"/>
          <w:b/>
          <w:i/>
          <w:spacing w:val="-1"/>
          <w:sz w:val="18"/>
        </w:rPr>
        <w:t>26:</w:t>
      </w:r>
      <w:r>
        <w:rPr>
          <w:rFonts w:ascii="Arial"/>
          <w:b/>
          <w:i/>
          <w:sz w:val="18"/>
        </w:rPr>
        <w:t xml:space="preserve"> </w:t>
      </w:r>
      <w:r>
        <w:rPr>
          <w:rFonts w:ascii="Arial"/>
          <w:b/>
          <w:i/>
          <w:spacing w:val="-1"/>
          <w:sz w:val="18"/>
        </w:rPr>
        <w:t>Chapter</w:t>
      </w:r>
      <w:r>
        <w:rPr>
          <w:rFonts w:ascii="Arial"/>
          <w:b/>
          <w:i/>
          <w:sz w:val="18"/>
        </w:rPr>
        <w:t xml:space="preserve"> 15: </w:t>
      </w:r>
      <w:r>
        <w:rPr>
          <w:rFonts w:ascii="Arial"/>
          <w:b/>
          <w:i/>
          <w:spacing w:val="-1"/>
          <w:sz w:val="18"/>
        </w:rPr>
        <w:t>ELECTRICIANS</w:t>
      </w:r>
      <w:r>
        <w:rPr>
          <w:rFonts w:ascii="Arial"/>
          <w:b/>
          <w:i/>
          <w:sz w:val="18"/>
        </w:rPr>
        <w:t xml:space="preserve"> AND</w:t>
      </w:r>
      <w:r>
        <w:rPr>
          <w:rFonts w:ascii="Arial"/>
          <w:b/>
          <w:i/>
          <w:spacing w:val="31"/>
          <w:sz w:val="18"/>
        </w:rPr>
        <w:t xml:space="preserve"> </w:t>
      </w:r>
      <w:r>
        <w:rPr>
          <w:rFonts w:ascii="Arial"/>
          <w:b/>
          <w:i/>
          <w:sz w:val="18"/>
        </w:rPr>
        <w:t xml:space="preserve">ELECTRICAL </w:t>
      </w:r>
      <w:r>
        <w:rPr>
          <w:rFonts w:ascii="Arial"/>
          <w:b/>
          <w:i/>
          <w:spacing w:val="-1"/>
          <w:sz w:val="18"/>
        </w:rPr>
        <w:t>INSTALLATIONS</w:t>
      </w:r>
    </w:p>
    <w:p w:rsidR="004F3824" w:rsidRDefault="004F3824">
      <w:pPr>
        <w:spacing w:before="5"/>
        <w:rPr>
          <w:rFonts w:ascii="Arial" w:eastAsia="Arial" w:hAnsi="Arial" w:cs="Arial"/>
          <w:b/>
          <w:bCs/>
          <w:i/>
          <w:sz w:val="24"/>
          <w:szCs w:val="24"/>
        </w:rPr>
      </w:pPr>
    </w:p>
    <w:p w:rsidR="00E84112" w:rsidRPr="00E84112" w:rsidRDefault="00E84112">
      <w:pPr>
        <w:spacing w:before="5"/>
        <w:rPr>
          <w:rFonts w:ascii="Arial" w:eastAsia="Arial" w:hAnsi="Arial" w:cs="Arial"/>
          <w:b/>
          <w:bCs/>
          <w:rPrChange w:id="263" w:author="Patterson, Robert" w:date="2017-05-09T09:15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</w:pPr>
      <w:ins w:id="264" w:author="Patterson, Robert" w:date="2017-05-09T09:14:00Z">
        <w:r w:rsidRPr="00E84112">
          <w:rPr>
            <w:rFonts w:ascii="Arial" w:eastAsia="Arial" w:hAnsi="Arial" w:cs="Arial"/>
            <w:b/>
            <w:bCs/>
            <w:rPrChange w:id="265" w:author="Patterson, Robert" w:date="2017-05-09T09:15:00Z">
              <w:rPr>
                <w:rFonts w:ascii="Arial" w:eastAsia="Arial" w:hAnsi="Arial" w:cs="Arial"/>
                <w:b/>
                <w:bCs/>
                <w:sz w:val="24"/>
                <w:szCs w:val="24"/>
              </w:rPr>
            </w:rPrChange>
          </w:rPr>
          <w:t>Subchapter 1: General Provisions</w:t>
        </w:r>
      </w:ins>
    </w:p>
    <w:p w:rsidR="00E84112" w:rsidRDefault="00E84112">
      <w:pPr>
        <w:spacing w:before="5"/>
        <w:rPr>
          <w:rFonts w:ascii="Arial" w:eastAsia="Arial" w:hAnsi="Arial" w:cs="Arial"/>
          <w:b/>
          <w:bCs/>
          <w:i/>
          <w:sz w:val="24"/>
          <w:szCs w:val="24"/>
        </w:rPr>
      </w:pPr>
    </w:p>
    <w:p w:rsidR="004F3824" w:rsidRDefault="003621EC">
      <w:pPr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881.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Definitions</w:t>
      </w:r>
    </w:p>
    <w:p w:rsidR="004F3824" w:rsidDel="00BF6493" w:rsidRDefault="004F3824">
      <w:pPr>
        <w:rPr>
          <w:del w:id="266" w:author="Patterson, Robert" w:date="2017-04-26T10:18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ind w:left="140" w:right="145"/>
        <w:rPr>
          <w:del w:id="267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268" w:author="Patterson, Robert" w:date="2017-04-26T10:18:00Z">
        <w:r w:rsidDel="00BF6493">
          <w:rPr>
            <w:rFonts w:ascii="Times New Roman"/>
            <w:spacing w:val="-2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chapter,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unless </w:delText>
        </w:r>
        <w:r w:rsidDel="00BF6493">
          <w:rPr>
            <w:rFonts w:ascii="Times New Roman"/>
            <w:spacing w:val="-1"/>
            <w:sz w:val="18"/>
          </w:rPr>
          <w:delText>the context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clearly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requires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otherwise:</w:delText>
        </w:r>
      </w:del>
    </w:p>
    <w:p w:rsidR="004F3824" w:rsidDel="00BF6493" w:rsidRDefault="004F3824">
      <w:pPr>
        <w:spacing w:before="11"/>
        <w:rPr>
          <w:del w:id="269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20"/>
        </w:numPr>
        <w:tabs>
          <w:tab w:val="left" w:pos="397"/>
        </w:tabs>
        <w:spacing w:line="204" w:lineRule="exact"/>
        <w:ind w:right="433" w:firstLine="0"/>
        <w:rPr>
          <w:del w:id="270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271" w:author="Patterson, Robert" w:date="2017-04-26T10:18:00Z">
        <w:r w:rsidDel="00BF6493">
          <w:rPr>
            <w:rFonts w:ascii="Times New Roman"/>
            <w:spacing w:val="-1"/>
            <w:sz w:val="18"/>
          </w:rPr>
          <w:delText>"Board"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means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electricians'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licensing </w:delText>
        </w:r>
        <w:r w:rsidDel="00BF6493">
          <w:rPr>
            <w:rFonts w:ascii="Times New Roman"/>
            <w:sz w:val="18"/>
          </w:rPr>
          <w:delText>board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created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under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chapter.</w:delText>
        </w:r>
      </w:del>
    </w:p>
    <w:p w:rsidR="004F3824" w:rsidDel="00BF6493" w:rsidRDefault="004F3824">
      <w:pPr>
        <w:spacing w:before="2"/>
        <w:rPr>
          <w:del w:id="272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20"/>
        </w:numPr>
        <w:tabs>
          <w:tab w:val="left" w:pos="397"/>
        </w:tabs>
        <w:ind w:left="397"/>
        <w:rPr>
          <w:del w:id="273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274" w:author="Patterson, Robert" w:date="2017-04-26T10:18:00Z">
        <w:r w:rsidDel="00BF6493">
          <w:rPr>
            <w:rFonts w:ascii="Times New Roman"/>
            <w:spacing w:val="-1"/>
            <w:sz w:val="18"/>
          </w:rPr>
          <w:delText>"Commissioner"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means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public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safety.</w:delText>
        </w:r>
      </w:del>
    </w:p>
    <w:p w:rsidR="004F3824" w:rsidDel="00BF6493" w:rsidRDefault="004F3824">
      <w:pPr>
        <w:spacing w:before="8"/>
        <w:rPr>
          <w:del w:id="275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20"/>
        </w:numPr>
        <w:tabs>
          <w:tab w:val="left" w:pos="397"/>
        </w:tabs>
        <w:spacing w:line="237" w:lineRule="auto"/>
        <w:ind w:right="329" w:firstLine="0"/>
        <w:jc w:val="both"/>
        <w:rPr>
          <w:del w:id="276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277" w:author="Patterson, Robert" w:date="2017-04-26T10:18:00Z">
        <w:r w:rsidDel="00BF6493">
          <w:rPr>
            <w:rFonts w:ascii="Times New Roman"/>
            <w:spacing w:val="-1"/>
            <w:sz w:val="18"/>
          </w:rPr>
          <w:delText>"Complex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structure"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have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same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meaning as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3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term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"public</w:delText>
        </w:r>
        <w:r w:rsidDel="00BF6493">
          <w:rPr>
            <w:rFonts w:ascii="Times New Roman"/>
            <w:spacing w:val="-1"/>
            <w:sz w:val="18"/>
          </w:rPr>
          <w:delText xml:space="preserve"> building"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defined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subdivision 2900(8)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Title</w:delText>
        </w:r>
        <w:r w:rsidDel="00BF6493">
          <w:rPr>
            <w:rFonts w:ascii="Times New Roman"/>
            <w:sz w:val="18"/>
          </w:rPr>
          <w:delText xml:space="preserve"> 20.</w:delText>
        </w:r>
      </w:del>
    </w:p>
    <w:p w:rsidR="004F3824" w:rsidDel="00BF6493" w:rsidRDefault="004F3824">
      <w:pPr>
        <w:rPr>
          <w:del w:id="278" w:author="Patterson, Robert" w:date="2017-04-26T10:18:00Z"/>
          <w:rFonts w:ascii="Times New Roman" w:eastAsia="Times New Roman" w:hAnsi="Times New Roman" w:cs="Times New Roman"/>
          <w:sz w:val="25"/>
          <w:szCs w:val="25"/>
        </w:rPr>
      </w:pPr>
    </w:p>
    <w:p w:rsidR="004F3824" w:rsidDel="00BF6493" w:rsidRDefault="003621EC">
      <w:pPr>
        <w:numPr>
          <w:ilvl w:val="0"/>
          <w:numId w:val="20"/>
        </w:numPr>
        <w:tabs>
          <w:tab w:val="left" w:pos="397"/>
        </w:tabs>
        <w:spacing w:line="204" w:lineRule="exact"/>
        <w:ind w:right="433" w:firstLine="0"/>
        <w:rPr>
          <w:del w:id="279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280" w:author="Patterson, Robert" w:date="2017-04-26T10:18:00Z">
        <w:r w:rsidDel="00BF6493">
          <w:rPr>
            <w:rFonts w:ascii="Times New Roman"/>
            <w:spacing w:val="-1"/>
            <w:sz w:val="18"/>
          </w:rPr>
          <w:delText>"Electrical</w:delText>
        </w:r>
        <w:r w:rsidDel="00BF6493">
          <w:rPr>
            <w:rFonts w:ascii="Times New Roman"/>
            <w:sz w:val="18"/>
          </w:rPr>
          <w:delText xml:space="preserve"> inspector"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means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state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inspector</w:delText>
        </w:r>
        <w:r w:rsidDel="00BF6493">
          <w:rPr>
            <w:rFonts w:ascii="Times New Roman"/>
            <w:spacing w:val="3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employed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pursuant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section 915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title.</w:delText>
        </w:r>
      </w:del>
    </w:p>
    <w:p w:rsidR="004F3824" w:rsidDel="00BF6493" w:rsidRDefault="004F3824">
      <w:pPr>
        <w:spacing w:before="6"/>
        <w:rPr>
          <w:del w:id="281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20"/>
        </w:numPr>
        <w:tabs>
          <w:tab w:val="left" w:pos="397"/>
        </w:tabs>
        <w:spacing w:line="239" w:lineRule="auto"/>
        <w:ind w:right="205" w:firstLine="0"/>
        <w:rPr>
          <w:del w:id="282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283" w:author="Patterson, Robert" w:date="2017-04-26T10:18:00Z">
        <w:r w:rsidDel="00BF6493">
          <w:rPr>
            <w:rFonts w:ascii="Times New Roman"/>
            <w:spacing w:val="-1"/>
            <w:sz w:val="18"/>
          </w:rPr>
          <w:delText>"Electrical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installation"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means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wires,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fixtures</w:delText>
        </w:r>
        <w:r w:rsidDel="00BF6493">
          <w:rPr>
            <w:rFonts w:ascii="Times New Roman"/>
            <w:sz w:val="18"/>
          </w:rPr>
          <w:delText xml:space="preserve"> or apparatus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installed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complex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structure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at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construction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site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structure for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transmission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use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commercially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supplied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privately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generated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energy.</w:delText>
        </w:r>
      </w:del>
    </w:p>
    <w:p w:rsidR="004F3824" w:rsidDel="00BF6493" w:rsidRDefault="004F3824">
      <w:pPr>
        <w:spacing w:before="7"/>
        <w:rPr>
          <w:del w:id="284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20"/>
        </w:numPr>
        <w:tabs>
          <w:tab w:val="left" w:pos="397"/>
        </w:tabs>
        <w:ind w:right="240" w:firstLine="0"/>
        <w:rPr>
          <w:del w:id="285" w:author="Patterson, Robert" w:date="2017-04-26T10:18:00Z"/>
          <w:rFonts w:ascii="Times New Roman" w:eastAsia="Times New Roman" w:hAnsi="Times New Roman" w:cs="Times New Roman"/>
          <w:sz w:val="18"/>
          <w:szCs w:val="18"/>
        </w:rPr>
        <w:pPrChange w:id="286" w:author="Patterson, Robert" w:date="2017-04-26T10:18:00Z">
          <w:pPr>
            <w:numPr>
              <w:numId w:val="20"/>
            </w:numPr>
            <w:tabs>
              <w:tab w:val="left" w:pos="397"/>
            </w:tabs>
            <w:ind w:left="140" w:right="240" w:hanging="257"/>
          </w:pPr>
        </w:pPrChange>
      </w:pPr>
      <w:del w:id="287" w:author="Patterson, Robert" w:date="2017-04-26T10:18:00Z">
        <w:r w:rsidDel="00BF6493">
          <w:rPr>
            <w:rFonts w:ascii="Times New Roman"/>
            <w:spacing w:val="-1"/>
            <w:sz w:val="18"/>
          </w:rPr>
          <w:delText>"Electrician's</w:delText>
        </w:r>
        <w:r w:rsidDel="00BF6493">
          <w:rPr>
            <w:rFonts w:ascii="Times New Roman"/>
            <w:sz w:val="18"/>
          </w:rPr>
          <w:delText xml:space="preserve"> helper"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means</w:delText>
        </w:r>
        <w:r w:rsidDel="00BF6493">
          <w:rPr>
            <w:rFonts w:ascii="Times New Roman"/>
            <w:sz w:val="18"/>
          </w:rPr>
          <w:delText xml:space="preserve"> a 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assisting 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</w:delText>
        </w:r>
        <w:r w:rsidDel="00BF6493">
          <w:rPr>
            <w:rFonts w:ascii="Times New Roman"/>
            <w:spacing w:val="4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construction,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installation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repair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under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direct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supervision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master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journeyman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present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the </w:delText>
        </w:r>
        <w:r w:rsidDel="00BF6493">
          <w:rPr>
            <w:rFonts w:ascii="Times New Roman"/>
            <w:sz w:val="18"/>
          </w:rPr>
          <w:delText>work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site.</w:delText>
        </w:r>
      </w:del>
    </w:p>
    <w:p w:rsidR="004F3824" w:rsidDel="00BF6493" w:rsidRDefault="004F3824">
      <w:pPr>
        <w:numPr>
          <w:ilvl w:val="0"/>
          <w:numId w:val="20"/>
        </w:numPr>
        <w:tabs>
          <w:tab w:val="left" w:pos="397"/>
        </w:tabs>
        <w:ind w:right="240" w:firstLine="0"/>
        <w:rPr>
          <w:del w:id="288" w:author="Patterson, Robert" w:date="2017-04-26T10:18:00Z"/>
          <w:rFonts w:ascii="Times New Roman" w:eastAsia="Times New Roman" w:hAnsi="Times New Roman" w:cs="Times New Roman"/>
          <w:sz w:val="24"/>
          <w:szCs w:val="24"/>
        </w:rPr>
        <w:pPrChange w:id="289" w:author="Patterson, Robert" w:date="2017-04-26T10:18:00Z">
          <w:pPr>
            <w:spacing w:before="5"/>
          </w:pPr>
        </w:pPrChange>
      </w:pPr>
    </w:p>
    <w:p w:rsidR="004F3824" w:rsidDel="00BF6493" w:rsidRDefault="003621EC">
      <w:pPr>
        <w:numPr>
          <w:ilvl w:val="0"/>
          <w:numId w:val="20"/>
        </w:numPr>
        <w:tabs>
          <w:tab w:val="left" w:pos="397"/>
        </w:tabs>
        <w:ind w:right="240" w:firstLine="0"/>
        <w:rPr>
          <w:del w:id="290" w:author="Patterson, Robert" w:date="2017-04-26T10:18:00Z"/>
          <w:rFonts w:ascii="Times New Roman" w:eastAsia="Times New Roman" w:hAnsi="Times New Roman" w:cs="Times New Roman"/>
          <w:sz w:val="18"/>
          <w:szCs w:val="18"/>
        </w:rPr>
        <w:pPrChange w:id="291" w:author="Patterson, Robert" w:date="2017-04-26T10:18:00Z">
          <w:pPr>
            <w:numPr>
              <w:numId w:val="20"/>
            </w:numPr>
            <w:tabs>
              <w:tab w:val="left" w:pos="397"/>
            </w:tabs>
            <w:spacing w:line="239" w:lineRule="auto"/>
            <w:ind w:left="140" w:right="378" w:hanging="257"/>
          </w:pPr>
        </w:pPrChange>
      </w:pPr>
      <w:del w:id="292" w:author="Patterson, Robert" w:date="2017-04-26T10:18:00Z">
        <w:r w:rsidDel="00BF6493">
          <w:rPr>
            <w:rFonts w:ascii="Times New Roman"/>
            <w:spacing w:val="-1"/>
            <w:sz w:val="18"/>
          </w:rPr>
          <w:delText>"Legislative body"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means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selectmen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3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town,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aldermen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 xml:space="preserve">city </w:delText>
        </w:r>
        <w:r w:rsidDel="00BF6493">
          <w:rPr>
            <w:rFonts w:ascii="Times New Roman"/>
            <w:sz w:val="18"/>
          </w:rPr>
          <w:delText>council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city,</w:delText>
        </w:r>
        <w:r w:rsidDel="00BF6493">
          <w:rPr>
            <w:rFonts w:ascii="Times New Roman"/>
            <w:sz w:val="18"/>
          </w:rPr>
          <w:delText xml:space="preserve"> or the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trustees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incorporated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village.</w:delText>
        </w:r>
      </w:del>
    </w:p>
    <w:p w:rsidR="004F3824" w:rsidDel="00BF6493" w:rsidRDefault="004F3824">
      <w:pPr>
        <w:numPr>
          <w:ilvl w:val="0"/>
          <w:numId w:val="20"/>
        </w:numPr>
        <w:tabs>
          <w:tab w:val="left" w:pos="397"/>
        </w:tabs>
        <w:ind w:right="240" w:firstLine="0"/>
        <w:rPr>
          <w:del w:id="293" w:author="Patterson, Robert" w:date="2017-04-26T10:18:00Z"/>
          <w:rFonts w:ascii="Times New Roman" w:eastAsia="Times New Roman" w:hAnsi="Times New Roman" w:cs="Times New Roman"/>
          <w:sz w:val="24"/>
          <w:szCs w:val="24"/>
        </w:rPr>
        <w:pPrChange w:id="294" w:author="Patterson, Robert" w:date="2017-04-26T10:18:00Z">
          <w:pPr>
            <w:spacing w:before="8"/>
          </w:pPr>
        </w:pPrChange>
      </w:pPr>
    </w:p>
    <w:p w:rsidR="004F3824" w:rsidDel="00BF6493" w:rsidRDefault="003621EC">
      <w:pPr>
        <w:numPr>
          <w:ilvl w:val="0"/>
          <w:numId w:val="20"/>
        </w:numPr>
        <w:tabs>
          <w:tab w:val="left" w:pos="397"/>
        </w:tabs>
        <w:ind w:right="240" w:firstLine="0"/>
        <w:rPr>
          <w:del w:id="295" w:author="Patterson, Robert" w:date="2017-04-26T10:18:00Z"/>
          <w:rFonts w:ascii="Times New Roman" w:eastAsia="Times New Roman" w:hAnsi="Times New Roman" w:cs="Times New Roman"/>
          <w:sz w:val="18"/>
          <w:szCs w:val="18"/>
        </w:rPr>
        <w:pPrChange w:id="296" w:author="Patterson, Robert" w:date="2017-04-26T10:18:00Z">
          <w:pPr>
            <w:numPr>
              <w:numId w:val="20"/>
            </w:numPr>
            <w:tabs>
              <w:tab w:val="left" w:pos="397"/>
            </w:tabs>
            <w:spacing w:line="238" w:lineRule="auto"/>
            <w:ind w:left="140" w:right="610" w:hanging="257"/>
            <w:jc w:val="both"/>
          </w:pPr>
        </w:pPrChange>
      </w:pPr>
      <w:del w:id="297" w:author="Patterson, Robert" w:date="2017-04-26T10:18:00Z">
        <w:r w:rsidDel="00BF6493">
          <w:rPr>
            <w:rFonts w:ascii="Times New Roman"/>
            <w:spacing w:val="-1"/>
            <w:sz w:val="18"/>
          </w:rPr>
          <w:delText>"Municipal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inspector"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means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inspector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authorized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conduct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municipal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pursuant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898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title.</w:delText>
        </w:r>
      </w:del>
    </w:p>
    <w:p w:rsidR="004F3824" w:rsidDel="00BF6493" w:rsidRDefault="004F3824">
      <w:pPr>
        <w:numPr>
          <w:ilvl w:val="0"/>
          <w:numId w:val="20"/>
        </w:numPr>
        <w:tabs>
          <w:tab w:val="left" w:pos="397"/>
        </w:tabs>
        <w:ind w:right="240" w:firstLine="0"/>
        <w:rPr>
          <w:del w:id="298" w:author="Patterson, Robert" w:date="2017-04-26T10:18:00Z"/>
          <w:rFonts w:ascii="Times New Roman" w:eastAsia="Times New Roman" w:hAnsi="Times New Roman" w:cs="Times New Roman"/>
          <w:sz w:val="24"/>
          <w:szCs w:val="24"/>
        </w:rPr>
        <w:pPrChange w:id="299" w:author="Patterson, Robert" w:date="2017-04-26T10:18:00Z">
          <w:pPr>
            <w:spacing w:before="7"/>
          </w:pPr>
        </w:pPrChange>
      </w:pPr>
    </w:p>
    <w:p w:rsidR="004F3824" w:rsidDel="00BF6493" w:rsidRDefault="003621EC">
      <w:pPr>
        <w:numPr>
          <w:ilvl w:val="0"/>
          <w:numId w:val="20"/>
        </w:numPr>
        <w:tabs>
          <w:tab w:val="left" w:pos="397"/>
        </w:tabs>
        <w:ind w:right="240" w:firstLine="0"/>
        <w:rPr>
          <w:del w:id="300" w:author="Patterson, Robert" w:date="2017-04-26T10:18:00Z"/>
          <w:rFonts w:ascii="Times New Roman" w:eastAsia="Times New Roman" w:hAnsi="Times New Roman" w:cs="Times New Roman"/>
          <w:sz w:val="18"/>
          <w:szCs w:val="18"/>
        </w:rPr>
        <w:pPrChange w:id="301" w:author="Patterson, Robert" w:date="2017-04-26T10:18:00Z">
          <w:pPr>
            <w:numPr>
              <w:numId w:val="20"/>
            </w:numPr>
            <w:tabs>
              <w:tab w:val="left" w:pos="397"/>
            </w:tabs>
            <w:ind w:left="140" w:right="407" w:hanging="257"/>
            <w:jc w:val="both"/>
          </w:pPr>
        </w:pPrChange>
      </w:pPr>
      <w:del w:id="302" w:author="Patterson, Robert" w:date="2017-04-26T10:18:00Z">
        <w:r w:rsidDel="00BF6493">
          <w:rPr>
            <w:rFonts w:ascii="Times New Roman"/>
            <w:spacing w:val="-1"/>
            <w:sz w:val="18"/>
          </w:rPr>
          <w:delText>"Registered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apprentice"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means</w:delText>
        </w:r>
        <w:r w:rsidDel="00BF6493">
          <w:rPr>
            <w:rFonts w:ascii="Times New Roman"/>
            <w:sz w:val="18"/>
          </w:rPr>
          <w:delText xml:space="preserve"> an </w:delText>
        </w:r>
        <w:r w:rsidDel="00BF6493">
          <w:rPr>
            <w:rFonts w:ascii="Times New Roman"/>
            <w:spacing w:val="-1"/>
            <w:sz w:val="18"/>
          </w:rPr>
          <w:delText>apprentice registered</w:delText>
        </w:r>
        <w:r w:rsidDel="00BF6493">
          <w:rPr>
            <w:rFonts w:ascii="Times New Roman"/>
            <w:spacing w:val="5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apprenticeship division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state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department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labor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training.</w:delText>
        </w:r>
      </w:del>
    </w:p>
    <w:p w:rsidR="004F3824" w:rsidDel="00BF6493" w:rsidRDefault="004F3824">
      <w:pPr>
        <w:numPr>
          <w:ilvl w:val="0"/>
          <w:numId w:val="20"/>
        </w:numPr>
        <w:tabs>
          <w:tab w:val="left" w:pos="397"/>
        </w:tabs>
        <w:ind w:right="240" w:firstLine="0"/>
        <w:rPr>
          <w:del w:id="303" w:author="Patterson, Robert" w:date="2017-04-26T10:18:00Z"/>
          <w:rFonts w:ascii="Times New Roman" w:eastAsia="Times New Roman" w:hAnsi="Times New Roman" w:cs="Times New Roman"/>
          <w:sz w:val="24"/>
          <w:szCs w:val="24"/>
        </w:rPr>
        <w:pPrChange w:id="304" w:author="Patterson, Robert" w:date="2017-04-26T10:18:00Z">
          <w:pPr>
            <w:spacing w:before="8"/>
          </w:pPr>
        </w:pPrChange>
      </w:pPr>
    </w:p>
    <w:p w:rsidR="004F3824" w:rsidDel="00BF6493" w:rsidRDefault="003621EC">
      <w:pPr>
        <w:numPr>
          <w:ilvl w:val="0"/>
          <w:numId w:val="20"/>
        </w:numPr>
        <w:tabs>
          <w:tab w:val="left" w:pos="397"/>
        </w:tabs>
        <w:ind w:right="240" w:firstLine="0"/>
        <w:rPr>
          <w:del w:id="305" w:author="Patterson, Robert" w:date="2017-04-26T10:18:00Z"/>
          <w:rFonts w:ascii="Times New Roman" w:eastAsia="Times New Roman" w:hAnsi="Times New Roman" w:cs="Times New Roman"/>
          <w:sz w:val="18"/>
          <w:szCs w:val="18"/>
        </w:rPr>
        <w:pPrChange w:id="306" w:author="Patterson, Robert" w:date="2017-04-26T10:18:00Z">
          <w:pPr>
            <w:numPr>
              <w:numId w:val="20"/>
            </w:numPr>
            <w:tabs>
              <w:tab w:val="left" w:pos="489"/>
            </w:tabs>
            <w:spacing w:line="237" w:lineRule="auto"/>
            <w:ind w:left="140" w:right="169" w:hanging="257"/>
          </w:pPr>
        </w:pPrChange>
      </w:pPr>
      <w:del w:id="307" w:author="Patterson, Robert" w:date="2017-04-26T10:18:00Z">
        <w:r w:rsidRPr="007F0499" w:rsidDel="00BF6493">
          <w:rPr>
            <w:rFonts w:ascii="Times New Roman"/>
            <w:spacing w:val="-1"/>
            <w:sz w:val="18"/>
          </w:rPr>
          <w:delText xml:space="preserve">"Work </w:delText>
        </w:r>
        <w:r w:rsidRPr="007F0499" w:rsidDel="00BF6493">
          <w:rPr>
            <w:rFonts w:ascii="Times New Roman"/>
            <w:sz w:val="18"/>
          </w:rPr>
          <w:delText>notice"</w:delText>
        </w:r>
        <w:r w:rsidRPr="007F0499" w:rsidDel="00BF6493">
          <w:rPr>
            <w:rFonts w:ascii="Times New Roman"/>
            <w:spacing w:val="-2"/>
            <w:sz w:val="18"/>
          </w:rPr>
          <w:delText xml:space="preserve"> </w:delText>
        </w:r>
        <w:r w:rsidRPr="007F0499" w:rsidDel="00BF6493">
          <w:rPr>
            <w:rFonts w:ascii="Times New Roman"/>
            <w:spacing w:val="-1"/>
            <w:sz w:val="18"/>
          </w:rPr>
          <w:delText>means</w:delText>
        </w:r>
        <w:r w:rsidRPr="007F0499" w:rsidDel="00BF6493">
          <w:rPr>
            <w:rFonts w:ascii="Times New Roman"/>
            <w:sz w:val="18"/>
          </w:rPr>
          <w:delText xml:space="preserve"> the</w:delText>
        </w:r>
        <w:r w:rsidRPr="007F0499" w:rsidDel="00BF6493">
          <w:rPr>
            <w:rFonts w:ascii="Times New Roman"/>
            <w:spacing w:val="-1"/>
            <w:sz w:val="18"/>
          </w:rPr>
          <w:delText xml:space="preserve"> </w:delText>
        </w:r>
        <w:r w:rsidRPr="007F0499" w:rsidDel="00BF6493">
          <w:rPr>
            <w:rFonts w:ascii="Times New Roman"/>
            <w:sz w:val="18"/>
          </w:rPr>
          <w:delText>notice</w:delText>
        </w:r>
        <w:r w:rsidRPr="007F0499" w:rsidDel="00BF6493">
          <w:rPr>
            <w:rFonts w:ascii="Times New Roman"/>
            <w:spacing w:val="-1"/>
            <w:sz w:val="18"/>
          </w:rPr>
          <w:delText xml:space="preserve"> </w:delText>
        </w:r>
        <w:r w:rsidRPr="007F0499" w:rsidDel="00BF6493">
          <w:rPr>
            <w:rFonts w:ascii="Times New Roman"/>
            <w:sz w:val="18"/>
          </w:rPr>
          <w:delText>required</w:delText>
        </w:r>
        <w:r w:rsidRPr="007F0499" w:rsidDel="00BF6493">
          <w:rPr>
            <w:rFonts w:ascii="Times New Roman"/>
            <w:spacing w:val="1"/>
            <w:sz w:val="18"/>
          </w:rPr>
          <w:delText xml:space="preserve"> </w:delText>
        </w:r>
        <w:r w:rsidRPr="007F0499" w:rsidDel="00BF6493">
          <w:rPr>
            <w:rFonts w:ascii="Times New Roman"/>
            <w:spacing w:val="-1"/>
            <w:sz w:val="18"/>
          </w:rPr>
          <w:delText xml:space="preserve">to </w:delText>
        </w:r>
        <w:r w:rsidRPr="007F0499" w:rsidDel="00BF6493">
          <w:rPr>
            <w:rFonts w:ascii="Times New Roman"/>
            <w:sz w:val="18"/>
          </w:rPr>
          <w:delText>be</w:delText>
        </w:r>
        <w:r w:rsidRPr="007F0499" w:rsidDel="00BF6493">
          <w:rPr>
            <w:rFonts w:ascii="Times New Roman"/>
            <w:spacing w:val="-1"/>
            <w:sz w:val="18"/>
          </w:rPr>
          <w:delText xml:space="preserve"> filed</w:delText>
        </w:r>
        <w:r w:rsidRPr="007F0499" w:rsidDel="00BF6493">
          <w:rPr>
            <w:rFonts w:ascii="Times New Roman"/>
            <w:spacing w:val="27"/>
            <w:sz w:val="18"/>
          </w:rPr>
          <w:delText xml:space="preserve"> </w:delText>
        </w:r>
        <w:r w:rsidRPr="007F0499" w:rsidDel="00BF6493">
          <w:rPr>
            <w:rFonts w:ascii="Times New Roman"/>
            <w:sz w:val="18"/>
          </w:rPr>
          <w:delText>under</w:delText>
        </w:r>
        <w:r w:rsidRPr="007F0499" w:rsidDel="00BF6493">
          <w:rPr>
            <w:rFonts w:ascii="Times New Roman"/>
            <w:spacing w:val="-2"/>
            <w:sz w:val="18"/>
          </w:rPr>
          <w:delText xml:space="preserve"> </w:delText>
        </w:r>
        <w:r w:rsidRPr="007F0499" w:rsidDel="00BF6493">
          <w:rPr>
            <w:rFonts w:ascii="Times New Roman"/>
            <w:sz w:val="18"/>
          </w:rPr>
          <w:delText xml:space="preserve">this </w:delText>
        </w:r>
        <w:r w:rsidRPr="007F0499" w:rsidDel="00BF6493">
          <w:rPr>
            <w:rFonts w:ascii="Times New Roman"/>
            <w:spacing w:val="-1"/>
            <w:sz w:val="18"/>
          </w:rPr>
          <w:delText>chapter</w:delText>
        </w:r>
        <w:r w:rsidRPr="007F0499" w:rsidDel="00BF6493">
          <w:rPr>
            <w:rFonts w:ascii="Times New Roman"/>
            <w:sz w:val="18"/>
          </w:rPr>
          <w:delText xml:space="preserve"> by</w:delText>
        </w:r>
        <w:r w:rsidRPr="007F0499" w:rsidDel="00BF6493">
          <w:rPr>
            <w:rFonts w:ascii="Times New Roman"/>
            <w:spacing w:val="-4"/>
            <w:sz w:val="18"/>
          </w:rPr>
          <w:delText xml:space="preserve"> </w:delText>
        </w:r>
        <w:r w:rsidRPr="007F0499" w:rsidDel="00BF6493">
          <w:rPr>
            <w:rFonts w:ascii="Times New Roman"/>
            <w:spacing w:val="-1"/>
            <w:sz w:val="18"/>
          </w:rPr>
          <w:delText>an</w:delText>
        </w:r>
        <w:r w:rsidRPr="007F0499" w:rsidDel="00BF6493">
          <w:rPr>
            <w:rFonts w:ascii="Times New Roman"/>
            <w:spacing w:val="1"/>
            <w:sz w:val="18"/>
          </w:rPr>
          <w:delText xml:space="preserve"> </w:delText>
        </w:r>
        <w:r w:rsidRPr="007F0499" w:rsidDel="00BF6493">
          <w:rPr>
            <w:rFonts w:ascii="Times New Roman"/>
            <w:spacing w:val="-1"/>
            <w:sz w:val="18"/>
          </w:rPr>
          <w:delText>electrician</w:delText>
        </w:r>
        <w:r w:rsidRPr="007F0499" w:rsidDel="00BF6493">
          <w:rPr>
            <w:rFonts w:ascii="Times New Roman"/>
            <w:spacing w:val="1"/>
            <w:sz w:val="18"/>
          </w:rPr>
          <w:delText xml:space="preserve"> </w:delText>
        </w:r>
        <w:r w:rsidRPr="007F0499" w:rsidDel="00BF6493">
          <w:rPr>
            <w:rFonts w:ascii="Times New Roman"/>
            <w:sz w:val="18"/>
          </w:rPr>
          <w:delText xml:space="preserve">prior </w:delText>
        </w:r>
        <w:r w:rsidRPr="007F0499" w:rsidDel="00BF6493">
          <w:rPr>
            <w:rFonts w:ascii="Times New Roman"/>
            <w:spacing w:val="-1"/>
            <w:sz w:val="18"/>
          </w:rPr>
          <w:delText>to</w:delText>
        </w:r>
        <w:r w:rsidRPr="007F0499" w:rsidDel="00BF6493">
          <w:rPr>
            <w:rFonts w:ascii="Times New Roman"/>
            <w:spacing w:val="1"/>
            <w:sz w:val="18"/>
          </w:rPr>
          <w:delText xml:space="preserve"> </w:delText>
        </w:r>
        <w:r w:rsidRPr="007F0499" w:rsidDel="00BF6493">
          <w:rPr>
            <w:rFonts w:ascii="Times New Roman"/>
            <w:spacing w:val="-1"/>
            <w:sz w:val="18"/>
          </w:rPr>
          <w:delText>commencement</w:delText>
        </w:r>
        <w:r w:rsidRPr="007F0499" w:rsidDel="00BF6493">
          <w:rPr>
            <w:rFonts w:ascii="Times New Roman"/>
            <w:sz w:val="18"/>
          </w:rPr>
          <w:delText xml:space="preserve"> of</w:delText>
        </w:r>
        <w:r w:rsidRPr="007F0499" w:rsidDel="00BF6493">
          <w:rPr>
            <w:rFonts w:ascii="Times New Roman"/>
            <w:spacing w:val="41"/>
            <w:sz w:val="18"/>
          </w:rPr>
          <w:delText xml:space="preserve"> </w:delText>
        </w:r>
        <w:r w:rsidRPr="007F0499" w:rsidDel="00BF6493">
          <w:rPr>
            <w:rFonts w:ascii="Times New Roman"/>
            <w:spacing w:val="-1"/>
            <w:sz w:val="18"/>
          </w:rPr>
          <w:delText>electrical</w:delText>
        </w:r>
        <w:r w:rsidRPr="007F0499" w:rsidDel="00BF6493">
          <w:rPr>
            <w:rFonts w:ascii="Times New Roman"/>
            <w:spacing w:val="3"/>
            <w:sz w:val="18"/>
          </w:rPr>
          <w:delText xml:space="preserve"> </w:delText>
        </w:r>
        <w:r w:rsidRPr="007F0499" w:rsidDel="00BF6493">
          <w:rPr>
            <w:rFonts w:ascii="Times New Roman"/>
            <w:spacing w:val="-1"/>
            <w:sz w:val="18"/>
          </w:rPr>
          <w:delText>work.</w:delText>
        </w:r>
      </w:del>
    </w:p>
    <w:p w:rsidR="00E84112" w:rsidRDefault="00E84112" w:rsidP="00E84112">
      <w:pPr>
        <w:tabs>
          <w:tab w:val="left" w:pos="397"/>
        </w:tabs>
        <w:ind w:left="140" w:right="24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F3824" w:rsidRDefault="003621EC">
      <w:pPr>
        <w:tabs>
          <w:tab w:val="left" w:pos="397"/>
        </w:tabs>
        <w:ind w:left="140" w:right="240"/>
        <w:rPr>
          <w:rFonts w:ascii="Times New Roman" w:eastAsia="Times New Roman" w:hAnsi="Times New Roman" w:cs="Times New Roman"/>
          <w:sz w:val="18"/>
          <w:szCs w:val="18"/>
        </w:rPr>
        <w:pPrChange w:id="308" w:author="Patterson, Robert" w:date="2017-04-26T10:51:00Z">
          <w:pPr>
            <w:spacing w:before="57"/>
            <w:ind w:left="140" w:right="755"/>
          </w:pPr>
        </w:pPrChange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882.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Exceptions</w:t>
      </w:r>
    </w:p>
    <w:p w:rsidR="004F3824" w:rsidDel="00BF6493" w:rsidRDefault="004F3824">
      <w:pPr>
        <w:spacing w:before="11"/>
        <w:rPr>
          <w:del w:id="309" w:author="Patterson, Robert" w:date="2017-04-26T10:18:00Z"/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3824" w:rsidDel="00BF6493" w:rsidRDefault="003621EC">
      <w:pPr>
        <w:ind w:left="140" w:right="755"/>
        <w:rPr>
          <w:del w:id="310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11" w:author="Patterson, Robert" w:date="2017-04-26T10:18:00Z"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chapter does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not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apply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to:</w:delText>
        </w:r>
      </w:del>
    </w:p>
    <w:p w:rsidR="004F3824" w:rsidDel="00BF6493" w:rsidRDefault="004F3824">
      <w:pPr>
        <w:spacing w:before="7"/>
        <w:rPr>
          <w:del w:id="312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9"/>
        </w:numPr>
        <w:tabs>
          <w:tab w:val="left" w:pos="397"/>
        </w:tabs>
        <w:ind w:right="275" w:firstLine="0"/>
        <w:rPr>
          <w:del w:id="313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14" w:author="Patterson, Robert" w:date="2017-04-26T10:18:00Z">
        <w:r w:rsidDel="00BF6493">
          <w:rPr>
            <w:rFonts w:ascii="Times New Roman"/>
            <w:spacing w:val="-1"/>
            <w:sz w:val="18"/>
          </w:rPr>
          <w:delText>The construction,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operation,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repair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7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maintenance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installations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are used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public</w:delText>
        </w:r>
        <w:r w:rsidDel="00BF6493">
          <w:rPr>
            <w:rFonts w:ascii="Times New Roman"/>
            <w:spacing w:val="-1"/>
            <w:sz w:val="18"/>
          </w:rPr>
          <w:delText xml:space="preserve"> utility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rendering </w:delText>
        </w:r>
        <w:r w:rsidDel="00BF6493">
          <w:rPr>
            <w:rFonts w:ascii="Times New Roman"/>
            <w:sz w:val="18"/>
          </w:rPr>
          <w:delText xml:space="preserve">its </w:delText>
        </w:r>
        <w:r w:rsidDel="00BF6493">
          <w:rPr>
            <w:rFonts w:ascii="Times New Roman"/>
            <w:spacing w:val="-1"/>
            <w:sz w:val="18"/>
          </w:rPr>
          <w:delText>authorized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service;</w:delText>
        </w:r>
        <w:r w:rsidDel="00BF6493">
          <w:rPr>
            <w:rFonts w:ascii="Times New Roman"/>
            <w:sz w:val="18"/>
          </w:rPr>
          <w:delText xml:space="preserve"> nor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lastRenderedPageBreak/>
          <w:delText>installation,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operation,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repair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and wiring associated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</w:delText>
        </w:r>
        <w:r w:rsidDel="00BF6493">
          <w:rPr>
            <w:rFonts w:ascii="Times New Roman"/>
            <w:spacing w:val="6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telecommunication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services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equipment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transmission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information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regardless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7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location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installations,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equipment</w:delText>
        </w:r>
        <w:r w:rsidDel="00BF6493">
          <w:rPr>
            <w:rFonts w:ascii="Times New Roman"/>
            <w:sz w:val="18"/>
          </w:rPr>
          <w:delText xml:space="preserve"> or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facilities.</w:delText>
        </w:r>
      </w:del>
    </w:p>
    <w:p w:rsidR="004F3824" w:rsidDel="00BF6493" w:rsidRDefault="004F3824">
      <w:pPr>
        <w:spacing w:before="5"/>
        <w:rPr>
          <w:del w:id="315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9"/>
        </w:numPr>
        <w:tabs>
          <w:tab w:val="left" w:pos="397"/>
        </w:tabs>
        <w:spacing w:line="239" w:lineRule="auto"/>
        <w:ind w:right="275" w:firstLine="0"/>
        <w:rPr>
          <w:del w:id="316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17" w:author="Patterson, Robert" w:date="2017-04-26T10:18:00Z"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ships,</w:delText>
        </w:r>
        <w:r w:rsidDel="00BF6493">
          <w:rPr>
            <w:rFonts w:ascii="Times New Roman"/>
            <w:sz w:val="18"/>
          </w:rPr>
          <w:delText xml:space="preserve"> pipeline</w:delText>
        </w:r>
        <w:r w:rsidDel="00BF6493">
          <w:rPr>
            <w:rFonts w:ascii="Times New Roman"/>
            <w:spacing w:val="-1"/>
            <w:sz w:val="18"/>
          </w:rPr>
          <w:delText xml:space="preserve"> systems,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railway rolling</w:delText>
        </w:r>
        <w:r w:rsidDel="00BF6493">
          <w:rPr>
            <w:rFonts w:ascii="Times New Roman"/>
            <w:spacing w:val="-1"/>
            <w:sz w:val="18"/>
          </w:rPr>
          <w:delText xml:space="preserve"> stock,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automotive equipment,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portable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sound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equipment.</w:delText>
        </w:r>
      </w:del>
    </w:p>
    <w:p w:rsidR="004F3824" w:rsidDel="00BF6493" w:rsidRDefault="004F3824">
      <w:pPr>
        <w:spacing w:before="1"/>
        <w:rPr>
          <w:del w:id="318" w:author="Patterson, Robert" w:date="2017-04-26T10:18:00Z"/>
          <w:rFonts w:ascii="Times New Roman" w:eastAsia="Times New Roman" w:hAnsi="Times New Roman" w:cs="Times New Roman"/>
          <w:sz w:val="25"/>
          <w:szCs w:val="25"/>
        </w:rPr>
      </w:pPr>
    </w:p>
    <w:p w:rsidR="004F3824" w:rsidDel="00BF6493" w:rsidRDefault="003621EC">
      <w:pPr>
        <w:numPr>
          <w:ilvl w:val="0"/>
          <w:numId w:val="19"/>
        </w:numPr>
        <w:tabs>
          <w:tab w:val="left" w:pos="397"/>
        </w:tabs>
        <w:spacing w:line="204" w:lineRule="exact"/>
        <w:ind w:right="87" w:firstLine="0"/>
        <w:rPr>
          <w:del w:id="319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20" w:author="Patterson, Robert" w:date="2017-04-26T10:18:00Z">
        <w:r w:rsidDel="00BF6493">
          <w:rPr>
            <w:rFonts w:ascii="Times New Roman"/>
            <w:spacing w:val="-1"/>
            <w:sz w:val="18"/>
          </w:rPr>
          <w:delText>The manufacture,</w:delText>
        </w:r>
        <w:r w:rsidDel="00BF6493">
          <w:rPr>
            <w:rFonts w:ascii="Times New Roman"/>
            <w:sz w:val="18"/>
          </w:rPr>
          <w:delText xml:space="preserve"> testing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repair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equipment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plant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manufacturer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equipment.</w:delText>
        </w:r>
      </w:del>
    </w:p>
    <w:p w:rsidR="004F3824" w:rsidDel="00BF6493" w:rsidRDefault="004F3824">
      <w:pPr>
        <w:spacing w:before="6"/>
        <w:rPr>
          <w:del w:id="321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9"/>
        </w:numPr>
        <w:tabs>
          <w:tab w:val="left" w:pos="397"/>
        </w:tabs>
        <w:spacing w:line="237" w:lineRule="auto"/>
        <w:ind w:right="15" w:firstLine="0"/>
        <w:rPr>
          <w:del w:id="322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23" w:author="Patterson, Robert" w:date="2017-04-26T10:18:00Z">
        <w:r w:rsidDel="00BF6493">
          <w:rPr>
            <w:rFonts w:ascii="Times New Roman"/>
            <w:spacing w:val="-1"/>
            <w:sz w:val="18"/>
          </w:rPr>
          <w:delText>The construction,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repairs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 xml:space="preserve">maintenance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buildings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used</w:delText>
        </w:r>
        <w:r w:rsidDel="00BF6493">
          <w:rPr>
            <w:rFonts w:ascii="Times New Roman"/>
            <w:spacing w:val="7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exclusively 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agricultural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purposes</w:delText>
        </w:r>
        <w:r w:rsidDel="00BF6493">
          <w:rPr>
            <w:rFonts w:ascii="Times New Roman"/>
            <w:sz w:val="18"/>
          </w:rPr>
          <w:delText xml:space="preserve"> 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owner-occupied</w:delText>
        </w:r>
        <w:r w:rsidDel="00BF6493">
          <w:rPr>
            <w:rFonts w:ascii="Times New Roman"/>
            <w:spacing w:val="6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farms.</w:delText>
        </w:r>
      </w:del>
    </w:p>
    <w:p w:rsidR="00E84112" w:rsidRPr="00E84112" w:rsidDel="0085398A" w:rsidRDefault="00E84112" w:rsidP="00E84112">
      <w:pPr>
        <w:spacing w:before="9"/>
        <w:ind w:left="140"/>
        <w:rPr>
          <w:del w:id="324" w:author="Patterson, Robert" w:date="2017-05-09T09:44:00Z"/>
          <w:rFonts w:ascii="Times New Roman" w:eastAsia="Times New Roman" w:hAnsi="Times New Roman" w:cs="Times New Roman"/>
          <w:rPrChange w:id="325" w:author="Patterson, Robert" w:date="2017-05-09T09:18:00Z">
            <w:rPr>
              <w:del w:id="326" w:author="Patterson, Robert" w:date="2017-05-09T09:4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327" w:author="Patterson, Robert" w:date="2017-05-09T09:44:00Z">
        <w:r w:rsidRPr="00E84112" w:rsidDel="0085398A">
          <w:rPr>
            <w:rFonts w:ascii="Times New Roman" w:eastAsia="Times New Roman" w:hAnsi="Times New Roman" w:cs="Times New Roman"/>
            <w:rPrChange w:id="328" w:author="Patterson, Robert" w:date="2017-05-09T09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fldChar w:fldCharType="begin"/>
        </w:r>
        <w:r w:rsidRPr="00E84112" w:rsidDel="0085398A">
          <w:rPr>
            <w:rFonts w:ascii="Times New Roman" w:eastAsia="Times New Roman" w:hAnsi="Times New Roman" w:cs="Times New Roman"/>
            <w:rPrChange w:id="329" w:author="Patterson, Robert" w:date="2017-05-09T09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InstrText xml:space="preserve"> HYPERLINK "" </w:delInstrText>
        </w:r>
        <w:r w:rsidRPr="00E84112" w:rsidDel="0085398A">
          <w:rPr>
            <w:rFonts w:ascii="Times New Roman" w:eastAsia="Times New Roman" w:hAnsi="Times New Roman" w:cs="Times New Roman"/>
            <w:rPrChange w:id="330" w:author="Patterson, Robert" w:date="2017-05-09T09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E84112" w:rsidDel="0085398A">
          <w:rPr>
            <w:rStyle w:val="Hyperlink"/>
            <w:rFonts w:ascii="Times New Roman" w:eastAsia="Times New Roman" w:hAnsi="Times New Roman" w:cs="Times New Roman"/>
            <w:rPrChange w:id="331" w:author="Patterson, Robert" w:date="2017-05-09T09:18:00Z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http://legislature.vermont.gov/statutes/chapter/26/015</w:delText>
        </w:r>
        <w:r w:rsidRPr="00E84112" w:rsidDel="0085398A">
          <w:rPr>
            <w:rFonts w:ascii="Times New Roman" w:eastAsia="Times New Roman" w:hAnsi="Times New Roman" w:cs="Times New Roman"/>
            <w:rPrChange w:id="332" w:author="Patterson, Robert" w:date="2017-05-09T09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fldChar w:fldCharType="end"/>
        </w:r>
      </w:del>
    </w:p>
    <w:p w:rsidR="004F3824" w:rsidDel="00BF6493" w:rsidRDefault="004F3824" w:rsidP="00E84112">
      <w:pPr>
        <w:spacing w:before="9"/>
        <w:ind w:left="140"/>
        <w:rPr>
          <w:del w:id="333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14281B" w:rsidRPr="0014281B" w:rsidRDefault="0014281B">
      <w:pPr>
        <w:ind w:right="755"/>
        <w:rPr>
          <w:rFonts w:ascii="Arial" w:eastAsia="Times New Roman" w:hAnsi="Arial" w:cs="Arial"/>
          <w:b/>
          <w:bCs/>
          <w:rPrChange w:id="334" w:author="Patterson, Robert" w:date="2017-05-09T09:28:00Z">
            <w:rPr>
              <w:rFonts w:ascii="Times New Roman" w:eastAsia="Times New Roman" w:hAnsi="Times New Roman" w:cs="Times New Roman"/>
              <w:b/>
              <w:bCs/>
              <w:sz w:val="18"/>
              <w:szCs w:val="18"/>
            </w:rPr>
          </w:rPrChange>
        </w:rPr>
        <w:pPrChange w:id="335" w:author="Patterson, Robert" w:date="2017-05-09T09:28:00Z">
          <w:pPr>
            <w:ind w:left="140" w:right="755"/>
          </w:pPr>
        </w:pPrChange>
      </w:pPr>
      <w:ins w:id="336" w:author="Patterson, Robert" w:date="2017-05-09T09:20:00Z">
        <w:r w:rsidRPr="0014281B">
          <w:rPr>
            <w:rFonts w:ascii="Arial" w:eastAsia="Times New Roman" w:hAnsi="Arial" w:cs="Arial"/>
            <w:b/>
            <w:bCs/>
            <w:rPrChange w:id="337" w:author="Patterson, Robert" w:date="2017-05-09T09:28:00Z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rPrChange>
          </w:rPr>
          <w:t xml:space="preserve">Subchapter 2: Regulation </w:t>
        </w:r>
        <w:proofErr w:type="gramStart"/>
        <w:r w:rsidRPr="0014281B">
          <w:rPr>
            <w:rFonts w:ascii="Arial" w:eastAsia="Times New Roman" w:hAnsi="Arial" w:cs="Arial"/>
            <w:b/>
            <w:bCs/>
            <w:rPrChange w:id="338" w:author="Patterson, Robert" w:date="2017-05-09T09:28:00Z">
              <w:rPr>
                <w:rFonts w:ascii="Times New Roman" w:eastAsia="Times New Roman" w:hAnsi="Times New Roman" w:cs="Times New Roman"/>
                <w:b/>
                <w:bCs/>
              </w:rPr>
            </w:rPrChange>
          </w:rPr>
          <w:t>Of</w:t>
        </w:r>
        <w:proofErr w:type="gramEnd"/>
        <w:r w:rsidRPr="0014281B">
          <w:rPr>
            <w:rFonts w:ascii="Arial" w:eastAsia="Times New Roman" w:hAnsi="Arial" w:cs="Arial"/>
            <w:b/>
            <w:bCs/>
            <w:rPrChange w:id="339" w:author="Patterson, Robert" w:date="2017-05-09T09:28:00Z">
              <w:rPr>
                <w:rFonts w:ascii="Times New Roman" w:eastAsia="Times New Roman" w:hAnsi="Times New Roman" w:cs="Times New Roman"/>
                <w:b/>
                <w:bCs/>
              </w:rPr>
            </w:rPrChange>
          </w:rPr>
          <w:t xml:space="preserve"> Electrical Installations By Licens</w:t>
        </w:r>
      </w:ins>
      <w:ins w:id="340" w:author="Patterson, Robert" w:date="2017-05-09T09:21:00Z">
        <w:r w:rsidRPr="0014281B">
          <w:rPr>
            <w:rFonts w:ascii="Arial" w:eastAsia="Times New Roman" w:hAnsi="Arial" w:cs="Arial"/>
            <w:b/>
            <w:bCs/>
            <w:rPrChange w:id="341" w:author="Patterson, Robert" w:date="2017-05-09T09:28:00Z">
              <w:rPr>
                <w:rFonts w:ascii="Times New Roman" w:eastAsia="Times New Roman" w:hAnsi="Times New Roman" w:cs="Times New Roman"/>
                <w:b/>
                <w:bCs/>
              </w:rPr>
            </w:rPrChange>
          </w:rPr>
          <w:t>ing Board</w:t>
        </w:r>
      </w:ins>
    </w:p>
    <w:p w:rsidR="0014281B" w:rsidRDefault="0014281B">
      <w:pPr>
        <w:ind w:left="140" w:right="75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F3824" w:rsidRDefault="003621EC">
      <w:pPr>
        <w:ind w:left="140" w:right="75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891.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Rules adopted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board</w:t>
      </w:r>
    </w:p>
    <w:p w:rsidR="004F3824" w:rsidDel="00BF6493" w:rsidRDefault="004F3824">
      <w:pPr>
        <w:spacing w:before="2"/>
        <w:rPr>
          <w:del w:id="342" w:author="Patterson, Robert" w:date="2017-04-26T10:18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spacing w:line="239" w:lineRule="auto"/>
        <w:ind w:left="140" w:right="87"/>
        <w:rPr>
          <w:del w:id="343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44" w:author="Patterson, Robert" w:date="2017-04-26T10:18:00Z">
        <w:r w:rsidDel="00BF6493">
          <w:rPr>
            <w:rFonts w:ascii="Times New Roman"/>
            <w:spacing w:val="-1"/>
            <w:sz w:val="18"/>
          </w:rPr>
          <w:delText>The electricians'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licensing </w:delText>
        </w:r>
        <w:r w:rsidDel="00BF6493">
          <w:rPr>
            <w:rFonts w:ascii="Times New Roman"/>
            <w:sz w:val="18"/>
          </w:rPr>
          <w:delText>board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created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section 901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title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may </w:delText>
        </w:r>
        <w:r w:rsidDel="00BF6493">
          <w:rPr>
            <w:rFonts w:ascii="Times New Roman"/>
            <w:sz w:val="18"/>
          </w:rPr>
          <w:delText>adopt,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amend,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revise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repeal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rules </w:delText>
        </w:r>
        <w:r w:rsidDel="00BF6493">
          <w:rPr>
            <w:rFonts w:ascii="Times New Roman"/>
            <w:sz w:val="18"/>
          </w:rPr>
          <w:delText>providing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reasonable</w:delText>
        </w:r>
        <w:r w:rsidDel="00BF6493">
          <w:rPr>
            <w:rFonts w:ascii="Times New Roman"/>
            <w:sz w:val="18"/>
          </w:rPr>
          <w:delText xml:space="preserve"> standards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-1"/>
            <w:sz w:val="18"/>
          </w:rPr>
          <w:delText xml:space="preserve"> requirements</w:delText>
        </w:r>
        <w:r w:rsidDel="00BF6493">
          <w:rPr>
            <w:rFonts w:ascii="Times New Roman"/>
            <w:sz w:val="18"/>
          </w:rPr>
          <w:delText xml:space="preserve"> applicable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defined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section 881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title,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except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provided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882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-1"/>
            <w:sz w:val="18"/>
          </w:rPr>
          <w:delText xml:space="preserve"> 892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title.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it </w:delText>
        </w:r>
        <w:r w:rsidDel="00BF6493">
          <w:rPr>
            <w:rFonts w:ascii="Times New Roman"/>
            <w:spacing w:val="-1"/>
            <w:sz w:val="18"/>
          </w:rPr>
          <w:delText>finds</w:delText>
        </w:r>
        <w:r w:rsidDel="00BF6493">
          <w:rPr>
            <w:rFonts w:ascii="Times New Roman"/>
            <w:sz w:val="18"/>
          </w:rPr>
          <w:delText xml:space="preserve"> it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practicable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so,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adopt the</w:delText>
        </w:r>
        <w:r w:rsidDel="00BF6493">
          <w:rPr>
            <w:rFonts w:ascii="Times New Roman"/>
            <w:spacing w:val="40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provisions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nationally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recognized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code</w:delText>
        </w:r>
        <w:r w:rsidDel="00BF6493">
          <w:rPr>
            <w:rFonts w:ascii="Times New Roman"/>
            <w:spacing w:val="-1"/>
            <w:sz w:val="18"/>
          </w:rPr>
          <w:delText xml:space="preserve"> under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authority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 section.</w:delText>
        </w:r>
      </w:del>
    </w:p>
    <w:p w:rsidR="004F3824" w:rsidDel="00BF6493" w:rsidRDefault="004F3824">
      <w:pPr>
        <w:spacing w:before="9"/>
        <w:rPr>
          <w:del w:id="345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ind w:left="140" w:right="75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892.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Work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progress</w:t>
      </w:r>
    </w:p>
    <w:p w:rsidR="004F3824" w:rsidDel="00BF6493" w:rsidRDefault="004F3824">
      <w:pPr>
        <w:spacing w:before="2"/>
        <w:rPr>
          <w:del w:id="346" w:author="Patterson, Robert" w:date="2017-04-26T10:18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spacing w:line="239" w:lineRule="auto"/>
        <w:ind w:left="140" w:right="26"/>
        <w:rPr>
          <w:del w:id="347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48" w:author="Patterson, Robert" w:date="2017-04-26T10:18:00Z">
        <w:r w:rsidDel="00BF6493">
          <w:rPr>
            <w:rFonts w:ascii="Times New Roman"/>
            <w:sz w:val="18"/>
          </w:rPr>
          <w:delText>Rules</w:delText>
        </w:r>
        <w:r w:rsidDel="00BF6493">
          <w:rPr>
            <w:rFonts w:ascii="Times New Roman"/>
            <w:spacing w:val="-1"/>
            <w:sz w:val="18"/>
          </w:rPr>
          <w:delText xml:space="preserve"> adopted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section 891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 title</w:delText>
        </w:r>
        <w:r w:rsidDel="00BF6493">
          <w:rPr>
            <w:rFonts w:ascii="Times New Roman"/>
            <w:spacing w:val="-1"/>
            <w:sz w:val="18"/>
          </w:rPr>
          <w:delText xml:space="preserve"> are not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applicable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construction,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repair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replacement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work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commenced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within </w:delText>
        </w:r>
        <w:r w:rsidDel="00BF6493">
          <w:rPr>
            <w:rFonts w:ascii="Times New Roman"/>
            <w:sz w:val="18"/>
          </w:rPr>
          <w:delText>30</w:delText>
        </w:r>
        <w:r w:rsidDel="00BF6493">
          <w:rPr>
            <w:rFonts w:ascii="Times New Roman"/>
            <w:spacing w:val="-1"/>
            <w:sz w:val="18"/>
          </w:rPr>
          <w:delText xml:space="preserve"> days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following </w:delText>
        </w:r>
        <w:r w:rsidDel="00BF6493">
          <w:rPr>
            <w:rFonts w:ascii="Times New Roman"/>
            <w:sz w:val="18"/>
          </w:rPr>
          <w:delText xml:space="preserve">their </w:delText>
        </w:r>
        <w:r w:rsidDel="00BF6493">
          <w:rPr>
            <w:rFonts w:ascii="Times New Roman"/>
            <w:spacing w:val="-1"/>
            <w:sz w:val="18"/>
          </w:rPr>
          <w:delText>adoption,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installations in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structure</w:delText>
        </w:r>
        <w:r w:rsidDel="00BF6493">
          <w:rPr>
            <w:rFonts w:ascii="Times New Roman"/>
            <w:spacing w:val="-1"/>
            <w:sz w:val="18"/>
          </w:rPr>
          <w:delText xml:space="preserve"> standing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process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construction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time</w:delText>
        </w:r>
        <w:r w:rsidDel="00BF6493">
          <w:rPr>
            <w:rFonts w:ascii="Times New Roman"/>
            <w:spacing w:val="26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their </w:delText>
        </w:r>
        <w:r w:rsidDel="00BF6493">
          <w:rPr>
            <w:rFonts w:ascii="Times New Roman"/>
            <w:spacing w:val="-1"/>
            <w:sz w:val="18"/>
          </w:rPr>
          <w:delText>adoption.</w:delText>
        </w:r>
      </w:del>
    </w:p>
    <w:p w:rsidR="004F3824" w:rsidDel="00BF6493" w:rsidRDefault="004F3824">
      <w:pPr>
        <w:spacing w:before="8"/>
        <w:rPr>
          <w:del w:id="349" w:author="Patterson, Robert" w:date="2017-04-26T10:18:00Z"/>
          <w:rFonts w:ascii="Times New Roman" w:eastAsia="Times New Roman" w:hAnsi="Times New Roman" w:cs="Times New Roman"/>
          <w:sz w:val="25"/>
          <w:szCs w:val="25"/>
        </w:rPr>
      </w:pPr>
    </w:p>
    <w:p w:rsidR="004F3824" w:rsidRDefault="003621EC">
      <w:pPr>
        <w:spacing w:line="200" w:lineRule="exact"/>
        <w:ind w:left="140" w:right="27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893.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Commencement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work;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fees;</w:t>
      </w:r>
      <w:r>
        <w:rPr>
          <w:rFonts w:ascii="Times New Roman" w:eastAsia="Times New Roman" w:hAnsi="Times New Roman" w:cs="Times New Roman"/>
          <w:b/>
          <w:bCs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work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notice;</w:t>
      </w:r>
      <w:r>
        <w:rPr>
          <w:rFonts w:ascii="Times New Roman" w:eastAsia="Times New Roman" w:hAnsi="Times New Roman" w:cs="Times New Roman"/>
          <w:b/>
          <w:bCs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inspection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work;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certificate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completion</w:t>
      </w:r>
    </w:p>
    <w:p w:rsidR="004F3824" w:rsidDel="00BF6493" w:rsidRDefault="004F3824">
      <w:pPr>
        <w:spacing w:before="6"/>
        <w:rPr>
          <w:del w:id="350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9"/>
        </w:numPr>
        <w:tabs>
          <w:tab w:val="left" w:pos="386"/>
        </w:tabs>
        <w:ind w:right="15" w:firstLine="0"/>
        <w:rPr>
          <w:del w:id="351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52" w:author="Patterson, Robert" w:date="2017-04-26T10:18:00Z"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work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complex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structure</w:delText>
        </w:r>
        <w:r w:rsidDel="00BF6493">
          <w:rPr>
            <w:rFonts w:ascii="Times New Roman"/>
            <w:spacing w:val="-1"/>
            <w:sz w:val="18"/>
          </w:rPr>
          <w:delText xml:space="preserve"> 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not</w:delText>
        </w:r>
        <w:r w:rsidDel="00BF6493">
          <w:rPr>
            <w:rFonts w:ascii="Times New Roman"/>
            <w:spacing w:val="4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commence </w:delText>
        </w:r>
        <w:r w:rsidDel="00BF6493">
          <w:rPr>
            <w:rFonts w:ascii="Times New Roman"/>
            <w:sz w:val="18"/>
          </w:rPr>
          <w:delText>until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work </w:delText>
        </w:r>
        <w:r w:rsidDel="00BF6493">
          <w:rPr>
            <w:rFonts w:ascii="Times New Roman"/>
            <w:sz w:val="18"/>
          </w:rPr>
          <w:delText>notice</w:delText>
        </w:r>
        <w:r w:rsidDel="00BF6493">
          <w:rPr>
            <w:rFonts w:ascii="Times New Roman"/>
            <w:spacing w:val="-1"/>
            <w:sz w:val="18"/>
          </w:rPr>
          <w:delText xml:space="preserve"> accompanied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required</w:delText>
        </w:r>
        <w:r w:rsidDel="00BF6493">
          <w:rPr>
            <w:rFonts w:ascii="Times New Roman"/>
            <w:spacing w:val="40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fee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submitted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department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the work </w:delText>
        </w:r>
        <w:r w:rsidDel="00BF6493">
          <w:rPr>
            <w:rFonts w:ascii="Times New Roman"/>
            <w:sz w:val="18"/>
          </w:rPr>
          <w:delText>notice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is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validated</w:delText>
        </w:r>
        <w:r w:rsidDel="00BF6493">
          <w:rPr>
            <w:rFonts w:ascii="Times New Roman"/>
            <w:sz w:val="18"/>
          </w:rPr>
          <w:delText xml:space="preserve"> 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department.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There 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base</w:delText>
        </w:r>
        <w:r w:rsidDel="00BF6493">
          <w:rPr>
            <w:rFonts w:ascii="Times New Roman"/>
            <w:spacing w:val="-1"/>
            <w:sz w:val="18"/>
          </w:rPr>
          <w:delText xml:space="preserve"> fee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$40.00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work </w:delText>
        </w:r>
        <w:r w:rsidDel="00BF6493">
          <w:rPr>
            <w:rFonts w:ascii="Times New Roman"/>
            <w:sz w:val="18"/>
          </w:rPr>
          <w:delText xml:space="preserve">notice, </w:delText>
        </w:r>
        <w:r w:rsidDel="00BF6493">
          <w:rPr>
            <w:rFonts w:ascii="Times New Roman"/>
            <w:spacing w:val="-1"/>
            <w:sz w:val="18"/>
          </w:rPr>
          <w:delText>except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work </w:delText>
        </w:r>
        <w:r w:rsidDel="00BF6493">
          <w:rPr>
            <w:rFonts w:ascii="Times New Roman"/>
            <w:sz w:val="18"/>
          </w:rPr>
          <w:delText>done</w:delText>
        </w:r>
        <w:r w:rsidDel="00BF6493">
          <w:rPr>
            <w:rFonts w:ascii="Times New Roman"/>
            <w:spacing w:val="4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one</w:delText>
        </w:r>
        <w:r w:rsidDel="00BF6493">
          <w:rPr>
            <w:rFonts w:ascii="Times New Roman"/>
            <w:spacing w:val="-1"/>
            <w:sz w:val="18"/>
          </w:rPr>
          <w:delText xml:space="preserve"> and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two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family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residential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dwellings.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addition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</w:delText>
        </w:r>
        <w:r w:rsidDel="00BF6493">
          <w:rPr>
            <w:rFonts w:ascii="Times New Roman"/>
            <w:spacing w:val="60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base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fee,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following fees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charged:</w:delText>
        </w:r>
      </w:del>
    </w:p>
    <w:p w:rsidR="004F3824" w:rsidDel="00BF6493" w:rsidRDefault="004F3824">
      <w:pPr>
        <w:spacing w:before="7"/>
        <w:rPr>
          <w:del w:id="353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2"/>
          <w:numId w:val="19"/>
        </w:numPr>
        <w:tabs>
          <w:tab w:val="left" w:pos="1117"/>
        </w:tabs>
        <w:ind w:right="755" w:firstLine="0"/>
        <w:rPr>
          <w:del w:id="354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55" w:author="Patterson, Robert" w:date="2017-04-26T10:18:00Z">
        <w:r w:rsidDel="00BF6493">
          <w:rPr>
            <w:rFonts w:ascii="Times New Roman"/>
            <w:b/>
            <w:sz w:val="18"/>
          </w:rPr>
          <w:delText xml:space="preserve">) </w:delText>
        </w:r>
        <w:r w:rsidDel="00BF6493">
          <w:rPr>
            <w:rFonts w:ascii="Times New Roman"/>
            <w:b/>
            <w:spacing w:val="-1"/>
            <w:sz w:val="18"/>
          </w:rPr>
          <w:delText>Services</w:delText>
        </w:r>
      </w:del>
    </w:p>
    <w:p w:rsidR="004F3824" w:rsidDel="00BF6493" w:rsidRDefault="004F3824">
      <w:pPr>
        <w:spacing w:before="11"/>
        <w:rPr>
          <w:del w:id="356" w:author="Patterson, Robert" w:date="2017-04-26T10:18:00Z"/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BF637C" w:rsidRPr="00BF637C" w:rsidRDefault="003621EC" w:rsidP="00086CC9">
      <w:pPr>
        <w:numPr>
          <w:ilvl w:val="0"/>
          <w:numId w:val="18"/>
        </w:numPr>
        <w:tabs>
          <w:tab w:val="left" w:pos="180"/>
        </w:tabs>
        <w:ind w:left="180" w:right="755" w:hanging="40"/>
        <w:rPr>
          <w:rFonts w:ascii="Times New Roman" w:eastAsia="Times New Roman" w:hAnsi="Times New Roman" w:cs="Times New Roman"/>
          <w:sz w:val="18"/>
          <w:szCs w:val="18"/>
        </w:rPr>
        <w:pPrChange w:id="357" w:author="Patterson, Robert" w:date="2017-04-26T10:42:00Z">
          <w:pPr>
            <w:numPr>
              <w:numId w:val="18"/>
            </w:numPr>
            <w:tabs>
              <w:tab w:val="left" w:pos="424"/>
            </w:tabs>
            <w:spacing w:before="52"/>
            <w:ind w:left="423" w:hanging="283"/>
          </w:pPr>
        </w:pPrChange>
      </w:pPr>
      <w:del w:id="358" w:author="Patterson, Robert" w:date="2017-04-26T10:18:00Z">
        <w:r w:rsidRPr="00BF637C" w:rsidDel="00BF6493">
          <w:rPr>
            <w:rFonts w:ascii="Times New Roman"/>
            <w:spacing w:val="-1"/>
            <w:sz w:val="18"/>
          </w:rPr>
          <w:delText>Temporary-$30.00.</w:delText>
        </w:r>
      </w:del>
    </w:p>
    <w:p w:rsidR="004F3824" w:rsidRPr="00BF637C" w:rsidDel="00BF6493" w:rsidRDefault="003621EC" w:rsidP="00BF637C">
      <w:pPr>
        <w:numPr>
          <w:ilvl w:val="0"/>
          <w:numId w:val="18"/>
        </w:numPr>
        <w:tabs>
          <w:tab w:val="left" w:pos="180"/>
        </w:tabs>
        <w:ind w:left="180" w:right="755" w:hanging="40"/>
        <w:rPr>
          <w:del w:id="359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60" w:author="Patterson, Robert" w:date="2017-04-26T10:18:00Z">
        <w:r w:rsidRPr="00BF637C" w:rsidDel="00BF6493">
          <w:rPr>
            <w:rFonts w:ascii="Times New Roman"/>
            <w:sz w:val="18"/>
          </w:rPr>
          <w:delText>Permanent-1</w:delText>
        </w:r>
        <w:r w:rsidRPr="00BF637C" w:rsidDel="00BF6493">
          <w:rPr>
            <w:rFonts w:ascii="Times New Roman"/>
            <w:spacing w:val="1"/>
            <w:sz w:val="18"/>
          </w:rPr>
          <w:delText xml:space="preserve"> </w:delText>
        </w:r>
        <w:r w:rsidRPr="00BF637C" w:rsidDel="00BF6493">
          <w:rPr>
            <w:rFonts w:ascii="Times New Roman"/>
            <w:sz w:val="18"/>
          </w:rPr>
          <w:delText>phase</w:delText>
        </w:r>
        <w:r w:rsidRPr="00BF637C" w:rsidDel="00BF6493">
          <w:rPr>
            <w:rFonts w:ascii="Times New Roman"/>
            <w:spacing w:val="-1"/>
            <w:sz w:val="18"/>
          </w:rPr>
          <w:delText xml:space="preserve"> </w:delText>
        </w:r>
        <w:r w:rsidRPr="00BF637C" w:rsidDel="00BF6493">
          <w:rPr>
            <w:rFonts w:ascii="Times New Roman"/>
            <w:sz w:val="18"/>
          </w:rPr>
          <w:delText>and</w:delText>
        </w:r>
        <w:r w:rsidRPr="00BF637C" w:rsidDel="00BF6493">
          <w:rPr>
            <w:rFonts w:ascii="Times New Roman"/>
            <w:spacing w:val="-1"/>
            <w:sz w:val="18"/>
          </w:rPr>
          <w:delText xml:space="preserve"> </w:delText>
        </w:r>
        <w:r w:rsidRPr="00BF637C" w:rsidDel="00BF6493">
          <w:rPr>
            <w:rFonts w:ascii="Times New Roman"/>
            <w:sz w:val="18"/>
          </w:rPr>
          <w:delText>3</w:delText>
        </w:r>
        <w:r w:rsidRPr="00BF637C" w:rsidDel="00BF6493">
          <w:rPr>
            <w:rFonts w:ascii="Times New Roman"/>
            <w:spacing w:val="-1"/>
            <w:sz w:val="18"/>
          </w:rPr>
          <w:delText xml:space="preserve"> phase </w:delText>
        </w:r>
        <w:r w:rsidRPr="00BF637C" w:rsidDel="00BF6493">
          <w:rPr>
            <w:rFonts w:ascii="Times New Roman"/>
            <w:sz w:val="18"/>
          </w:rPr>
          <w:delText>through</w:delText>
        </w:r>
        <w:r w:rsidRPr="00BF637C" w:rsidDel="00BF6493">
          <w:rPr>
            <w:rFonts w:ascii="Times New Roman"/>
            <w:spacing w:val="-1"/>
            <w:sz w:val="18"/>
          </w:rPr>
          <w:delText xml:space="preserve"> 400</w:delText>
        </w:r>
        <w:r w:rsidRPr="00BF637C" w:rsidDel="00BF6493">
          <w:rPr>
            <w:rFonts w:ascii="Times New Roman"/>
            <w:spacing w:val="1"/>
            <w:sz w:val="18"/>
          </w:rPr>
          <w:delText xml:space="preserve"> </w:delText>
        </w:r>
        <w:r w:rsidRPr="00BF637C" w:rsidDel="00BF6493">
          <w:rPr>
            <w:rFonts w:ascii="Times New Roman"/>
            <w:spacing w:val="-1"/>
            <w:sz w:val="18"/>
          </w:rPr>
          <w:delText>amp-$35.00.</w:delText>
        </w:r>
      </w:del>
    </w:p>
    <w:p w:rsidR="004F3824" w:rsidDel="00BF6493" w:rsidRDefault="004F3824">
      <w:pPr>
        <w:spacing w:before="5"/>
        <w:rPr>
          <w:del w:id="361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8"/>
        </w:numPr>
        <w:tabs>
          <w:tab w:val="left" w:pos="424"/>
        </w:tabs>
        <w:ind w:left="423" w:hanging="283"/>
        <w:rPr>
          <w:del w:id="362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63" w:author="Patterson, Robert" w:date="2017-04-26T10:18:00Z">
        <w:r w:rsidDel="00BF6493">
          <w:rPr>
            <w:rFonts w:ascii="Times New Roman"/>
            <w:sz w:val="18"/>
          </w:rPr>
          <w:delText>Permanent-401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 800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amp-$50.00.</w:delText>
        </w:r>
      </w:del>
    </w:p>
    <w:p w:rsidR="004F3824" w:rsidDel="00BF6493" w:rsidRDefault="004F3824">
      <w:pPr>
        <w:spacing w:before="4"/>
        <w:rPr>
          <w:del w:id="364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8"/>
        </w:numPr>
        <w:tabs>
          <w:tab w:val="left" w:pos="436"/>
        </w:tabs>
        <w:ind w:hanging="295"/>
        <w:rPr>
          <w:del w:id="365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66" w:author="Patterson, Robert" w:date="2017-04-26T10:18:00Z">
        <w:r w:rsidDel="00BF6493">
          <w:rPr>
            <w:rFonts w:ascii="Times New Roman"/>
            <w:spacing w:val="-1"/>
            <w:sz w:val="18"/>
          </w:rPr>
          <w:delText>Permanent-801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amp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larger-$100.00.</w:delText>
        </w:r>
      </w:del>
    </w:p>
    <w:p w:rsidR="004F3824" w:rsidDel="00BF6493" w:rsidRDefault="004F3824">
      <w:pPr>
        <w:spacing w:before="9"/>
        <w:rPr>
          <w:del w:id="367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2"/>
          <w:numId w:val="19"/>
        </w:numPr>
        <w:tabs>
          <w:tab w:val="left" w:pos="1118"/>
        </w:tabs>
        <w:ind w:left="1117"/>
        <w:rPr>
          <w:del w:id="368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69" w:author="Patterson, Robert" w:date="2017-04-26T10:18:00Z">
        <w:r w:rsidDel="00BF6493">
          <w:rPr>
            <w:rFonts w:ascii="Times New Roman"/>
            <w:b/>
            <w:sz w:val="18"/>
          </w:rPr>
          <w:delText xml:space="preserve">) </w:delText>
        </w:r>
        <w:r w:rsidDel="00BF6493">
          <w:rPr>
            <w:rFonts w:ascii="Times New Roman"/>
            <w:b/>
            <w:spacing w:val="-1"/>
            <w:sz w:val="18"/>
          </w:rPr>
          <w:delText>Transformers</w:delText>
        </w:r>
      </w:del>
    </w:p>
    <w:p w:rsidR="004F3824" w:rsidDel="00BF6493" w:rsidRDefault="004F3824">
      <w:pPr>
        <w:spacing w:before="11"/>
        <w:rPr>
          <w:del w:id="370" w:author="Patterson, Robert" w:date="2017-04-26T10:18:00Z"/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3824" w:rsidDel="00BF6493" w:rsidRDefault="003621EC">
      <w:pPr>
        <w:ind w:left="140"/>
        <w:rPr>
          <w:del w:id="371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72" w:author="Patterson, Robert" w:date="2017-04-26T10:18:00Z">
        <w:r w:rsidDel="00BF6493">
          <w:rPr>
            <w:rFonts w:ascii="Times New Roman"/>
            <w:spacing w:val="-1"/>
            <w:sz w:val="18"/>
          </w:rPr>
          <w:delText>(A)</w:delText>
        </w:r>
        <w:r w:rsidDel="00BF6493">
          <w:rPr>
            <w:rFonts w:ascii="Times New Roman"/>
            <w:sz w:val="18"/>
          </w:rPr>
          <w:delText xml:space="preserve"> 1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25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KVA-$10.00 each.</w:delText>
        </w:r>
      </w:del>
    </w:p>
    <w:p w:rsidR="004F3824" w:rsidDel="00BF6493" w:rsidRDefault="004F3824">
      <w:pPr>
        <w:spacing w:before="4"/>
        <w:rPr>
          <w:del w:id="373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spacing w:line="562" w:lineRule="auto"/>
        <w:ind w:left="140" w:right="2149"/>
        <w:rPr>
          <w:del w:id="374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75" w:author="Patterson, Robert" w:date="2017-04-26T10:18:00Z">
        <w:r w:rsidDel="00BF6493">
          <w:rPr>
            <w:rFonts w:ascii="Times New Roman"/>
            <w:sz w:val="18"/>
          </w:rPr>
          <w:delText>(B) 26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75</w:delText>
        </w:r>
        <w:r w:rsidDel="00BF6493">
          <w:rPr>
            <w:rFonts w:ascii="Times New Roman"/>
            <w:spacing w:val="-1"/>
            <w:sz w:val="18"/>
          </w:rPr>
          <w:delText xml:space="preserve"> KVA-$15.00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each.</w:delText>
        </w:r>
        <w:r w:rsidDel="00BF6493">
          <w:rPr>
            <w:rFonts w:ascii="Times New Roman"/>
            <w:spacing w:val="2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(C) 76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200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KVA-$25.00 each.</w:delText>
        </w:r>
      </w:del>
    </w:p>
    <w:p w:rsidR="004F3824" w:rsidDel="00BF6493" w:rsidRDefault="003621EC">
      <w:pPr>
        <w:spacing w:before="12"/>
        <w:ind w:left="140"/>
        <w:rPr>
          <w:del w:id="376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77" w:author="Patterson, Robert" w:date="2017-04-26T10:18:00Z">
        <w:r w:rsidDel="00BF6493">
          <w:rPr>
            <w:rFonts w:ascii="Times New Roman"/>
            <w:sz w:val="18"/>
          </w:rPr>
          <w:delText xml:space="preserve">(D) </w:delText>
        </w:r>
        <w:r w:rsidDel="00BF6493">
          <w:rPr>
            <w:rFonts w:ascii="Times New Roman"/>
            <w:spacing w:val="-1"/>
            <w:sz w:val="18"/>
          </w:rPr>
          <w:delText>Over</w:delText>
        </w:r>
        <w:r w:rsidDel="00BF6493">
          <w:rPr>
            <w:rFonts w:ascii="Times New Roman"/>
            <w:sz w:val="18"/>
          </w:rPr>
          <w:delText xml:space="preserve"> 200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KVA-$35.00 each.</w:delText>
        </w:r>
      </w:del>
    </w:p>
    <w:p w:rsidR="004F3824" w:rsidDel="00BF6493" w:rsidRDefault="004F3824">
      <w:pPr>
        <w:spacing w:before="10"/>
        <w:rPr>
          <w:del w:id="378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2"/>
          <w:numId w:val="19"/>
        </w:numPr>
        <w:tabs>
          <w:tab w:val="left" w:pos="1116"/>
        </w:tabs>
        <w:ind w:left="1115" w:hanging="255"/>
        <w:rPr>
          <w:del w:id="379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80" w:author="Patterson, Robert" w:date="2017-04-26T10:18:00Z">
        <w:r w:rsidDel="00BF6493">
          <w:rPr>
            <w:rFonts w:ascii="Times New Roman"/>
            <w:b/>
            <w:spacing w:val="-1"/>
            <w:sz w:val="18"/>
          </w:rPr>
          <w:delText>Motors</w:delText>
        </w:r>
        <w:r w:rsidDel="00BF6493">
          <w:rPr>
            <w:rFonts w:ascii="Times New Roman"/>
            <w:b/>
            <w:sz w:val="18"/>
          </w:rPr>
          <w:delText xml:space="preserve"> </w:delText>
        </w:r>
        <w:r w:rsidDel="00BF6493">
          <w:rPr>
            <w:rFonts w:ascii="Times New Roman"/>
            <w:b/>
            <w:spacing w:val="-1"/>
            <w:sz w:val="18"/>
          </w:rPr>
          <w:delText>and</w:delText>
        </w:r>
        <w:r w:rsidDel="00BF6493">
          <w:rPr>
            <w:rFonts w:ascii="Times New Roman"/>
            <w:b/>
            <w:spacing w:val="-2"/>
            <w:sz w:val="18"/>
          </w:rPr>
          <w:delText xml:space="preserve"> </w:delText>
        </w:r>
        <w:r w:rsidDel="00BF6493">
          <w:rPr>
            <w:rFonts w:ascii="Times New Roman"/>
            <w:b/>
            <w:spacing w:val="-1"/>
            <w:sz w:val="18"/>
          </w:rPr>
          <w:delText>Generators</w:delText>
        </w:r>
      </w:del>
    </w:p>
    <w:p w:rsidR="004F3824" w:rsidDel="00BF6493" w:rsidRDefault="004F3824">
      <w:pPr>
        <w:spacing w:before="11"/>
        <w:rPr>
          <w:del w:id="381" w:author="Patterson, Robert" w:date="2017-04-26T10:18:00Z"/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3824" w:rsidDel="00BF6493" w:rsidRDefault="003621EC">
      <w:pPr>
        <w:numPr>
          <w:ilvl w:val="0"/>
          <w:numId w:val="17"/>
        </w:numPr>
        <w:tabs>
          <w:tab w:val="left" w:pos="434"/>
        </w:tabs>
        <w:rPr>
          <w:del w:id="382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83" w:author="Patterson, Robert" w:date="2017-04-26T10:18:00Z">
        <w:r w:rsidDel="00BF6493">
          <w:rPr>
            <w:rFonts w:ascii="Times New Roman"/>
            <w:sz w:val="18"/>
          </w:rPr>
          <w:delText>) Up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5</w:delText>
        </w:r>
        <w:r w:rsidDel="00BF6493">
          <w:rPr>
            <w:rFonts w:ascii="Times New Roman"/>
            <w:spacing w:val="-1"/>
            <w:sz w:val="18"/>
          </w:rPr>
          <w:delText xml:space="preserve"> hp,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KW,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KVA-$10.00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each.</w:delText>
        </w:r>
      </w:del>
    </w:p>
    <w:p w:rsidR="004F3824" w:rsidDel="00BF6493" w:rsidRDefault="004F3824">
      <w:pPr>
        <w:spacing w:before="4"/>
        <w:rPr>
          <w:del w:id="384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7"/>
        </w:numPr>
        <w:tabs>
          <w:tab w:val="left" w:pos="426"/>
        </w:tabs>
        <w:ind w:left="425" w:hanging="285"/>
        <w:rPr>
          <w:del w:id="385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86" w:author="Patterson, Robert" w:date="2017-04-26T10:18:00Z">
        <w:r w:rsidDel="00BF6493">
          <w:rPr>
            <w:rFonts w:ascii="Times New Roman"/>
            <w:sz w:val="18"/>
          </w:rPr>
          <w:delText>5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25 </w:delText>
        </w:r>
        <w:r w:rsidDel="00BF6493">
          <w:rPr>
            <w:rFonts w:ascii="Times New Roman"/>
            <w:sz w:val="18"/>
          </w:rPr>
          <w:delText>hp,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KW,</w:delText>
        </w:r>
        <w:r w:rsidDel="00BF6493">
          <w:rPr>
            <w:rFonts w:ascii="Times New Roman"/>
            <w:sz w:val="18"/>
          </w:rPr>
          <w:delText xml:space="preserve"> KVA-$10.00</w:delText>
        </w:r>
        <w:r w:rsidDel="00BF6493">
          <w:rPr>
            <w:rFonts w:ascii="Times New Roman"/>
            <w:spacing w:val="-1"/>
            <w:sz w:val="18"/>
          </w:rPr>
          <w:delText xml:space="preserve"> each.</w:delText>
        </w:r>
      </w:del>
    </w:p>
    <w:p w:rsidR="004F3824" w:rsidDel="00BF6493" w:rsidRDefault="004F3824">
      <w:pPr>
        <w:spacing w:before="4"/>
        <w:rPr>
          <w:del w:id="387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7"/>
        </w:numPr>
        <w:tabs>
          <w:tab w:val="left" w:pos="426"/>
        </w:tabs>
        <w:ind w:left="425" w:hanging="285"/>
        <w:rPr>
          <w:del w:id="388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89" w:author="Patterson, Robert" w:date="2017-04-26T10:18:00Z">
        <w:r w:rsidDel="00BF6493">
          <w:rPr>
            <w:rFonts w:ascii="Times New Roman"/>
            <w:sz w:val="18"/>
          </w:rPr>
          <w:delText>25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100 </w:delText>
        </w:r>
        <w:r w:rsidDel="00BF6493">
          <w:rPr>
            <w:rFonts w:ascii="Times New Roman"/>
            <w:sz w:val="18"/>
          </w:rPr>
          <w:delText>hp,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KW,</w:delText>
        </w:r>
        <w:r w:rsidDel="00BF6493">
          <w:rPr>
            <w:rFonts w:ascii="Times New Roman"/>
            <w:sz w:val="18"/>
          </w:rPr>
          <w:delText xml:space="preserve"> KVA-$15.00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each.</w:delText>
        </w:r>
      </w:del>
    </w:p>
    <w:p w:rsidR="004F3824" w:rsidDel="00BF6493" w:rsidRDefault="004F3824">
      <w:pPr>
        <w:spacing w:before="4"/>
        <w:rPr>
          <w:del w:id="390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7"/>
        </w:numPr>
        <w:tabs>
          <w:tab w:val="left" w:pos="436"/>
        </w:tabs>
        <w:ind w:left="435" w:hanging="295"/>
        <w:rPr>
          <w:del w:id="391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92" w:author="Patterson, Robert" w:date="2017-04-26T10:18:00Z">
        <w:r w:rsidDel="00BF6493">
          <w:rPr>
            <w:rFonts w:ascii="Times New Roman"/>
            <w:spacing w:val="-1"/>
            <w:sz w:val="18"/>
          </w:rPr>
          <w:delText>Over</w:delText>
        </w:r>
        <w:r w:rsidDel="00BF6493">
          <w:rPr>
            <w:rFonts w:ascii="Times New Roman"/>
            <w:sz w:val="18"/>
          </w:rPr>
          <w:delText xml:space="preserve"> 100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hp,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KW,</w:delText>
        </w:r>
        <w:r w:rsidDel="00BF6493">
          <w:rPr>
            <w:rFonts w:ascii="Times New Roman"/>
            <w:sz w:val="18"/>
          </w:rPr>
          <w:delText xml:space="preserve"> KVA-$25.00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each.</w:delText>
        </w:r>
      </w:del>
    </w:p>
    <w:p w:rsidR="004F3824" w:rsidDel="00BF6493" w:rsidRDefault="004F3824">
      <w:pPr>
        <w:spacing w:before="9"/>
        <w:rPr>
          <w:del w:id="393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2"/>
          <w:numId w:val="19"/>
        </w:numPr>
        <w:tabs>
          <w:tab w:val="left" w:pos="1118"/>
        </w:tabs>
        <w:ind w:left="1117"/>
        <w:rPr>
          <w:del w:id="394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95" w:author="Patterson, Robert" w:date="2017-04-26T10:18:00Z">
        <w:r w:rsidDel="00BF6493">
          <w:rPr>
            <w:rFonts w:ascii="Times New Roman"/>
            <w:b/>
            <w:spacing w:val="-1"/>
            <w:sz w:val="18"/>
          </w:rPr>
          <w:delText>Other electrical</w:delText>
        </w:r>
        <w:r w:rsidDel="00BF6493">
          <w:rPr>
            <w:rFonts w:ascii="Times New Roman"/>
            <w:b/>
            <w:sz w:val="18"/>
          </w:rPr>
          <w:delText xml:space="preserve"> work</w:delText>
        </w:r>
      </w:del>
    </w:p>
    <w:p w:rsidR="004F3824" w:rsidDel="00BF6493" w:rsidRDefault="004F3824">
      <w:pPr>
        <w:spacing w:before="11"/>
        <w:rPr>
          <w:del w:id="396" w:author="Patterson, Robert" w:date="2017-04-26T10:18:00Z"/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4F3824" w:rsidDel="00BF6493" w:rsidRDefault="003621EC">
      <w:pPr>
        <w:numPr>
          <w:ilvl w:val="0"/>
          <w:numId w:val="16"/>
        </w:numPr>
        <w:tabs>
          <w:tab w:val="left" w:pos="434"/>
        </w:tabs>
        <w:ind w:firstLine="0"/>
        <w:rPr>
          <w:del w:id="397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398" w:author="Patterson, Robert" w:date="2017-04-26T10:18:00Z"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>Each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panel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feeder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after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main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disconnect-$35.00.</w:delText>
        </w:r>
      </w:del>
    </w:p>
    <w:p w:rsidR="004F3824" w:rsidDel="00BF6493" w:rsidRDefault="004F3824">
      <w:pPr>
        <w:rPr>
          <w:del w:id="399" w:author="Patterson, Robert" w:date="2017-04-26T10:18:00Z"/>
          <w:rFonts w:ascii="Times New Roman" w:eastAsia="Times New Roman" w:hAnsi="Times New Roman" w:cs="Times New Roman"/>
          <w:sz w:val="25"/>
          <w:szCs w:val="25"/>
        </w:rPr>
      </w:pPr>
    </w:p>
    <w:p w:rsidR="004F3824" w:rsidDel="00BF6493" w:rsidRDefault="003621EC">
      <w:pPr>
        <w:numPr>
          <w:ilvl w:val="0"/>
          <w:numId w:val="16"/>
        </w:numPr>
        <w:tabs>
          <w:tab w:val="left" w:pos="426"/>
        </w:tabs>
        <w:spacing w:line="204" w:lineRule="exact"/>
        <w:ind w:right="768" w:firstLine="0"/>
        <w:rPr>
          <w:del w:id="400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401" w:author="Patterson, Robert" w:date="2017-04-26T10:18:00Z">
        <w:r w:rsidDel="00BF6493">
          <w:rPr>
            <w:rFonts w:ascii="Times New Roman"/>
            <w:spacing w:val="-1"/>
            <w:sz w:val="18"/>
          </w:rPr>
          <w:delText>Outlets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receptacles,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switches,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fixtures,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baseboard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(per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50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units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portion</w:delText>
        </w:r>
        <w:r w:rsidDel="00BF6493">
          <w:rPr>
            <w:rFonts w:ascii="Times New Roman"/>
            <w:spacing w:val="-1"/>
            <w:sz w:val="18"/>
          </w:rPr>
          <w:delText xml:space="preserve"> thereof)-$20.00.</w:delText>
        </w:r>
      </w:del>
    </w:p>
    <w:p w:rsidR="004F3824" w:rsidDel="00BF6493" w:rsidRDefault="004F3824">
      <w:pPr>
        <w:spacing w:before="2"/>
        <w:rPr>
          <w:del w:id="402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6"/>
        </w:numPr>
        <w:tabs>
          <w:tab w:val="left" w:pos="427"/>
        </w:tabs>
        <w:ind w:left="426" w:hanging="286"/>
        <w:rPr>
          <w:del w:id="403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404" w:author="Patterson, Robert" w:date="2017-04-26T10:18:00Z">
        <w:r w:rsidDel="00BF6493">
          <w:rPr>
            <w:rFonts w:ascii="Times New Roman"/>
            <w:spacing w:val="-1"/>
            <w:sz w:val="18"/>
          </w:rPr>
          <w:delText>Yard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lights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signs-$5.00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each.</w:delText>
        </w:r>
      </w:del>
    </w:p>
    <w:p w:rsidR="004F3824" w:rsidDel="00BF6493" w:rsidRDefault="004F3824">
      <w:pPr>
        <w:spacing w:before="7"/>
        <w:rPr>
          <w:del w:id="405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6"/>
        </w:numPr>
        <w:tabs>
          <w:tab w:val="left" w:pos="436"/>
        </w:tabs>
        <w:spacing w:line="205" w:lineRule="exact"/>
        <w:ind w:left="435" w:hanging="295"/>
        <w:rPr>
          <w:del w:id="406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407" w:author="Patterson, Robert" w:date="2017-04-26T10:18:00Z">
        <w:r w:rsidDel="00BF6493">
          <w:rPr>
            <w:rFonts w:ascii="Times New Roman"/>
            <w:sz w:val="18"/>
          </w:rPr>
          <w:delText>Fuel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oil, </w:delText>
        </w:r>
        <w:r w:rsidDel="00BF6493">
          <w:rPr>
            <w:rFonts w:ascii="Times New Roman"/>
            <w:spacing w:val="-1"/>
            <w:sz w:val="18"/>
          </w:rPr>
          <w:delText>kerosene,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LP,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natural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gas,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gasoline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pumps-</w:delText>
        </w:r>
      </w:del>
    </w:p>
    <w:p w:rsidR="004F3824" w:rsidDel="00BF6493" w:rsidRDefault="003621EC">
      <w:pPr>
        <w:spacing w:line="205" w:lineRule="exact"/>
        <w:ind w:left="140"/>
        <w:rPr>
          <w:del w:id="408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409" w:author="Patterson, Robert" w:date="2017-04-26T10:18:00Z">
        <w:r w:rsidDel="00BF6493">
          <w:rPr>
            <w:rFonts w:ascii="Times New Roman"/>
            <w:spacing w:val="-1"/>
            <w:sz w:val="18"/>
          </w:rPr>
          <w:delText>$15.00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each.</w:delText>
        </w:r>
      </w:del>
    </w:p>
    <w:p w:rsidR="004F3824" w:rsidDel="00BF6493" w:rsidRDefault="004F3824">
      <w:pPr>
        <w:spacing w:before="11"/>
        <w:rPr>
          <w:del w:id="410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6"/>
        </w:numPr>
        <w:tabs>
          <w:tab w:val="left" w:pos="417"/>
        </w:tabs>
        <w:spacing w:line="204" w:lineRule="exact"/>
        <w:ind w:right="308" w:firstLine="0"/>
        <w:rPr>
          <w:del w:id="411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412" w:author="Patterson, Robert" w:date="2017-04-26T10:18:00Z">
        <w:r w:rsidDel="00BF6493">
          <w:rPr>
            <w:rFonts w:ascii="Times New Roman"/>
            <w:spacing w:val="-1"/>
            <w:sz w:val="18"/>
          </w:rPr>
          <w:delText>Boilers,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furnaces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-1"/>
            <w:sz w:val="18"/>
          </w:rPr>
          <w:delText xml:space="preserve"> other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stationary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appliances-$10.00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each.</w:delText>
        </w:r>
      </w:del>
    </w:p>
    <w:p w:rsidR="004F3824" w:rsidDel="00BF6493" w:rsidRDefault="004F3824">
      <w:pPr>
        <w:spacing w:before="2"/>
        <w:rPr>
          <w:del w:id="413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6"/>
        </w:numPr>
        <w:tabs>
          <w:tab w:val="left" w:pos="407"/>
        </w:tabs>
        <w:ind w:left="406" w:hanging="266"/>
        <w:rPr>
          <w:del w:id="414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415" w:author="Patterson, Robert" w:date="2017-04-26T10:18:00Z">
        <w:r w:rsidDel="00BF6493">
          <w:rPr>
            <w:rFonts w:ascii="Times New Roman"/>
            <w:spacing w:val="-1"/>
            <w:sz w:val="18"/>
          </w:rPr>
          <w:delText>Elevators-$75.00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each.</w:delText>
        </w:r>
      </w:del>
    </w:p>
    <w:p w:rsidR="004F3824" w:rsidDel="00BF6493" w:rsidRDefault="004F3824">
      <w:pPr>
        <w:spacing w:before="4"/>
        <w:rPr>
          <w:del w:id="416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6"/>
        </w:numPr>
        <w:tabs>
          <w:tab w:val="left" w:pos="434"/>
        </w:tabs>
        <w:ind w:left="433"/>
        <w:rPr>
          <w:del w:id="417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418" w:author="Patterson, Robert" w:date="2017-04-26T10:18:00Z">
        <w:r w:rsidDel="00BF6493">
          <w:rPr>
            <w:rFonts w:ascii="Times New Roman"/>
            <w:sz w:val="18"/>
          </w:rPr>
          <w:delText>Platform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lifts-$40.00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each.</w:delText>
        </w:r>
      </w:del>
    </w:p>
    <w:p w:rsidR="004F3824" w:rsidDel="00BF6493" w:rsidRDefault="004F3824">
      <w:pPr>
        <w:spacing w:before="1"/>
        <w:rPr>
          <w:del w:id="419" w:author="Patterson, Robert" w:date="2017-04-26T10:18:00Z"/>
          <w:rFonts w:ascii="Times New Roman" w:eastAsia="Times New Roman" w:hAnsi="Times New Roman" w:cs="Times New Roman"/>
          <w:sz w:val="25"/>
          <w:szCs w:val="25"/>
        </w:rPr>
      </w:pPr>
    </w:p>
    <w:p w:rsidR="004F3824" w:rsidDel="00BF6493" w:rsidRDefault="003621EC">
      <w:pPr>
        <w:numPr>
          <w:ilvl w:val="0"/>
          <w:numId w:val="16"/>
        </w:numPr>
        <w:tabs>
          <w:tab w:val="left" w:pos="436"/>
        </w:tabs>
        <w:spacing w:line="204" w:lineRule="exact"/>
        <w:ind w:right="433" w:firstLine="0"/>
        <w:rPr>
          <w:del w:id="420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421" w:author="Patterson, Robert" w:date="2017-04-26T10:18:00Z">
        <w:r w:rsidDel="00BF6493">
          <w:rPr>
            <w:rFonts w:ascii="Times New Roman"/>
            <w:sz w:val="18"/>
          </w:rPr>
          <w:delText xml:space="preserve">Fire </w:delText>
        </w:r>
        <w:r w:rsidDel="00BF6493">
          <w:rPr>
            <w:rFonts w:ascii="Times New Roman"/>
            <w:spacing w:val="-1"/>
            <w:sz w:val="18"/>
          </w:rPr>
          <w:delText>alarm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initiating,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signaling,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associated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devices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(per 50</w:delText>
        </w:r>
        <w:r w:rsidDel="00BF6493">
          <w:rPr>
            <w:rFonts w:ascii="Times New Roman"/>
            <w:spacing w:val="-1"/>
            <w:sz w:val="18"/>
          </w:rPr>
          <w:delText xml:space="preserve"> units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portions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thereof)-$30.00.</w:delText>
        </w:r>
      </w:del>
    </w:p>
    <w:p w:rsidR="004F3824" w:rsidDel="00BF6493" w:rsidRDefault="004F3824">
      <w:pPr>
        <w:spacing w:before="2"/>
        <w:rPr>
          <w:del w:id="422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6"/>
        </w:numPr>
        <w:tabs>
          <w:tab w:val="left" w:pos="366"/>
        </w:tabs>
        <w:ind w:left="365" w:hanging="225"/>
        <w:rPr>
          <w:del w:id="423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424" w:author="Patterson, Robert" w:date="2017-04-26T10:18:00Z">
        <w:r w:rsidDel="00BF6493">
          <w:rPr>
            <w:rFonts w:ascii="Times New Roman"/>
            <w:sz w:val="18"/>
          </w:rPr>
          <w:delText xml:space="preserve">Fire </w:delText>
        </w:r>
        <w:r w:rsidDel="00BF6493">
          <w:rPr>
            <w:rFonts w:ascii="Times New Roman"/>
            <w:spacing w:val="-1"/>
            <w:sz w:val="18"/>
          </w:rPr>
          <w:delText xml:space="preserve">alarm </w:delText>
        </w:r>
        <w:r w:rsidDel="00BF6493">
          <w:rPr>
            <w:rFonts w:ascii="Times New Roman"/>
            <w:spacing w:val="-2"/>
            <w:sz w:val="18"/>
          </w:rPr>
          <w:delText>main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panel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annunciator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panels-$50.00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each.</w:delText>
        </w:r>
      </w:del>
    </w:p>
    <w:p w:rsidR="004F3824" w:rsidDel="00BF6493" w:rsidRDefault="004F3824">
      <w:pPr>
        <w:spacing w:before="4"/>
        <w:rPr>
          <w:del w:id="425" w:author="Patterson, Robert" w:date="2017-04-26T10:18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6"/>
        </w:numPr>
        <w:tabs>
          <w:tab w:val="left" w:pos="376"/>
        </w:tabs>
        <w:ind w:left="375" w:hanging="235"/>
        <w:rPr>
          <w:del w:id="426" w:author="Patterson, Robert" w:date="2017-04-26T10:18:00Z"/>
          <w:rFonts w:ascii="Times New Roman" w:eastAsia="Times New Roman" w:hAnsi="Times New Roman" w:cs="Times New Roman"/>
          <w:sz w:val="18"/>
          <w:szCs w:val="18"/>
        </w:rPr>
      </w:pPr>
      <w:del w:id="427" w:author="Patterson, Robert" w:date="2017-04-26T10:18:00Z">
        <w:r w:rsidDel="00BF6493">
          <w:rPr>
            <w:rFonts w:ascii="Times New Roman"/>
            <w:sz w:val="18"/>
          </w:rPr>
          <w:delText>Fire pumps-$50.00.</w:delText>
        </w:r>
      </w:del>
    </w:p>
    <w:p w:rsidR="004F3824" w:rsidDel="00BF6493" w:rsidRDefault="004F3824">
      <w:pPr>
        <w:spacing w:before="5"/>
        <w:rPr>
          <w:del w:id="428" w:author="Patterson, Robert" w:date="2017-04-26T10:18:00Z"/>
          <w:rFonts w:ascii="Times New Roman" w:eastAsia="Times New Roman" w:hAnsi="Times New Roman" w:cs="Times New Roman"/>
          <w:sz w:val="25"/>
          <w:szCs w:val="25"/>
        </w:rPr>
      </w:pPr>
    </w:p>
    <w:p w:rsidR="004F3824" w:rsidDel="00BF6493" w:rsidRDefault="003621EC">
      <w:pPr>
        <w:numPr>
          <w:ilvl w:val="2"/>
          <w:numId w:val="19"/>
        </w:numPr>
        <w:tabs>
          <w:tab w:val="left" w:pos="1118"/>
        </w:tabs>
        <w:spacing w:line="204" w:lineRule="exact"/>
        <w:ind w:right="433" w:firstLine="0"/>
        <w:rPr>
          <w:del w:id="429" w:author="Patterson, Robert" w:date="2017-04-26T10:24:00Z"/>
          <w:rFonts w:ascii="Times New Roman" w:eastAsia="Times New Roman" w:hAnsi="Times New Roman" w:cs="Times New Roman"/>
          <w:sz w:val="18"/>
          <w:szCs w:val="18"/>
        </w:rPr>
        <w:pPrChange w:id="430" w:author="Patterson, Robert" w:date="2017-04-26T10:24:00Z">
          <w:pPr>
            <w:numPr>
              <w:ilvl w:val="2"/>
              <w:numId w:val="19"/>
            </w:numPr>
            <w:tabs>
              <w:tab w:val="left" w:pos="1118"/>
            </w:tabs>
            <w:spacing w:line="204" w:lineRule="exact"/>
            <w:ind w:left="860" w:right="433" w:hanging="257"/>
          </w:pPr>
        </w:pPrChange>
      </w:pPr>
      <w:del w:id="431" w:author="Patterson, Robert" w:date="2017-04-26T10:18:00Z">
        <w:r w:rsidRPr="00BF6493" w:rsidDel="00BF6493">
          <w:rPr>
            <w:rFonts w:ascii="Times New Roman"/>
            <w:b/>
            <w:sz w:val="18"/>
          </w:rPr>
          <w:delText xml:space="preserve">) </w:delText>
        </w:r>
        <w:r w:rsidRPr="00BF6493" w:rsidDel="00BF6493">
          <w:rPr>
            <w:rFonts w:ascii="Times New Roman"/>
            <w:b/>
            <w:spacing w:val="-1"/>
            <w:sz w:val="18"/>
          </w:rPr>
          <w:delText>Reinspection</w:delText>
        </w:r>
        <w:r w:rsidRPr="00BF6493" w:rsidDel="00BF6493">
          <w:rPr>
            <w:rFonts w:ascii="Times New Roman"/>
            <w:b/>
            <w:spacing w:val="-2"/>
            <w:sz w:val="18"/>
          </w:rPr>
          <w:delText xml:space="preserve"> </w:delText>
        </w:r>
        <w:r w:rsidRPr="00BF6493" w:rsidDel="00BF6493">
          <w:rPr>
            <w:rFonts w:ascii="Times New Roman"/>
            <w:b/>
            <w:spacing w:val="-1"/>
            <w:sz w:val="18"/>
          </w:rPr>
          <w:delText>fee.</w:delText>
        </w:r>
        <w:r w:rsidRPr="00BF6493" w:rsidDel="00BF6493">
          <w:rPr>
            <w:rFonts w:ascii="Times New Roman"/>
            <w:b/>
            <w:sz w:val="18"/>
          </w:rPr>
          <w:delText xml:space="preserve"> </w:delText>
        </w:r>
        <w:r w:rsidRPr="00BF6493" w:rsidDel="00BF6493">
          <w:rPr>
            <w:rFonts w:ascii="Times New Roman"/>
            <w:b/>
            <w:spacing w:val="-1"/>
            <w:sz w:val="18"/>
          </w:rPr>
          <w:delText xml:space="preserve">For </w:delText>
        </w:r>
        <w:r w:rsidRPr="00BF6493" w:rsidDel="00BF6493">
          <w:rPr>
            <w:rFonts w:ascii="Times New Roman"/>
            <w:b/>
            <w:sz w:val="18"/>
          </w:rPr>
          <w:delText>each</w:delText>
        </w:r>
        <w:r w:rsidRPr="00BF6493" w:rsidDel="00BF6493">
          <w:rPr>
            <w:rFonts w:ascii="Times New Roman"/>
            <w:b/>
            <w:spacing w:val="-2"/>
            <w:sz w:val="18"/>
          </w:rPr>
          <w:delText xml:space="preserve"> </w:delText>
        </w:r>
        <w:r w:rsidRPr="00BF6493" w:rsidDel="00BF6493">
          <w:rPr>
            <w:rFonts w:ascii="Times New Roman"/>
            <w:b/>
            <w:spacing w:val="-1"/>
            <w:sz w:val="18"/>
          </w:rPr>
          <w:delText>reinspection</w:delText>
        </w:r>
        <w:r w:rsidRPr="00BF6493" w:rsidDel="00BF6493">
          <w:rPr>
            <w:rFonts w:ascii="Times New Roman"/>
            <w:b/>
            <w:spacing w:val="33"/>
            <w:sz w:val="18"/>
          </w:rPr>
          <w:delText xml:space="preserve"> </w:delText>
        </w:r>
        <w:r w:rsidRPr="00BF6493" w:rsidDel="00BF6493">
          <w:rPr>
            <w:rFonts w:ascii="Times New Roman"/>
            <w:b/>
            <w:sz w:val="18"/>
          </w:rPr>
          <w:delText xml:space="preserve">for </w:delText>
        </w:r>
        <w:r w:rsidRPr="00BF6493" w:rsidDel="00BF6493">
          <w:rPr>
            <w:rFonts w:ascii="Times New Roman"/>
            <w:b/>
            <w:spacing w:val="-1"/>
            <w:sz w:val="18"/>
          </w:rPr>
          <w:delText>code violations,</w:delText>
        </w:r>
        <w:r w:rsidRPr="00BF6493" w:rsidDel="00BF6493">
          <w:rPr>
            <w:rFonts w:ascii="Times New Roman"/>
            <w:b/>
            <w:sz w:val="18"/>
          </w:rPr>
          <w:delText xml:space="preserve"> </w:delText>
        </w:r>
        <w:r w:rsidRPr="00BF6493" w:rsidDel="00BF6493">
          <w:rPr>
            <w:rFonts w:ascii="Times New Roman"/>
            <w:b/>
            <w:spacing w:val="-1"/>
            <w:sz w:val="18"/>
          </w:rPr>
          <w:delText xml:space="preserve">there </w:delText>
        </w:r>
        <w:r w:rsidRPr="00BF6493" w:rsidDel="00BF6493">
          <w:rPr>
            <w:rFonts w:ascii="Times New Roman"/>
            <w:b/>
            <w:sz w:val="18"/>
          </w:rPr>
          <w:delText xml:space="preserve">will </w:delText>
        </w:r>
        <w:r w:rsidRPr="00BF6493" w:rsidDel="00BF6493">
          <w:rPr>
            <w:rFonts w:ascii="Times New Roman"/>
            <w:b/>
            <w:spacing w:val="-1"/>
            <w:sz w:val="18"/>
          </w:rPr>
          <w:delText xml:space="preserve">be </w:delText>
        </w:r>
        <w:r w:rsidRPr="00BF6493" w:rsidDel="00BF6493">
          <w:rPr>
            <w:rFonts w:ascii="Times New Roman"/>
            <w:b/>
            <w:sz w:val="18"/>
          </w:rPr>
          <w:delText>a</w:delText>
        </w:r>
        <w:r w:rsidRPr="00BF6493" w:rsidDel="00BF6493">
          <w:rPr>
            <w:rFonts w:ascii="Times New Roman"/>
            <w:b/>
            <w:spacing w:val="-1"/>
            <w:sz w:val="18"/>
          </w:rPr>
          <w:delText xml:space="preserve"> fee of</w:delText>
        </w:r>
        <w:r w:rsidRPr="00BF6493" w:rsidDel="00BF6493">
          <w:rPr>
            <w:rFonts w:ascii="Times New Roman"/>
            <w:b/>
            <w:spacing w:val="33"/>
            <w:sz w:val="18"/>
          </w:rPr>
          <w:delText xml:space="preserve"> </w:delText>
        </w:r>
      </w:del>
      <w:del w:id="432" w:author="Patterson, Robert" w:date="2017-04-26T10:24:00Z">
        <w:r w:rsidDel="00BF6493">
          <w:rPr>
            <w:rFonts w:ascii="Times New Roman"/>
            <w:b/>
            <w:sz w:val="18"/>
          </w:rPr>
          <w:lastRenderedPageBreak/>
          <w:delText>$125.00.</w:delText>
        </w:r>
      </w:del>
    </w:p>
    <w:p w:rsidR="004F3824" w:rsidDel="007D685F" w:rsidRDefault="004F3824">
      <w:pPr>
        <w:tabs>
          <w:tab w:val="left" w:pos="1118"/>
        </w:tabs>
        <w:spacing w:line="204" w:lineRule="exact"/>
        <w:ind w:right="433"/>
        <w:rPr>
          <w:del w:id="433" w:author="Patterson, Robert" w:date="2017-04-26T10:42:00Z"/>
          <w:rFonts w:ascii="Times New Roman" w:eastAsia="Times New Roman" w:hAnsi="Times New Roman" w:cs="Times New Roman"/>
          <w:sz w:val="18"/>
          <w:szCs w:val="18"/>
        </w:rPr>
        <w:pPrChange w:id="434" w:author="Patterson, Robert" w:date="2017-05-09T09:33:00Z">
          <w:pPr>
            <w:spacing w:line="204" w:lineRule="exact"/>
          </w:pPr>
        </w:pPrChange>
      </w:pPr>
    </w:p>
    <w:p w:rsidR="007D685F" w:rsidRDefault="007D685F">
      <w:pPr>
        <w:tabs>
          <w:tab w:val="left" w:pos="1118"/>
        </w:tabs>
        <w:spacing w:line="204" w:lineRule="exact"/>
        <w:ind w:right="433"/>
        <w:rPr>
          <w:ins w:id="435" w:author="Patterson, Robert" w:date="2017-05-09T09:33:00Z"/>
          <w:rFonts w:ascii="Times New Roman" w:eastAsia="Times New Roman" w:hAnsi="Times New Roman" w:cs="Times New Roman"/>
          <w:sz w:val="18"/>
          <w:szCs w:val="18"/>
        </w:rPr>
        <w:pPrChange w:id="436" w:author="Patterson, Robert" w:date="2017-05-09T09:33:00Z">
          <w:pPr>
            <w:spacing w:line="204" w:lineRule="exact"/>
          </w:pPr>
        </w:pPrChange>
      </w:pPr>
    </w:p>
    <w:p w:rsidR="004F3824" w:rsidDel="00BF6493" w:rsidRDefault="003621EC">
      <w:pPr>
        <w:numPr>
          <w:ilvl w:val="1"/>
          <w:numId w:val="19"/>
        </w:numPr>
        <w:tabs>
          <w:tab w:val="left" w:pos="397"/>
        </w:tabs>
        <w:spacing w:before="55"/>
        <w:ind w:right="4" w:firstLine="0"/>
        <w:rPr>
          <w:del w:id="437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38" w:author="Patterson, Robert" w:date="2017-04-26T10:19:00Z">
        <w:r w:rsidDel="00BF6493">
          <w:rPr>
            <w:rFonts w:ascii="Times New Roman"/>
            <w:spacing w:val="-1"/>
            <w:sz w:val="18"/>
          </w:rPr>
          <w:delText>The commissioner</w:delText>
        </w:r>
        <w:r w:rsidDel="00BF6493">
          <w:rPr>
            <w:rFonts w:ascii="Times New Roman"/>
            <w:sz w:val="18"/>
          </w:rPr>
          <w:delText xml:space="preserve"> 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establish </w:delText>
        </w:r>
        <w:r w:rsidDel="00BF6493">
          <w:rPr>
            <w:rFonts w:ascii="Times New Roman"/>
            <w:spacing w:val="-1"/>
            <w:sz w:val="18"/>
          </w:rPr>
          <w:delText xml:space="preserve">inspection </w:delText>
        </w:r>
        <w:r w:rsidDel="00BF6493">
          <w:rPr>
            <w:rFonts w:ascii="Times New Roman"/>
            <w:sz w:val="18"/>
          </w:rPr>
          <w:delText>priorities</w:delText>
        </w:r>
        <w:r w:rsidDel="00BF6493">
          <w:rPr>
            <w:rFonts w:ascii="Times New Roman"/>
            <w:spacing w:val="-1"/>
            <w:sz w:val="18"/>
          </w:rPr>
          <w:delText xml:space="preserve"> for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inspections.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Priorities 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based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relative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risks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-1"/>
            <w:sz w:val="18"/>
          </w:rPr>
          <w:delText xml:space="preserve"> property,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type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size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complex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structure</w:delText>
        </w:r>
        <w:r w:rsidDel="00BF6493">
          <w:rPr>
            <w:rFonts w:ascii="Times New Roman"/>
            <w:spacing w:val="-1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type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number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installations</w:delText>
        </w:r>
        <w:r w:rsidDel="00BF6493">
          <w:rPr>
            <w:rFonts w:ascii="Times New Roman"/>
            <w:spacing w:val="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2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installed.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regulated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inspected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inspector </w:delText>
        </w:r>
        <w:r w:rsidDel="00BF6493">
          <w:rPr>
            <w:rFonts w:ascii="Times New Roman"/>
            <w:spacing w:val="-1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accordance 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procedures </w:delText>
        </w:r>
        <w:r w:rsidDel="00BF6493">
          <w:rPr>
            <w:rFonts w:ascii="Times New Roman"/>
            <w:spacing w:val="-1"/>
            <w:sz w:val="18"/>
          </w:rPr>
          <w:delText>and priorities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established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commissioner.</w:delText>
        </w:r>
      </w:del>
    </w:p>
    <w:p w:rsidR="004F3824" w:rsidDel="00BF6493" w:rsidRDefault="004F3824">
      <w:pPr>
        <w:spacing w:before="7"/>
        <w:rPr>
          <w:del w:id="439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9"/>
        </w:numPr>
        <w:tabs>
          <w:tab w:val="left" w:pos="386"/>
        </w:tabs>
        <w:spacing w:line="239" w:lineRule="auto"/>
        <w:ind w:right="7" w:firstLine="0"/>
        <w:rPr>
          <w:del w:id="440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41" w:author="Patterson, Robert" w:date="2017-04-26T10:19:00Z">
        <w:r w:rsidDel="00BF6493">
          <w:rPr>
            <w:rFonts w:ascii="Times New Roman"/>
            <w:spacing w:val="-2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part</w:delText>
        </w:r>
        <w:r w:rsidDel="00BF6493">
          <w:rPr>
            <w:rFonts w:ascii="Times New Roman"/>
            <w:spacing w:val="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complex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structure</w:delText>
        </w:r>
        <w:r w:rsidDel="00BF6493">
          <w:rPr>
            <w:rFonts w:ascii="Times New Roman"/>
            <w:spacing w:val="2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not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covered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unless it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inspected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inspector.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The </w:delText>
        </w:r>
        <w:r w:rsidDel="00BF6493">
          <w:rPr>
            <w:rFonts w:ascii="Times New Roman"/>
            <w:sz w:val="18"/>
          </w:rPr>
          <w:delText>provisions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subsection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2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specifically waived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inspector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writing.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Upon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completion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new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installation,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applicant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request a </w:delText>
        </w:r>
        <w:r w:rsidDel="00BF6493">
          <w:rPr>
            <w:rFonts w:ascii="Times New Roman"/>
            <w:spacing w:val="-1"/>
            <w:sz w:val="18"/>
          </w:rPr>
          <w:delText>final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inspection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inspector </w:delText>
        </w:r>
        <w:r w:rsidDel="00BF6493">
          <w:rPr>
            <w:rFonts w:ascii="Times New Roman"/>
            <w:spacing w:val="-1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writing.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five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working days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receipt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application,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commissioner,</w:delText>
        </w:r>
        <w:r w:rsidDel="00BF6493">
          <w:rPr>
            <w:rFonts w:ascii="Times New Roman"/>
            <w:sz w:val="18"/>
          </w:rPr>
          <w:delText xml:space="preserve"> 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inspector,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conduct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inspection,</w:delText>
        </w:r>
        <w:r w:rsidDel="00BF6493">
          <w:rPr>
            <w:rFonts w:ascii="Times New Roman"/>
            <w:spacing w:val="7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establish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-1"/>
            <w:sz w:val="18"/>
          </w:rPr>
          <w:delText xml:space="preserve"> reasonable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date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inspection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 xml:space="preserve">issue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waiver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inspection.</w:delText>
        </w:r>
      </w:del>
    </w:p>
    <w:p w:rsidR="004F3824" w:rsidDel="00BF6493" w:rsidRDefault="004F3824">
      <w:pPr>
        <w:spacing w:before="8"/>
        <w:rPr>
          <w:del w:id="442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9"/>
        </w:numPr>
        <w:tabs>
          <w:tab w:val="left" w:pos="397"/>
        </w:tabs>
        <w:spacing w:line="238" w:lineRule="auto"/>
        <w:ind w:right="477" w:firstLine="0"/>
        <w:rPr>
          <w:del w:id="443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44" w:author="Patterson, Robert" w:date="2017-04-26T10:19:00Z">
        <w:r w:rsidDel="00BF6493">
          <w:rPr>
            <w:rFonts w:ascii="Times New Roman"/>
            <w:sz w:val="18"/>
          </w:rPr>
          <w:delText>) 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certificate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completion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issued </w:delText>
        </w:r>
        <w:r w:rsidDel="00BF6493">
          <w:rPr>
            <w:rFonts w:ascii="Times New Roman"/>
            <w:sz w:val="18"/>
          </w:rPr>
          <w:delText>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3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determines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after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that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is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compliance 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standards </w:delText>
        </w:r>
        <w:r w:rsidDel="00BF6493">
          <w:rPr>
            <w:rFonts w:ascii="Times New Roman"/>
            <w:spacing w:val="-1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requirements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adopted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board.</w:delText>
        </w:r>
      </w:del>
    </w:p>
    <w:p w:rsidR="004F3824" w:rsidDel="00BF6493" w:rsidRDefault="004F3824">
      <w:pPr>
        <w:spacing w:before="7"/>
        <w:rPr>
          <w:del w:id="445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9"/>
        </w:numPr>
        <w:tabs>
          <w:tab w:val="left" w:pos="386"/>
        </w:tabs>
        <w:spacing w:line="239" w:lineRule="auto"/>
        <w:ind w:right="267" w:firstLine="0"/>
        <w:rPr>
          <w:del w:id="446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47" w:author="Patterson, Robert" w:date="2017-04-26T10:19:00Z">
        <w:r w:rsidDel="00BF6493">
          <w:rPr>
            <w:rFonts w:ascii="Times New Roman"/>
            <w:sz w:val="18"/>
          </w:rPr>
          <w:delText>) No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part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complex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structure, 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part a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new</w:delText>
        </w:r>
        <w:r w:rsidDel="00BF6493">
          <w:rPr>
            <w:rFonts w:ascii="Times New Roman"/>
            <w:spacing w:val="2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installation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has </w:delText>
        </w:r>
        <w:r w:rsidDel="00BF6493">
          <w:rPr>
            <w:rFonts w:ascii="Times New Roman"/>
            <w:spacing w:val="-1"/>
            <w:sz w:val="18"/>
          </w:rPr>
          <w:delText>been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made,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sold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3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conveyed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use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 xml:space="preserve">occupancy </w:delText>
        </w:r>
        <w:r w:rsidDel="00BF6493">
          <w:rPr>
            <w:rFonts w:ascii="Times New Roman"/>
            <w:sz w:val="18"/>
          </w:rPr>
          <w:delText xml:space="preserve">without </w:delText>
        </w:r>
        <w:r w:rsidDel="00BF6493">
          <w:rPr>
            <w:rFonts w:ascii="Times New Roman"/>
            <w:spacing w:val="-1"/>
            <w:sz w:val="18"/>
          </w:rPr>
          <w:delText>first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securing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certificate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completion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new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installation.</w:delText>
        </w:r>
      </w:del>
    </w:p>
    <w:p w:rsidR="004F3824" w:rsidDel="00BF6493" w:rsidRDefault="004F3824">
      <w:pPr>
        <w:spacing w:before="7"/>
        <w:rPr>
          <w:del w:id="448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9"/>
        </w:numPr>
        <w:tabs>
          <w:tab w:val="left" w:pos="366"/>
        </w:tabs>
        <w:spacing w:line="239" w:lineRule="auto"/>
        <w:ind w:right="19" w:firstLine="0"/>
        <w:rPr>
          <w:del w:id="449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50" w:author="Patterson, Robert" w:date="2017-04-26T10:19:00Z">
        <w:r w:rsidDel="00BF6493">
          <w:rPr>
            <w:rFonts w:ascii="Times New Roman"/>
            <w:spacing w:val="-1"/>
            <w:sz w:val="18"/>
          </w:rPr>
          <w:delText>The commissioner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an inspector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designated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1"/>
            <w:sz w:val="18"/>
          </w:rPr>
          <w:delText>the</w:delText>
        </w:r>
        <w:r w:rsidDel="00BF6493">
          <w:rPr>
            <w:rFonts w:ascii="Times New Roman"/>
            <w:spacing w:val="6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have </w:delText>
        </w:r>
        <w:r w:rsidDel="00BF6493">
          <w:rPr>
            <w:rFonts w:ascii="Times New Roman"/>
            <w:sz w:val="18"/>
          </w:rPr>
          <w:delText>authority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enter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premises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subject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rules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 xml:space="preserve">being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has </w:delText>
        </w:r>
        <w:r w:rsidDel="00BF6493">
          <w:rPr>
            <w:rFonts w:ascii="Times New Roman"/>
            <w:spacing w:val="-1"/>
            <w:sz w:val="18"/>
          </w:rPr>
          <w:delText>been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installed,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replaced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repaired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purpose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making such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is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necessary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carry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out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his </w:delText>
        </w:r>
        <w:r w:rsidDel="00BF6493">
          <w:rPr>
            <w:rFonts w:ascii="Times New Roman"/>
            <w:spacing w:val="-1"/>
            <w:sz w:val="18"/>
          </w:rPr>
          <w:delText>responsibilities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this</w:delText>
        </w:r>
        <w:r w:rsidDel="00BF6493">
          <w:rPr>
            <w:rFonts w:ascii="Times New Roman"/>
            <w:spacing w:val="-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subchapter.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owner</w:delText>
        </w:r>
        <w:r w:rsidDel="00BF6493">
          <w:rPr>
            <w:rFonts w:ascii="Times New Roman"/>
            <w:sz w:val="18"/>
          </w:rPr>
          <w:delText xml:space="preserve"> or</w:delText>
        </w:r>
        <w:r w:rsidDel="00BF6493">
          <w:rPr>
            <w:rFonts w:ascii="Times New Roman"/>
            <w:spacing w:val="5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occupant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premises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refuses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permit</w:delText>
        </w:r>
        <w:r w:rsidDel="00BF6493">
          <w:rPr>
            <w:rFonts w:ascii="Times New Roman"/>
            <w:sz w:val="18"/>
          </w:rPr>
          <w:delText xml:space="preserve"> entry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1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2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commissioner,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2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inspector,</w:delText>
        </w:r>
        <w:r w:rsidDel="00BF6493">
          <w:rPr>
            <w:rFonts w:ascii="Times New Roman"/>
            <w:sz w:val="18"/>
          </w:rPr>
          <w:delText xml:space="preserve">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superior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court,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application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have jurisdiction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issue</w:delText>
        </w:r>
        <w:r w:rsidDel="00BF6493">
          <w:rPr>
            <w:rFonts w:ascii="Times New Roman"/>
            <w:spacing w:val="-1"/>
            <w:sz w:val="18"/>
          </w:rPr>
          <w:delText xml:space="preserve"> 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order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enforcing such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right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entry.</w:delText>
        </w:r>
      </w:del>
    </w:p>
    <w:p w:rsidR="004F3824" w:rsidDel="00BF6493" w:rsidRDefault="004F3824">
      <w:pPr>
        <w:spacing w:before="9"/>
        <w:rPr>
          <w:del w:id="451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894.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Energizing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installations</w:t>
      </w:r>
    </w:p>
    <w:p w:rsidR="004F3824" w:rsidDel="00BF6493" w:rsidRDefault="004F3824">
      <w:pPr>
        <w:spacing w:before="2"/>
        <w:rPr>
          <w:del w:id="452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numPr>
          <w:ilvl w:val="0"/>
          <w:numId w:val="15"/>
        </w:numPr>
        <w:tabs>
          <w:tab w:val="left" w:pos="386"/>
        </w:tabs>
        <w:spacing w:line="239" w:lineRule="auto"/>
        <w:ind w:firstLine="0"/>
        <w:rPr>
          <w:del w:id="453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54" w:author="Patterson, Robert" w:date="2017-04-26T10:19:00Z">
        <w:r w:rsidDel="00BF6493">
          <w:rPr>
            <w:rFonts w:ascii="Times New Roman"/>
            <w:sz w:val="18"/>
          </w:rPr>
          <w:delText>) 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new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complex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structure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 used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testing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construction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complex </w:delText>
        </w:r>
        <w:r w:rsidDel="00BF6493">
          <w:rPr>
            <w:rFonts w:ascii="Times New Roman"/>
            <w:sz w:val="18"/>
          </w:rPr>
          <w:delText>structure</w:delText>
        </w:r>
        <w:r w:rsidDel="00BF6493">
          <w:rPr>
            <w:rFonts w:ascii="Times New Roman"/>
            <w:spacing w:val="-1"/>
            <w:sz w:val="18"/>
          </w:rPr>
          <w:delText xml:space="preserve"> 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not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be </w:delText>
        </w:r>
        <w:r w:rsidDel="00BF6493">
          <w:rPr>
            <w:rFonts w:ascii="Times New Roman"/>
            <w:sz w:val="18"/>
          </w:rPr>
          <w:delText>connected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caused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to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connected,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source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energy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unless prior to</w:delText>
        </w:r>
        <w:r w:rsidDel="00BF6493">
          <w:rPr>
            <w:rFonts w:ascii="Times New Roman"/>
            <w:spacing w:val="-1"/>
            <w:sz w:val="18"/>
          </w:rPr>
          <w:delText xml:space="preserve"> such</w:delText>
        </w:r>
        <w:r w:rsidDel="00BF6493">
          <w:rPr>
            <w:rFonts w:ascii="Times New Roman"/>
            <w:spacing w:val="2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connection,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either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-1"/>
            <w:sz w:val="18"/>
          </w:rPr>
          <w:delText xml:space="preserve"> temporary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 a</w:delText>
        </w:r>
        <w:r w:rsidDel="00BF6493">
          <w:rPr>
            <w:rFonts w:ascii="Times New Roman"/>
            <w:spacing w:val="-1"/>
            <w:sz w:val="18"/>
          </w:rPr>
          <w:delText xml:space="preserve"> permanent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energizing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permit</w:delText>
        </w:r>
        <w:r w:rsidDel="00BF6493">
          <w:rPr>
            <w:rFonts w:ascii="Times New Roman"/>
            <w:sz w:val="18"/>
          </w:rPr>
          <w:delText xml:space="preserve"> is </w:delText>
        </w:r>
        <w:r w:rsidDel="00BF6493">
          <w:rPr>
            <w:rFonts w:ascii="Times New Roman"/>
            <w:spacing w:val="-1"/>
            <w:sz w:val="18"/>
          </w:rPr>
          <w:delText>issued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that </w:delText>
        </w:r>
        <w:r w:rsidDel="00BF6493">
          <w:rPr>
            <w:rFonts w:ascii="Times New Roman"/>
            <w:spacing w:val="-1"/>
            <w:sz w:val="18"/>
          </w:rPr>
          <w:delText>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inspector.</w:delText>
        </w:r>
      </w:del>
    </w:p>
    <w:p w:rsidR="004F3824" w:rsidDel="00BF6493" w:rsidRDefault="004F3824">
      <w:pPr>
        <w:spacing w:before="7"/>
        <w:rPr>
          <w:del w:id="455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5"/>
        </w:numPr>
        <w:tabs>
          <w:tab w:val="left" w:pos="397"/>
        </w:tabs>
        <w:spacing w:line="239" w:lineRule="auto"/>
        <w:ind w:right="4" w:firstLine="0"/>
        <w:rPr>
          <w:del w:id="456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57" w:author="Patterson, Robert" w:date="2017-04-26T10:19:00Z"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not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construed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limit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2"/>
            <w:sz w:val="18"/>
          </w:rPr>
          <w:delText>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interfere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contractor's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right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receive payment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work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certificate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completion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has </w:delText>
        </w:r>
        <w:r w:rsidDel="00BF6493">
          <w:rPr>
            <w:rFonts w:ascii="Times New Roman"/>
            <w:spacing w:val="-1"/>
            <w:sz w:val="18"/>
          </w:rPr>
          <w:delText>been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granted.</w:delText>
        </w:r>
      </w:del>
    </w:p>
    <w:p w:rsidR="004F3824" w:rsidDel="00BF6493" w:rsidRDefault="003621EC">
      <w:pPr>
        <w:spacing w:before="57"/>
        <w:ind w:left="140"/>
        <w:rPr>
          <w:del w:id="458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59" w:author="Patterson, Robert" w:date="2017-04-26T10:19:00Z">
        <w:r w:rsidDel="00BF6493">
          <w:br w:type="column"/>
        </w:r>
      </w:del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895.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Issuance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order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commissioner</w:t>
      </w:r>
    </w:p>
    <w:p w:rsidR="004F3824" w:rsidDel="00BF6493" w:rsidRDefault="004F3824">
      <w:pPr>
        <w:spacing w:before="2"/>
        <w:rPr>
          <w:del w:id="460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spacing w:line="239" w:lineRule="auto"/>
        <w:ind w:left="140" w:right="240"/>
        <w:rPr>
          <w:del w:id="461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62" w:author="Patterson, Robert" w:date="2017-04-26T10:19:00Z">
        <w:r w:rsidDel="00BF6493">
          <w:rPr>
            <w:rFonts w:ascii="Times New Roman"/>
            <w:sz w:val="18"/>
          </w:rPr>
          <w:delText>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finds</w:delText>
        </w:r>
        <w:r w:rsidDel="00BF6493">
          <w:rPr>
            <w:rFonts w:ascii="Times New Roman"/>
            <w:sz w:val="18"/>
          </w:rPr>
          <w:delText xml:space="preserve"> a </w:delText>
        </w:r>
        <w:r w:rsidDel="00BF6493">
          <w:rPr>
            <w:rFonts w:ascii="Times New Roman"/>
            <w:spacing w:val="-1"/>
            <w:sz w:val="18"/>
          </w:rPr>
          <w:delText xml:space="preserve">violation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rules</w:delText>
        </w:r>
        <w:r w:rsidDel="00BF6493">
          <w:rPr>
            <w:rFonts w:ascii="Times New Roman"/>
            <w:spacing w:val="-1"/>
            <w:sz w:val="18"/>
          </w:rPr>
          <w:delText xml:space="preserve"> adopted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under </w:delText>
        </w:r>
        <w:r w:rsidDel="00BF6493">
          <w:rPr>
            <w:rFonts w:ascii="Times New Roman"/>
            <w:spacing w:val="-1"/>
            <w:sz w:val="18"/>
          </w:rPr>
          <w:delText xml:space="preserve">section 891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 title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that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structure </w:delText>
        </w:r>
        <w:r w:rsidDel="00BF6493">
          <w:rPr>
            <w:rFonts w:ascii="Times New Roman"/>
            <w:sz w:val="18"/>
          </w:rPr>
          <w:delText>is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not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4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substantial </w:delText>
        </w:r>
        <w:r w:rsidDel="00BF6493">
          <w:rPr>
            <w:rFonts w:ascii="Times New Roman"/>
            <w:spacing w:val="-1"/>
            <w:sz w:val="18"/>
          </w:rPr>
          <w:delText>compliance 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safety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requirements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department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that structure,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issue</w:delText>
        </w:r>
        <w:r w:rsidDel="00BF6493">
          <w:rPr>
            <w:rFonts w:ascii="Times New Roman"/>
            <w:spacing w:val="-1"/>
            <w:sz w:val="18"/>
          </w:rPr>
          <w:delText xml:space="preserve"> an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order </w:delText>
        </w:r>
        <w:r w:rsidDel="00BF6493">
          <w:rPr>
            <w:rFonts w:ascii="Times New Roman"/>
            <w:spacing w:val="-1"/>
            <w:sz w:val="18"/>
          </w:rPr>
          <w:delText xml:space="preserve">directing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owner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premises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violation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found,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the owner's</w:delText>
        </w:r>
        <w:r w:rsidDel="00BF6493">
          <w:rPr>
            <w:rFonts w:ascii="Times New Roman"/>
            <w:sz w:val="18"/>
          </w:rPr>
          <w:delText xml:space="preserve"> agent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doing</w:delText>
        </w:r>
        <w:r w:rsidDel="00BF6493">
          <w:rPr>
            <w:rFonts w:ascii="Times New Roman"/>
            <w:spacing w:val="2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work,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correct</w:delText>
        </w:r>
        <w:r w:rsidDel="00BF6493">
          <w:rPr>
            <w:rFonts w:ascii="Times New Roman"/>
            <w:sz w:val="18"/>
          </w:rPr>
          <w:delText xml:space="preserve"> 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remove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violation,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withdraw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validation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work </w:delText>
        </w:r>
        <w:r w:rsidDel="00BF6493">
          <w:rPr>
            <w:rFonts w:ascii="Times New Roman"/>
            <w:sz w:val="18"/>
          </w:rPr>
          <w:delText>notice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order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owner,</w:delText>
        </w:r>
        <w:r w:rsidDel="00BF6493">
          <w:rPr>
            <w:rFonts w:ascii="Times New Roman"/>
            <w:sz w:val="18"/>
          </w:rPr>
          <w:delText xml:space="preserve">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public</w:delText>
        </w:r>
        <w:r w:rsidDel="00BF6493">
          <w:rPr>
            <w:rFonts w:ascii="Times New Roman"/>
            <w:spacing w:val="50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utility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private</w:delText>
        </w:r>
        <w:r w:rsidDel="00BF6493">
          <w:rPr>
            <w:rFonts w:ascii="Times New Roman"/>
            <w:sz w:val="18"/>
          </w:rPr>
          <w:delText xml:space="preserve"> party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furnishing</w:delText>
        </w:r>
        <w:r w:rsidDel="00BF6493">
          <w:rPr>
            <w:rFonts w:ascii="Times New Roman"/>
            <w:spacing w:val="-1"/>
            <w:sz w:val="18"/>
          </w:rPr>
          <w:delText xml:space="preserve"> electricity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such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not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connect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disconnect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energy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from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all</w:delText>
        </w:r>
        <w:r w:rsidDel="00BF6493">
          <w:rPr>
            <w:rFonts w:ascii="Times New Roman"/>
            <w:sz w:val="18"/>
          </w:rPr>
          <w:delText xml:space="preserve"> or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portion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system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until the</w:delText>
        </w:r>
        <w:r w:rsidDel="00BF6493">
          <w:rPr>
            <w:rFonts w:ascii="Times New Roman"/>
            <w:spacing w:val="-1"/>
            <w:sz w:val="18"/>
          </w:rPr>
          <w:delText xml:space="preserve"> cited</w:delText>
        </w:r>
        <w:r w:rsidDel="00BF6493">
          <w:rPr>
            <w:rFonts w:ascii="Times New Roman"/>
            <w:spacing w:val="3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violation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removed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corrected.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4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order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combination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these</w:delText>
        </w:r>
        <w:r w:rsidDel="00BF6493">
          <w:rPr>
            <w:rFonts w:ascii="Times New Roman"/>
            <w:spacing w:val="-1"/>
            <w:sz w:val="18"/>
          </w:rPr>
          <w:delText xml:space="preserve"> options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-1"/>
            <w:sz w:val="18"/>
          </w:rPr>
          <w:delText xml:space="preserve"> order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effect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compliance.</w:delText>
        </w:r>
      </w:del>
    </w:p>
    <w:p w:rsidR="004F3824" w:rsidDel="00BF6493" w:rsidRDefault="004F3824">
      <w:pPr>
        <w:spacing w:before="10"/>
        <w:rPr>
          <w:del w:id="463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896.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Request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for reconsideration;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appeals</w:t>
      </w:r>
    </w:p>
    <w:p w:rsidR="004F3824" w:rsidDel="00BF6493" w:rsidRDefault="004F3824">
      <w:pPr>
        <w:spacing w:before="2"/>
        <w:rPr>
          <w:del w:id="464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spacing w:line="239" w:lineRule="auto"/>
        <w:ind w:left="140" w:right="169"/>
        <w:rPr>
          <w:del w:id="465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66" w:author="Patterson, Robert" w:date="2017-04-26T10:19:00Z"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aggrieved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refusal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1"/>
            <w:sz w:val="18"/>
          </w:rPr>
          <w:delText xml:space="preserve">to </w:delText>
        </w:r>
        <w:r w:rsidDel="00BF6493">
          <w:rPr>
            <w:rFonts w:ascii="Times New Roman"/>
            <w:spacing w:val="-1"/>
            <w:sz w:val="18"/>
          </w:rPr>
          <w:delText>grant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-1"/>
            <w:sz w:val="18"/>
          </w:rPr>
          <w:delText xml:space="preserve"> certificate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3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completion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 893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title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order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895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title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request that </w:delText>
        </w:r>
        <w:r w:rsidDel="00BF6493">
          <w:rPr>
            <w:rFonts w:ascii="Times New Roman"/>
            <w:spacing w:val="-1"/>
            <w:sz w:val="18"/>
          </w:rPr>
          <w:delText>the commissioner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reconsider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such refusal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order.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request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reconsideration</w:delText>
        </w:r>
        <w:r w:rsidDel="00BF6493">
          <w:rPr>
            <w:rFonts w:ascii="Times New Roman"/>
            <w:spacing w:val="7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made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writing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filed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3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15 days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after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receipt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written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notice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5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refusal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order.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review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5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refusal</w:delText>
        </w:r>
        <w:r w:rsidDel="00BF6493">
          <w:rPr>
            <w:rFonts w:ascii="Times New Roman"/>
            <w:sz w:val="18"/>
          </w:rPr>
          <w:delText xml:space="preserve"> or order </w:delText>
        </w:r>
        <w:r w:rsidDel="00BF6493">
          <w:rPr>
            <w:rFonts w:ascii="Times New Roman"/>
            <w:spacing w:val="-1"/>
            <w:sz w:val="18"/>
          </w:rPr>
          <w:delText xml:space="preserve">within </w:delText>
        </w:r>
        <w:r w:rsidDel="00BF6493">
          <w:rPr>
            <w:rFonts w:ascii="Times New Roman"/>
            <w:sz w:val="18"/>
          </w:rPr>
          <w:delText>30</w:delText>
        </w:r>
        <w:r w:rsidDel="00BF6493">
          <w:rPr>
            <w:rFonts w:ascii="Times New Roman"/>
            <w:spacing w:val="-1"/>
            <w:sz w:val="18"/>
          </w:rPr>
          <w:delText xml:space="preserve"> days</w:delText>
        </w:r>
        <w:r w:rsidDel="00BF6493">
          <w:rPr>
            <w:rFonts w:ascii="Times New Roman"/>
            <w:sz w:val="18"/>
          </w:rPr>
          <w:delText xml:space="preserve"> of 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date </w:delText>
        </w:r>
        <w:r w:rsidDel="00BF6493">
          <w:rPr>
            <w:rFonts w:ascii="Times New Roman"/>
            <w:spacing w:val="-1"/>
            <w:sz w:val="18"/>
          </w:rPr>
          <w:delText xml:space="preserve">the </w:delText>
        </w:r>
        <w:r w:rsidDel="00BF6493">
          <w:rPr>
            <w:rFonts w:ascii="Times New Roman"/>
            <w:sz w:val="18"/>
          </w:rPr>
          <w:delText xml:space="preserve">request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pacing w:val="3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reconsideration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received.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issue</w:delText>
        </w:r>
        <w:r w:rsidDel="00BF6493">
          <w:rPr>
            <w:rFonts w:ascii="Times New Roman"/>
            <w:spacing w:val="-1"/>
            <w:sz w:val="18"/>
          </w:rPr>
          <w:delText xml:space="preserve"> an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order </w:delText>
        </w:r>
        <w:r w:rsidDel="00BF6493">
          <w:rPr>
            <w:rFonts w:ascii="Times New Roman"/>
            <w:spacing w:val="-1"/>
            <w:sz w:val="18"/>
          </w:rPr>
          <w:delText>amending,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modifying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 xml:space="preserve">affirming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prior </w:delText>
        </w:r>
        <w:r w:rsidDel="00BF6493">
          <w:rPr>
            <w:rFonts w:ascii="Times New Roman"/>
            <w:spacing w:val="-1"/>
            <w:sz w:val="18"/>
          </w:rPr>
          <w:delText>refusal</w:delText>
        </w:r>
        <w:r w:rsidDel="00BF6493">
          <w:rPr>
            <w:rFonts w:ascii="Times New Roman"/>
            <w:sz w:val="18"/>
          </w:rPr>
          <w:delText xml:space="preserve"> or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order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circumstances</w:delText>
        </w:r>
        <w:r w:rsidDel="00BF6493">
          <w:rPr>
            <w:rFonts w:ascii="Times New Roman"/>
            <w:sz w:val="18"/>
          </w:rPr>
          <w:delText xml:space="preserve"> require within</w:delText>
        </w:r>
        <w:r w:rsidDel="00BF6493">
          <w:rPr>
            <w:rFonts w:ascii="Times New Roman"/>
            <w:spacing w:val="-1"/>
            <w:sz w:val="18"/>
          </w:rPr>
          <w:delText xml:space="preserve"> 30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days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date of</w:delText>
        </w:r>
        <w:r w:rsidDel="00BF6493">
          <w:rPr>
            <w:rFonts w:ascii="Times New Roman"/>
            <w:spacing w:val="2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review.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aggrieved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commissioner's</w:delText>
        </w:r>
        <w:r w:rsidDel="00BF6493">
          <w:rPr>
            <w:rFonts w:ascii="Times New Roman"/>
            <w:spacing w:val="2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decision</w:delText>
        </w:r>
        <w:r w:rsidDel="00BF6493">
          <w:rPr>
            <w:rFonts w:ascii="Times New Roman"/>
            <w:spacing w:val="-1"/>
            <w:sz w:val="18"/>
          </w:rPr>
          <w:delText xml:space="preserve"> 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appeal to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superior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court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hear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matter</w:delText>
        </w:r>
        <w:r w:rsidDel="00BF6493">
          <w:rPr>
            <w:rFonts w:ascii="Times New Roman"/>
            <w:sz w:val="18"/>
          </w:rPr>
          <w:delText xml:space="preserve"> de</w:delText>
        </w:r>
        <w:r w:rsidDel="00BF6493">
          <w:rPr>
            <w:rFonts w:ascii="Times New Roman"/>
            <w:spacing w:val="-1"/>
            <w:sz w:val="18"/>
          </w:rPr>
          <w:delText xml:space="preserve"> novo.</w:delText>
        </w:r>
      </w:del>
    </w:p>
    <w:p w:rsidR="004F3824" w:rsidDel="00BF6493" w:rsidRDefault="004F3824">
      <w:pPr>
        <w:spacing w:before="9"/>
        <w:rPr>
          <w:del w:id="467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897.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Administrative penalties;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enforcement;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liability</w:t>
      </w:r>
    </w:p>
    <w:p w:rsidR="004F3824" w:rsidDel="00BF6493" w:rsidRDefault="004F3824">
      <w:pPr>
        <w:spacing w:before="2"/>
        <w:rPr>
          <w:del w:id="468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numPr>
          <w:ilvl w:val="0"/>
          <w:numId w:val="14"/>
        </w:numPr>
        <w:tabs>
          <w:tab w:val="left" w:pos="386"/>
        </w:tabs>
        <w:ind w:right="145" w:firstLine="0"/>
        <w:rPr>
          <w:del w:id="469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70" w:author="Patterson, Robert" w:date="2017-04-26T10:19:00Z">
        <w:r w:rsidDel="00BF6493">
          <w:rPr>
            <w:rFonts w:ascii="Times New Roman"/>
            <w:spacing w:val="-1"/>
            <w:sz w:val="18"/>
          </w:rPr>
          <w:delText>The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after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notice</w:delText>
        </w:r>
        <w:r w:rsidDel="00BF6493">
          <w:rPr>
            <w:rFonts w:ascii="Times New Roman"/>
            <w:spacing w:val="-1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 opportunity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hearing,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assess 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administrative </w:delText>
        </w:r>
        <w:r w:rsidDel="00BF6493">
          <w:rPr>
            <w:rFonts w:ascii="Times New Roman"/>
            <w:sz w:val="18"/>
          </w:rPr>
          <w:delText>penalty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not </w:delText>
        </w:r>
        <w:r w:rsidDel="00BF6493">
          <w:rPr>
            <w:rFonts w:ascii="Times New Roman"/>
            <w:spacing w:val="-1"/>
            <w:sz w:val="18"/>
          </w:rPr>
          <w:delText xml:space="preserve">more </w:delText>
        </w:r>
        <w:r w:rsidDel="00BF6493">
          <w:rPr>
            <w:rFonts w:ascii="Times New Roman"/>
            <w:sz w:val="18"/>
          </w:rPr>
          <w:delText>than</w:delText>
        </w:r>
      </w:del>
    </w:p>
    <w:p w:rsidR="004F3824" w:rsidDel="00BF6493" w:rsidRDefault="003621EC">
      <w:pPr>
        <w:spacing w:line="239" w:lineRule="auto"/>
        <w:ind w:left="140" w:right="240"/>
        <w:rPr>
          <w:del w:id="471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72" w:author="Patterson, Robert" w:date="2017-04-26T10:19:00Z">
        <w:r w:rsidDel="00BF6493">
          <w:rPr>
            <w:rFonts w:ascii="Times New Roman"/>
            <w:spacing w:val="-1"/>
            <w:sz w:val="18"/>
          </w:rPr>
          <w:delText>$1,000.00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violation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against</w:delText>
        </w:r>
        <w:r w:rsidDel="00BF6493">
          <w:rPr>
            <w:rFonts w:ascii="Times New Roman"/>
            <w:sz w:val="18"/>
          </w:rPr>
          <w:delText xml:space="preserve"> a 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violates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rule adopted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subchapter,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order </w:delText>
        </w:r>
        <w:r w:rsidDel="00BF6493">
          <w:rPr>
            <w:rFonts w:ascii="Times New Roman"/>
            <w:spacing w:val="-1"/>
            <w:sz w:val="18"/>
          </w:rPr>
          <w:delText>lawfully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issued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subchapter.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Penalties assessed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this</w:delText>
        </w:r>
        <w:r w:rsidDel="00BF6493">
          <w:rPr>
            <w:rFonts w:ascii="Times New Roman"/>
            <w:spacing w:val="7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based </w:delText>
        </w:r>
        <w:r w:rsidDel="00BF6493">
          <w:rPr>
            <w:rFonts w:ascii="Times New Roman"/>
            <w:sz w:val="18"/>
          </w:rPr>
          <w:delText>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severity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violation</w:delText>
        </w:r>
        <w:r w:rsidDel="00BF6493">
          <w:rPr>
            <w:rFonts w:ascii="Times New Roman"/>
            <w:spacing w:val="4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according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rules adopted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commissioner.</w:delText>
        </w:r>
      </w:del>
    </w:p>
    <w:p w:rsidR="004F3824" w:rsidDel="00BF6493" w:rsidRDefault="004F3824">
      <w:pPr>
        <w:spacing w:before="7"/>
        <w:rPr>
          <w:del w:id="473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4"/>
        </w:numPr>
        <w:tabs>
          <w:tab w:val="left" w:pos="397"/>
        </w:tabs>
        <w:spacing w:line="239" w:lineRule="auto"/>
        <w:ind w:right="240" w:firstLine="0"/>
        <w:rPr>
          <w:del w:id="474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75" w:author="Patterson, Robert" w:date="2017-04-26T10:19:00Z">
        <w:r w:rsidDel="00BF6493">
          <w:rPr>
            <w:rFonts w:ascii="Times New Roman"/>
            <w:spacing w:val="-1"/>
            <w:sz w:val="18"/>
          </w:rPr>
          <w:delText xml:space="preserve">The </w:delText>
        </w:r>
        <w:r w:rsidDel="00BF6493">
          <w:rPr>
            <w:rFonts w:ascii="Times New Roman"/>
            <w:sz w:val="18"/>
          </w:rPr>
          <w:delText xml:space="preserve">superior </w:delText>
        </w:r>
        <w:r w:rsidDel="00BF6493">
          <w:rPr>
            <w:rFonts w:ascii="Times New Roman"/>
            <w:spacing w:val="-1"/>
            <w:sz w:val="18"/>
          </w:rPr>
          <w:delText>court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county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occurs a</w:delText>
        </w:r>
        <w:r w:rsidDel="00BF6493">
          <w:rPr>
            <w:rFonts w:ascii="Times New Roman"/>
            <w:spacing w:val="2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violation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rule </w:delText>
        </w:r>
        <w:r w:rsidDel="00BF6493">
          <w:rPr>
            <w:rFonts w:ascii="Times New Roman"/>
            <w:spacing w:val="-1"/>
            <w:sz w:val="18"/>
          </w:rPr>
          <w:delText>adopted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order </w:delText>
        </w:r>
        <w:r w:rsidDel="00BF6493">
          <w:rPr>
            <w:rFonts w:ascii="Times New Roman"/>
            <w:spacing w:val="-1"/>
            <w:sz w:val="18"/>
          </w:rPr>
          <w:delText>lawfully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issued</w:delText>
        </w:r>
        <w:r w:rsidDel="00BF6493">
          <w:rPr>
            <w:rFonts w:ascii="Times New Roman"/>
            <w:spacing w:val="4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under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subchapter,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application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have jurisdiction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issue</w:delText>
        </w:r>
        <w:r w:rsidDel="00BF6493">
          <w:rPr>
            <w:rFonts w:ascii="Times New Roman"/>
            <w:spacing w:val="-1"/>
            <w:sz w:val="18"/>
          </w:rPr>
          <w:delText xml:space="preserve"> an </w:delText>
        </w:r>
        <w:r w:rsidDel="00BF6493">
          <w:rPr>
            <w:rFonts w:ascii="Times New Roman"/>
            <w:sz w:val="18"/>
          </w:rPr>
          <w:delText xml:space="preserve">order </w:delText>
        </w:r>
        <w:r w:rsidDel="00BF6493">
          <w:rPr>
            <w:rFonts w:ascii="Times New Roman"/>
            <w:spacing w:val="-1"/>
            <w:sz w:val="18"/>
          </w:rPr>
          <w:delText xml:space="preserve">enjoining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restraining</w:delText>
        </w:r>
        <w:r w:rsidDel="00BF6493">
          <w:rPr>
            <w:rFonts w:ascii="Times New Roman"/>
            <w:spacing w:val="-1"/>
            <w:sz w:val="18"/>
          </w:rPr>
          <w:delText xml:space="preserve"> such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violation.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However,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election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-1"/>
            <w:sz w:val="18"/>
          </w:rPr>
          <w:delText xml:space="preserve"> proceed 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subsection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not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limit</w:delText>
        </w:r>
        <w:r w:rsidDel="00BF6493">
          <w:rPr>
            <w:rFonts w:ascii="Times New Roman"/>
            <w:spacing w:val="7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restrict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commissioner's</w:delText>
        </w:r>
        <w:r w:rsidDel="00BF6493">
          <w:rPr>
            <w:rFonts w:ascii="Times New Roman"/>
            <w:sz w:val="18"/>
          </w:rPr>
          <w:delText xml:space="preserve"> authority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assess an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administrative </w:delText>
        </w:r>
        <w:r w:rsidDel="00BF6493">
          <w:rPr>
            <w:rFonts w:ascii="Times New Roman"/>
            <w:sz w:val="18"/>
          </w:rPr>
          <w:delText>penalty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under </w:delText>
        </w:r>
        <w:r w:rsidDel="00BF6493">
          <w:rPr>
            <w:rFonts w:ascii="Times New Roman"/>
            <w:spacing w:val="-1"/>
            <w:sz w:val="18"/>
          </w:rPr>
          <w:delText>subsection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(a)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section.</w:delText>
        </w:r>
      </w:del>
    </w:p>
    <w:p w:rsidR="004F3824" w:rsidDel="00BF6493" w:rsidRDefault="004F3824">
      <w:pPr>
        <w:spacing w:before="8"/>
        <w:rPr>
          <w:del w:id="476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4"/>
        </w:numPr>
        <w:tabs>
          <w:tab w:val="left" w:pos="386"/>
        </w:tabs>
        <w:spacing w:line="237" w:lineRule="auto"/>
        <w:ind w:right="304" w:firstLine="0"/>
        <w:jc w:val="both"/>
        <w:rPr>
          <w:del w:id="477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78" w:author="Patterson, Robert" w:date="2017-04-26T10:19:00Z">
        <w:r w:rsidDel="00BF6493">
          <w:rPr>
            <w:rFonts w:ascii="Times New Roman"/>
            <w:spacing w:val="-1"/>
            <w:sz w:val="18"/>
          </w:rPr>
          <w:delText>Violation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rule </w:delText>
        </w:r>
        <w:r w:rsidDel="00BF6493">
          <w:rPr>
            <w:rFonts w:ascii="Times New Roman"/>
            <w:spacing w:val="-1"/>
            <w:sz w:val="18"/>
          </w:rPr>
          <w:delText>adopted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under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subchapter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58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prima facie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evidence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negligence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civil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damage </w:delText>
        </w:r>
        <w:r w:rsidDel="00BF6493">
          <w:rPr>
            <w:rFonts w:ascii="Times New Roman"/>
            <w:sz w:val="18"/>
          </w:rPr>
          <w:delText>or injury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is the</w:delText>
        </w:r>
        <w:r w:rsidDel="00BF6493">
          <w:rPr>
            <w:rFonts w:ascii="Times New Roman"/>
            <w:spacing w:val="-1"/>
            <w:sz w:val="18"/>
          </w:rPr>
          <w:delText xml:space="preserve"> result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violation.</w:delText>
        </w:r>
      </w:del>
    </w:p>
    <w:p w:rsidR="00BF637C" w:rsidRDefault="00BF637C">
      <w:pPr>
        <w:spacing w:before="57"/>
        <w:ind w:left="14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F3824" w:rsidRDefault="003621EC">
      <w:pPr>
        <w:spacing w:before="57"/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898.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Municipal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inspection</w:t>
      </w:r>
    </w:p>
    <w:p w:rsidR="004F3824" w:rsidDel="00BF6493" w:rsidRDefault="004F3824">
      <w:pPr>
        <w:spacing w:before="2"/>
        <w:rPr>
          <w:del w:id="479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numPr>
          <w:ilvl w:val="0"/>
          <w:numId w:val="13"/>
        </w:numPr>
        <w:tabs>
          <w:tab w:val="left" w:pos="386"/>
        </w:tabs>
        <w:ind w:firstLine="0"/>
        <w:rPr>
          <w:del w:id="480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81" w:author="Patterson, Robert" w:date="2017-04-26T10:19:00Z">
        <w:r w:rsidDel="00BF6493">
          <w:rPr>
            <w:rFonts w:ascii="Times New Roman"/>
            <w:sz w:val="18"/>
          </w:rPr>
          <w:delText>) 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legislative </w:delText>
        </w:r>
        <w:r w:rsidDel="00BF6493">
          <w:rPr>
            <w:rFonts w:ascii="Times New Roman"/>
            <w:sz w:val="18"/>
          </w:rPr>
          <w:delText>body</w:delText>
        </w:r>
        <w:r w:rsidDel="00BF6493">
          <w:rPr>
            <w:rFonts w:ascii="Times New Roman"/>
            <w:spacing w:val="-1"/>
            <w:sz w:val="18"/>
          </w:rPr>
          <w:delText xml:space="preserve"> may establish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 procedures</w:delText>
        </w:r>
        <w:r w:rsidDel="00BF6493">
          <w:rPr>
            <w:rFonts w:ascii="Times New Roman"/>
            <w:spacing w:val="7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lastRenderedPageBreak/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appoint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trained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and qualified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municipal</w:delText>
        </w:r>
        <w:r w:rsidDel="00BF6493">
          <w:rPr>
            <w:rFonts w:ascii="Times New Roman"/>
            <w:sz w:val="18"/>
          </w:rPr>
          <w:delText xml:space="preserve"> inspectors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conduct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inspections.</w:delText>
        </w:r>
        <w:r w:rsidDel="00BF6493">
          <w:rPr>
            <w:rFonts w:ascii="Times New Roman"/>
            <w:sz w:val="18"/>
          </w:rPr>
          <w:delText xml:space="preserve"> 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determines</w:delText>
        </w:r>
        <w:r w:rsidDel="00BF6493">
          <w:rPr>
            <w:rFonts w:ascii="Times New Roman"/>
            <w:spacing w:val="7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that 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 procedures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training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qualifications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municipal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inspectors</w:delText>
        </w:r>
        <w:r w:rsidDel="00BF6493">
          <w:rPr>
            <w:rFonts w:ascii="Times New Roman"/>
            <w:sz w:val="18"/>
          </w:rPr>
          <w:delText xml:space="preserve"> are</w:delText>
        </w:r>
        <w:r w:rsidDel="00BF6493">
          <w:rPr>
            <w:rFonts w:ascii="Times New Roman"/>
            <w:spacing w:val="-1"/>
            <w:sz w:val="18"/>
          </w:rPr>
          <w:delText xml:space="preserve"> sufficient,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 assign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department's</w:delText>
        </w:r>
        <w:r w:rsidDel="00BF6493">
          <w:rPr>
            <w:rFonts w:ascii="Times New Roman"/>
            <w:sz w:val="18"/>
          </w:rPr>
          <w:delText xml:space="preserve"> responsibility</w:delText>
        </w:r>
        <w:r w:rsidDel="00BF6493">
          <w:rPr>
            <w:rFonts w:ascii="Times New Roman"/>
            <w:spacing w:val="-1"/>
            <w:sz w:val="18"/>
          </w:rPr>
          <w:delText xml:space="preserve"> for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conducting </w:delText>
        </w:r>
        <w:r w:rsidDel="00BF6493">
          <w:rPr>
            <w:rFonts w:ascii="Times New Roman"/>
            <w:spacing w:val="-1"/>
            <w:sz w:val="18"/>
          </w:rPr>
          <w:delText>inspections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regulated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board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within </w:delText>
        </w:r>
        <w:r w:rsidDel="00BF6493">
          <w:rPr>
            <w:rFonts w:ascii="Times New Roman"/>
            <w:sz w:val="18"/>
          </w:rPr>
          <w:delText xml:space="preserve">that </w:delText>
        </w:r>
        <w:r w:rsidDel="00BF6493">
          <w:rPr>
            <w:rFonts w:ascii="Times New Roman"/>
            <w:spacing w:val="-1"/>
            <w:sz w:val="18"/>
          </w:rPr>
          <w:delText xml:space="preserve">municipality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municipality.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An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assignment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responsibility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this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not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affect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authority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subchapter.</w:delText>
        </w:r>
        <w:r w:rsidDel="00BF6493">
          <w:rPr>
            <w:rFonts w:ascii="Times New Roman"/>
            <w:sz w:val="18"/>
          </w:rPr>
          <w:delText xml:space="preserve"> 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assigns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responsibility 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municipal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inspections</w:delText>
        </w:r>
        <w:r w:rsidDel="00BF6493">
          <w:rPr>
            <w:rFonts w:ascii="Times New Roman"/>
            <w:spacing w:val="8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under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section,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 exempt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the municipality </w:delText>
        </w:r>
        <w:r w:rsidDel="00BF6493">
          <w:rPr>
            <w:rFonts w:ascii="Times New Roman"/>
            <w:sz w:val="18"/>
          </w:rPr>
          <w:delText>from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inspection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state</w:delText>
        </w:r>
        <w:r w:rsidDel="00BF6493">
          <w:rPr>
            <w:rFonts w:ascii="Times New Roman"/>
            <w:sz w:val="18"/>
          </w:rPr>
          <w:delText xml:space="preserve"> under </w:delText>
        </w:r>
        <w:r w:rsidDel="00BF6493">
          <w:rPr>
            <w:rFonts w:ascii="Times New Roman"/>
            <w:spacing w:val="-1"/>
            <w:sz w:val="18"/>
          </w:rPr>
          <w:delText>section 893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title.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The legislative </w:delText>
        </w:r>
        <w:r w:rsidDel="00BF6493">
          <w:rPr>
            <w:rFonts w:ascii="Times New Roman"/>
            <w:sz w:val="18"/>
          </w:rPr>
          <w:delText>body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may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establish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reasonable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fees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purpose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7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defraying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cost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same.</w:delText>
        </w:r>
        <w:r w:rsidDel="00BF6493">
          <w:rPr>
            <w:rFonts w:ascii="Times New Roman"/>
            <w:sz w:val="18"/>
          </w:rPr>
          <w:delText xml:space="preserve"> Such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fees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lieu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3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fees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established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subsection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893(a)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title.</w:delText>
        </w:r>
      </w:del>
    </w:p>
    <w:p w:rsidR="004F3824" w:rsidDel="00BF6493" w:rsidRDefault="004F3824">
      <w:pPr>
        <w:spacing w:before="7"/>
        <w:rPr>
          <w:del w:id="482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3"/>
        </w:numPr>
        <w:tabs>
          <w:tab w:val="left" w:pos="397"/>
        </w:tabs>
        <w:spacing w:line="239" w:lineRule="auto"/>
        <w:ind w:right="7" w:firstLine="0"/>
        <w:rPr>
          <w:del w:id="483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84" w:author="Patterson, Robert" w:date="2017-04-26T10:19:00Z">
        <w:r w:rsidDel="00BF6493">
          <w:rPr>
            <w:rFonts w:ascii="Times New Roman"/>
            <w:spacing w:val="-1"/>
            <w:sz w:val="18"/>
          </w:rPr>
          <w:delText>Work notices,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certificates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completion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energizing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permits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issued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1"/>
            <w:sz w:val="18"/>
          </w:rPr>
          <w:delText xml:space="preserve"> municipal</w:delText>
        </w:r>
        <w:r w:rsidDel="00BF6493">
          <w:rPr>
            <w:rFonts w:ascii="Times New Roman"/>
            <w:sz w:val="18"/>
          </w:rPr>
          <w:delText xml:space="preserve"> inspectors in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same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manner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subject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the same </w:delText>
        </w:r>
        <w:r w:rsidDel="00BF6493">
          <w:rPr>
            <w:rFonts w:ascii="Times New Roman"/>
            <w:sz w:val="18"/>
          </w:rPr>
          <w:delText xml:space="preserve">conditions </w:delText>
        </w:r>
        <w:r w:rsidDel="00BF6493">
          <w:rPr>
            <w:rFonts w:ascii="Times New Roman"/>
            <w:spacing w:val="-1"/>
            <w:sz w:val="18"/>
          </w:rPr>
          <w:delText>that</w:delText>
        </w:r>
        <w:r w:rsidDel="00BF6493">
          <w:rPr>
            <w:rFonts w:ascii="Times New Roman"/>
            <w:sz w:val="18"/>
          </w:rPr>
          <w:delText xml:space="preserve"> they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are issued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state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inspectors under </w:delText>
        </w:r>
        <w:r w:rsidDel="00BF6493">
          <w:rPr>
            <w:rFonts w:ascii="Times New Roman"/>
            <w:spacing w:val="-1"/>
            <w:sz w:val="18"/>
          </w:rPr>
          <w:delText>sections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893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and 894</w:delText>
        </w:r>
        <w:r w:rsidDel="00BF6493">
          <w:rPr>
            <w:rFonts w:ascii="Times New Roman"/>
            <w:spacing w:val="4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 title</w:delText>
        </w:r>
        <w:r w:rsidDel="00BF6493">
          <w:rPr>
            <w:rFonts w:ascii="Times New Roman"/>
            <w:spacing w:val="-1"/>
            <w:sz w:val="18"/>
          </w:rPr>
          <w:delText xml:space="preserve"> 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apply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municipal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section.</w:delText>
        </w:r>
      </w:del>
    </w:p>
    <w:p w:rsidR="004F3824" w:rsidDel="00BF6493" w:rsidRDefault="004F3824">
      <w:pPr>
        <w:spacing w:before="7"/>
        <w:rPr>
          <w:del w:id="485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3"/>
        </w:numPr>
        <w:tabs>
          <w:tab w:val="left" w:pos="386"/>
        </w:tabs>
        <w:spacing w:line="239" w:lineRule="auto"/>
        <w:ind w:right="278" w:firstLine="0"/>
        <w:rPr>
          <w:del w:id="486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87" w:author="Patterson, Robert" w:date="2017-04-26T10:19:00Z">
        <w:r w:rsidDel="00BF6493">
          <w:rPr>
            <w:rFonts w:ascii="Times New Roman"/>
            <w:sz w:val="18"/>
          </w:rPr>
          <w:delText xml:space="preserve">) A </w:delText>
        </w:r>
        <w:r w:rsidDel="00BF6493">
          <w:rPr>
            <w:rFonts w:ascii="Times New Roman"/>
            <w:spacing w:val="-1"/>
            <w:sz w:val="18"/>
          </w:rPr>
          <w:delText>municipal</w:delText>
        </w:r>
        <w:r w:rsidDel="00BF6493">
          <w:rPr>
            <w:rFonts w:ascii="Times New Roman"/>
            <w:sz w:val="18"/>
          </w:rPr>
          <w:delText xml:space="preserve"> inspector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have </w:delText>
        </w:r>
        <w:r w:rsidDel="00BF6493">
          <w:rPr>
            <w:rFonts w:ascii="Times New Roman"/>
            <w:sz w:val="18"/>
          </w:rPr>
          <w:delText>authority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enter</w:delText>
        </w:r>
        <w:r w:rsidDel="00BF6493">
          <w:rPr>
            <w:rFonts w:ascii="Times New Roman"/>
            <w:spacing w:val="36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any </w:delText>
        </w:r>
        <w:r w:rsidDel="00BF6493">
          <w:rPr>
            <w:rFonts w:ascii="Times New Roman"/>
            <w:spacing w:val="-1"/>
            <w:sz w:val="18"/>
          </w:rPr>
          <w:delText>premises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subject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58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rules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adopted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 891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title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being</w:delText>
        </w:r>
        <w:r w:rsidDel="00BF6493">
          <w:rPr>
            <w:rFonts w:ascii="Times New Roman"/>
            <w:spacing w:val="46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installed,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replaced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repaired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purpose </w:delText>
        </w:r>
        <w:r w:rsidDel="00BF6493">
          <w:rPr>
            <w:rFonts w:ascii="Times New Roman"/>
            <w:sz w:val="18"/>
          </w:rPr>
          <w:delText xml:space="preserve">of </w:delText>
        </w:r>
        <w:r w:rsidDel="00BF6493">
          <w:rPr>
            <w:rFonts w:ascii="Times New Roman"/>
            <w:spacing w:val="-1"/>
            <w:sz w:val="18"/>
          </w:rPr>
          <w:delText>making</w:delText>
        </w:r>
        <w:r w:rsidDel="00BF6493">
          <w:rPr>
            <w:rFonts w:ascii="Times New Roman"/>
            <w:spacing w:val="60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such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is </w:delText>
        </w:r>
        <w:r w:rsidDel="00BF6493">
          <w:rPr>
            <w:rFonts w:ascii="Times New Roman"/>
            <w:spacing w:val="-1"/>
            <w:sz w:val="18"/>
          </w:rPr>
          <w:delText>necessary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carry </w:delText>
        </w:r>
        <w:r w:rsidDel="00BF6493">
          <w:rPr>
            <w:rFonts w:ascii="Times New Roman"/>
            <w:sz w:val="18"/>
          </w:rPr>
          <w:delText>out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his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her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responsibilities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this </w:delText>
        </w:r>
        <w:r w:rsidDel="00BF6493">
          <w:rPr>
            <w:rFonts w:ascii="Times New Roman"/>
            <w:spacing w:val="-1"/>
            <w:sz w:val="18"/>
          </w:rPr>
          <w:delText>subchapter.</w:delText>
        </w:r>
      </w:del>
    </w:p>
    <w:p w:rsidR="004F3824" w:rsidDel="00BF6493" w:rsidRDefault="004F3824">
      <w:pPr>
        <w:spacing w:before="9"/>
        <w:rPr>
          <w:del w:id="488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spacing w:line="237" w:lineRule="auto"/>
        <w:ind w:left="140" w:right="513"/>
        <w:jc w:val="both"/>
        <w:rPr>
          <w:del w:id="489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90" w:author="Patterson, Robert" w:date="2017-04-26T10:19:00Z">
        <w:r w:rsidDel="00BF6493">
          <w:rPr>
            <w:rFonts w:ascii="Times New Roman"/>
            <w:sz w:val="18"/>
          </w:rPr>
          <w:delText xml:space="preserve">(d)(1) </w:delText>
        </w:r>
        <w:r w:rsidDel="00BF6493">
          <w:rPr>
            <w:rFonts w:ascii="Times New Roman"/>
            <w:spacing w:val="-1"/>
            <w:sz w:val="18"/>
          </w:rPr>
          <w:delText>If,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after</w:delText>
        </w:r>
        <w:r w:rsidDel="00BF6493">
          <w:rPr>
            <w:rFonts w:ascii="Times New Roman"/>
            <w:sz w:val="18"/>
          </w:rPr>
          <w:delText xml:space="preserve"> inspection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installation,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violation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rules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board </w:delText>
        </w:r>
        <w:r w:rsidDel="00BF6493">
          <w:rPr>
            <w:rFonts w:ascii="Times New Roman"/>
            <w:sz w:val="18"/>
          </w:rPr>
          <w:delText>is found,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municipal</w:delText>
        </w:r>
        <w:r w:rsidDel="00BF6493">
          <w:rPr>
            <w:rFonts w:ascii="Times New Roman"/>
            <w:spacing w:val="36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inspector </w:delText>
        </w:r>
        <w:r w:rsidDel="00BF6493">
          <w:rPr>
            <w:rFonts w:ascii="Times New Roman"/>
            <w:spacing w:val="-2"/>
            <w:sz w:val="18"/>
          </w:rPr>
          <w:delText>may:</w:delText>
        </w:r>
      </w:del>
    </w:p>
    <w:p w:rsidR="004F3824" w:rsidDel="00BF6493" w:rsidRDefault="004F3824">
      <w:pPr>
        <w:spacing w:before="7"/>
        <w:rPr>
          <w:del w:id="491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3"/>
        </w:numPr>
        <w:tabs>
          <w:tab w:val="left" w:pos="434"/>
        </w:tabs>
        <w:spacing w:line="239" w:lineRule="auto"/>
        <w:ind w:right="289" w:firstLine="0"/>
        <w:rPr>
          <w:del w:id="492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93" w:author="Patterson, Robert" w:date="2017-04-26T10:19:00Z">
        <w:r w:rsidDel="00BF6493">
          <w:rPr>
            <w:rFonts w:ascii="Times New Roman"/>
            <w:sz w:val="18"/>
          </w:rPr>
          <w:delText>) issue</w:delText>
        </w:r>
        <w:r w:rsidDel="00BF6493">
          <w:rPr>
            <w:rFonts w:ascii="Times New Roman"/>
            <w:spacing w:val="-1"/>
            <w:sz w:val="18"/>
          </w:rPr>
          <w:delText xml:space="preserve"> 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order </w:delText>
        </w:r>
        <w:r w:rsidDel="00BF6493">
          <w:rPr>
            <w:rFonts w:ascii="Times New Roman"/>
            <w:spacing w:val="-1"/>
            <w:sz w:val="18"/>
          </w:rPr>
          <w:delText xml:space="preserve">directing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electrician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record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owner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premises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violation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found,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correct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 xml:space="preserve">remove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violation;</w:delText>
        </w:r>
      </w:del>
    </w:p>
    <w:p w:rsidR="004F3824" w:rsidDel="00BF6493" w:rsidRDefault="004F3824">
      <w:pPr>
        <w:spacing w:before="4"/>
        <w:rPr>
          <w:del w:id="494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3"/>
        </w:numPr>
        <w:tabs>
          <w:tab w:val="left" w:pos="426"/>
        </w:tabs>
        <w:ind w:left="425" w:hanging="285"/>
        <w:rPr>
          <w:del w:id="495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96" w:author="Patterson, Robert" w:date="2017-04-26T10:19:00Z">
        <w:r w:rsidDel="00BF6493">
          <w:rPr>
            <w:rFonts w:ascii="Times New Roman"/>
            <w:spacing w:val="-1"/>
            <w:sz w:val="18"/>
          </w:rPr>
          <w:delText>withdraw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validation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work </w:delText>
        </w:r>
        <w:r w:rsidDel="00BF6493">
          <w:rPr>
            <w:rFonts w:ascii="Times New Roman"/>
            <w:sz w:val="18"/>
          </w:rPr>
          <w:delText>notice; or</w:delText>
        </w:r>
      </w:del>
    </w:p>
    <w:p w:rsidR="004F3824" w:rsidDel="00BF6493" w:rsidRDefault="004F3824">
      <w:pPr>
        <w:spacing w:before="8"/>
        <w:rPr>
          <w:del w:id="497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3"/>
        </w:numPr>
        <w:tabs>
          <w:tab w:val="left" w:pos="426"/>
        </w:tabs>
        <w:spacing w:line="238" w:lineRule="auto"/>
        <w:ind w:right="289" w:firstLine="0"/>
        <w:rPr>
          <w:del w:id="498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499" w:author="Patterson, Robert" w:date="2017-04-26T10:19:00Z">
        <w:r w:rsidDel="00BF6493">
          <w:rPr>
            <w:rFonts w:ascii="Times New Roman"/>
            <w:sz w:val="18"/>
          </w:rPr>
          <w:delText xml:space="preserve">order </w:delText>
        </w:r>
        <w:r w:rsidDel="00BF6493">
          <w:rPr>
            <w:rFonts w:ascii="Times New Roman"/>
            <w:spacing w:val="-1"/>
            <w:sz w:val="18"/>
          </w:rPr>
          <w:delText>the owner,</w:delText>
        </w:r>
        <w:r w:rsidDel="00BF6493">
          <w:rPr>
            <w:rFonts w:ascii="Times New Roman"/>
            <w:sz w:val="18"/>
          </w:rPr>
          <w:delText xml:space="preserve">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public</w:delText>
        </w:r>
        <w:r w:rsidDel="00BF6493">
          <w:rPr>
            <w:rFonts w:ascii="Times New Roman"/>
            <w:spacing w:val="-1"/>
            <w:sz w:val="18"/>
          </w:rPr>
          <w:delText xml:space="preserve"> utility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private</w:delText>
        </w:r>
        <w:r w:rsidDel="00BF6493">
          <w:rPr>
            <w:rFonts w:ascii="Times New Roman"/>
            <w:sz w:val="18"/>
          </w:rPr>
          <w:delText xml:space="preserve"> party</w:delText>
        </w:r>
        <w:r w:rsidDel="00BF6493">
          <w:rPr>
            <w:rFonts w:ascii="Times New Roman"/>
            <w:spacing w:val="4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furnishing</w:delText>
        </w:r>
        <w:r w:rsidDel="00BF6493">
          <w:rPr>
            <w:rFonts w:ascii="Times New Roman"/>
            <w:spacing w:val="-1"/>
            <w:sz w:val="18"/>
          </w:rPr>
          <w:delText xml:space="preserve"> electricity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installation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disconnect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energy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from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1"/>
            <w:sz w:val="18"/>
          </w:rPr>
          <w:delText>or</w:delText>
        </w:r>
        <w:r w:rsidDel="00BF6493">
          <w:rPr>
            <w:rFonts w:ascii="Times New Roman"/>
            <w:sz w:val="18"/>
          </w:rPr>
          <w:delText xml:space="preserve">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portion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electrical</w:delText>
        </w:r>
        <w:r w:rsidDel="00BF6493">
          <w:rPr>
            <w:rFonts w:ascii="Times New Roman"/>
            <w:spacing w:val="2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system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until the</w:delText>
        </w:r>
        <w:r w:rsidDel="00BF6493">
          <w:rPr>
            <w:rFonts w:ascii="Times New Roman"/>
            <w:spacing w:val="-1"/>
            <w:sz w:val="18"/>
          </w:rPr>
          <w:delText xml:space="preserve"> violation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removed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corrected.</w:delText>
        </w:r>
      </w:del>
    </w:p>
    <w:p w:rsidR="004F3824" w:rsidDel="00BF6493" w:rsidRDefault="004F3824">
      <w:pPr>
        <w:spacing w:before="8"/>
        <w:rPr>
          <w:del w:id="500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spacing w:line="239" w:lineRule="auto"/>
        <w:ind w:left="140" w:right="7"/>
        <w:rPr>
          <w:del w:id="501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02" w:author="Patterson, Robert" w:date="2017-04-26T10:19:00Z">
        <w:r w:rsidDel="00BF6493">
          <w:rPr>
            <w:rFonts w:ascii="Times New Roman"/>
            <w:sz w:val="18"/>
          </w:rPr>
          <w:delText>(2) 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municipal</w:delText>
        </w:r>
        <w:r w:rsidDel="00BF6493">
          <w:rPr>
            <w:rFonts w:ascii="Times New Roman"/>
            <w:sz w:val="18"/>
          </w:rPr>
          <w:delText xml:space="preserve"> inspector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order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combination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these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options </w:delText>
        </w:r>
        <w:r w:rsidDel="00BF6493">
          <w:rPr>
            <w:rFonts w:ascii="Times New Roman"/>
            <w:spacing w:val="-1"/>
            <w:sz w:val="18"/>
          </w:rPr>
          <w:delText>set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forth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-1"/>
            <w:sz w:val="18"/>
          </w:rPr>
          <w:delText xml:space="preserve"> subdivision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(1)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subsection,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necessary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effect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compliance 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board's rules.</w:delText>
        </w:r>
      </w:del>
    </w:p>
    <w:p w:rsidR="004F3824" w:rsidDel="00BF6493" w:rsidRDefault="004F3824">
      <w:pPr>
        <w:spacing w:before="8"/>
        <w:rPr>
          <w:del w:id="503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2"/>
        </w:numPr>
        <w:tabs>
          <w:tab w:val="left" w:pos="386"/>
        </w:tabs>
        <w:spacing w:line="237" w:lineRule="auto"/>
        <w:ind w:right="117" w:firstLine="0"/>
        <w:jc w:val="both"/>
        <w:rPr>
          <w:del w:id="504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05" w:author="Patterson, Robert" w:date="2017-04-26T10:19:00Z">
        <w:r w:rsidDel="00BF6493">
          <w:rPr>
            <w:rFonts w:ascii="Times New Roman"/>
            <w:spacing w:val="-1"/>
            <w:sz w:val="18"/>
          </w:rPr>
          <w:delText xml:space="preserve">Acceptance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assignment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responsibility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under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not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preclude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municipality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from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conducting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its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own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inspection</w:delText>
        </w:r>
        <w:r w:rsidDel="00BF6493">
          <w:rPr>
            <w:rFonts w:ascii="Times New Roman"/>
            <w:spacing w:val="-1"/>
            <w:sz w:val="18"/>
          </w:rPr>
          <w:delText xml:space="preserve"> program.</w:delText>
        </w:r>
      </w:del>
    </w:p>
    <w:p w:rsidR="004F3824" w:rsidDel="00BF6493" w:rsidRDefault="003621EC">
      <w:pPr>
        <w:numPr>
          <w:ilvl w:val="0"/>
          <w:numId w:val="12"/>
        </w:numPr>
        <w:tabs>
          <w:tab w:val="left" w:pos="366"/>
        </w:tabs>
        <w:spacing w:before="55"/>
        <w:ind w:right="145" w:firstLine="0"/>
        <w:rPr>
          <w:del w:id="506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07" w:author="Patterson, Robert" w:date="2017-04-26T10:19:00Z">
        <w:r w:rsidDel="00BF6493">
          <w:rPr>
            <w:rFonts w:ascii="Times New Roman"/>
            <w:sz w:val="18"/>
          </w:rPr>
          <w:br w:type="column"/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aggrieved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refusal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municipal</w:delText>
        </w:r>
        <w:r w:rsidDel="00BF6493">
          <w:rPr>
            <w:rFonts w:ascii="Times New Roman"/>
            <w:sz w:val="18"/>
          </w:rPr>
          <w:delText xml:space="preserve"> inspector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issue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certificate </w:delText>
        </w:r>
        <w:r w:rsidDel="00BF6493">
          <w:rPr>
            <w:rFonts w:ascii="Times New Roman"/>
            <w:sz w:val="18"/>
          </w:rPr>
          <w:delText>of completion</w:delText>
        </w:r>
        <w:r w:rsidDel="00BF6493">
          <w:rPr>
            <w:rFonts w:ascii="Times New Roman"/>
            <w:spacing w:val="-1"/>
            <w:sz w:val="18"/>
          </w:rPr>
          <w:delText xml:space="preserve"> or</w:delText>
        </w:r>
        <w:r w:rsidDel="00BF6493">
          <w:rPr>
            <w:rFonts w:ascii="Times New Roman"/>
            <w:sz w:val="18"/>
          </w:rPr>
          <w:delText xml:space="preserve"> 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other </w:delText>
        </w:r>
        <w:r w:rsidDel="00BF6493">
          <w:rPr>
            <w:rFonts w:ascii="Times New Roman"/>
            <w:spacing w:val="-1"/>
            <w:sz w:val="18"/>
          </w:rPr>
          <w:delText xml:space="preserve">action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3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municipal</w:delText>
        </w:r>
        <w:r w:rsidDel="00BF6493">
          <w:rPr>
            <w:rFonts w:ascii="Times New Roman"/>
            <w:sz w:val="18"/>
          </w:rPr>
          <w:delText xml:space="preserve"> inspector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municipality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relating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appeal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1"/>
            <w:sz w:val="18"/>
          </w:rPr>
          <w:delText xml:space="preserve"> filing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written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application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hearing</w:delText>
        </w:r>
        <w:r w:rsidDel="00BF6493">
          <w:rPr>
            <w:rFonts w:ascii="Times New Roman"/>
            <w:spacing w:val="-1"/>
            <w:sz w:val="18"/>
          </w:rPr>
          <w:delText xml:space="preserve"> 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15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calendar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days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after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written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notice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such</w:delText>
        </w:r>
        <w:r w:rsidDel="00BF6493">
          <w:rPr>
            <w:rFonts w:ascii="Times New Roman"/>
            <w:spacing w:val="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refusal</w:delText>
        </w:r>
        <w:r w:rsidDel="00BF6493">
          <w:rPr>
            <w:rFonts w:ascii="Times New Roman"/>
            <w:sz w:val="18"/>
          </w:rPr>
          <w:delText xml:space="preserve"> or action.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filing 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application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accordance 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pacing w:val="4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subsection,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entitled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to </w:delText>
        </w:r>
        <w:r w:rsidDel="00BF6493">
          <w:rPr>
            <w:rFonts w:ascii="Times New Roman"/>
            <w:sz w:val="18"/>
          </w:rPr>
          <w:delText>notice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 opportunity for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5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hearing</w:delText>
        </w:r>
        <w:r w:rsidDel="00BF6493">
          <w:rPr>
            <w:rFonts w:ascii="Times New Roman"/>
            <w:spacing w:val="-1"/>
            <w:sz w:val="18"/>
          </w:rPr>
          <w:delText xml:space="preserve"> before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45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calendar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days.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30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calendar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days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after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hearing,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issue</w:delText>
        </w:r>
        <w:r w:rsidDel="00BF6493">
          <w:rPr>
            <w:rFonts w:ascii="Times New Roman"/>
            <w:spacing w:val="-1"/>
            <w:sz w:val="18"/>
          </w:rPr>
          <w:delText xml:space="preserve"> an </w:delText>
        </w:r>
        <w:r w:rsidDel="00BF6493">
          <w:rPr>
            <w:rFonts w:ascii="Times New Roman"/>
            <w:sz w:val="18"/>
          </w:rPr>
          <w:delText xml:space="preserve">order </w:delText>
        </w:r>
        <w:r w:rsidDel="00BF6493">
          <w:rPr>
            <w:rFonts w:ascii="Times New Roman"/>
            <w:spacing w:val="-1"/>
            <w:sz w:val="18"/>
          </w:rPr>
          <w:delText>amending,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modifying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 xml:space="preserve">affirming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municipal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municipality.</w:delText>
        </w:r>
      </w:del>
    </w:p>
    <w:p w:rsidR="004F3824" w:rsidDel="00BF6493" w:rsidRDefault="004F3824">
      <w:pPr>
        <w:spacing w:before="7"/>
        <w:rPr>
          <w:del w:id="508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2"/>
        </w:numPr>
        <w:tabs>
          <w:tab w:val="left" w:pos="395"/>
        </w:tabs>
        <w:spacing w:line="239" w:lineRule="auto"/>
        <w:ind w:right="205" w:firstLine="0"/>
        <w:rPr>
          <w:del w:id="509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10" w:author="Patterson, Robert" w:date="2017-04-26T10:19:00Z">
        <w:r w:rsidDel="00BF6493">
          <w:rPr>
            <w:rFonts w:ascii="Times New Roman"/>
            <w:spacing w:val="-1"/>
            <w:sz w:val="18"/>
          </w:rPr>
          <w:delText>The results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conducted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1"/>
            <w:sz w:val="18"/>
          </w:rPr>
          <w:delText xml:space="preserve"> municipal</w:delText>
        </w:r>
        <w:r w:rsidDel="00BF6493">
          <w:rPr>
            <w:rFonts w:ascii="Times New Roman"/>
            <w:spacing w:val="7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inspectors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this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reported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monthly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commissioner.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Reports</w:delText>
        </w:r>
        <w:r w:rsidDel="00BF6493">
          <w:rPr>
            <w:rFonts w:ascii="Times New Roman"/>
            <w:sz w:val="18"/>
          </w:rPr>
          <w:delText xml:space="preserve"> shall </w:delText>
        </w:r>
        <w:r w:rsidDel="00BF6493">
          <w:rPr>
            <w:rFonts w:ascii="Times New Roman"/>
            <w:spacing w:val="-1"/>
            <w:sz w:val="18"/>
          </w:rPr>
          <w:delText xml:space="preserve">include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date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inspections,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locations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work inspected,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the name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number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contractor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performing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work,</w:delText>
        </w:r>
        <w:r w:rsidDel="00BF6493">
          <w:rPr>
            <w:rFonts w:ascii="Times New Roman"/>
            <w:sz w:val="18"/>
          </w:rPr>
          <w:delText xml:space="preserve"> violations </w:delText>
        </w:r>
        <w:r w:rsidDel="00BF6493">
          <w:rPr>
            <w:rFonts w:ascii="Times New Roman"/>
            <w:spacing w:val="-1"/>
            <w:sz w:val="18"/>
          </w:rPr>
          <w:delText>found,</w:delText>
        </w:r>
        <w:r w:rsidDel="00BF6493">
          <w:rPr>
            <w:rFonts w:ascii="Times New Roman"/>
            <w:spacing w:val="2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orders </w:delText>
        </w:r>
        <w:r w:rsidDel="00BF6493">
          <w:rPr>
            <w:rFonts w:ascii="Times New Roman"/>
            <w:spacing w:val="-1"/>
            <w:sz w:val="18"/>
          </w:rPr>
          <w:delText xml:space="preserve">issued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date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1"/>
            <w:sz w:val="18"/>
          </w:rPr>
          <w:delText xml:space="preserve"> completion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certificates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energizing permits</w:delText>
        </w:r>
        <w:r w:rsidDel="00BF6493">
          <w:rPr>
            <w:rFonts w:ascii="Times New Roman"/>
            <w:sz w:val="18"/>
          </w:rPr>
          <w:delText xml:space="preserve"> issued.</w:delText>
        </w:r>
      </w:del>
    </w:p>
    <w:p w:rsidR="004F3824" w:rsidDel="00BF6493" w:rsidRDefault="004F3824">
      <w:pPr>
        <w:spacing w:before="7"/>
        <w:rPr>
          <w:del w:id="511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2"/>
        </w:numPr>
        <w:tabs>
          <w:tab w:val="left" w:pos="397"/>
        </w:tabs>
        <w:ind w:right="205" w:firstLine="0"/>
        <w:rPr>
          <w:del w:id="512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13" w:author="Patterson, Robert" w:date="2017-04-26T10:19:00Z">
        <w:r w:rsidDel="00BF6493">
          <w:rPr>
            <w:rFonts w:ascii="Times New Roman"/>
            <w:spacing w:val="-1"/>
            <w:sz w:val="18"/>
          </w:rPr>
          <w:delText>Municipal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inspectors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participate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training</w:delText>
        </w:r>
        <w:r w:rsidDel="00BF6493">
          <w:rPr>
            <w:rFonts w:ascii="Times New Roman"/>
            <w:spacing w:val="-1"/>
            <w:sz w:val="18"/>
          </w:rPr>
          <w:delText xml:space="preserve"> provided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department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public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safety.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department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also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provide</w:delText>
        </w:r>
        <w:r w:rsidDel="00BF6493">
          <w:rPr>
            <w:rFonts w:ascii="Times New Roman"/>
            <w:spacing w:val="-1"/>
            <w:sz w:val="18"/>
          </w:rPr>
          <w:delText xml:space="preserve"> continuing consultation,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review,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assistance as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necessary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municipal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inspectors.</w:delText>
        </w:r>
      </w:del>
    </w:p>
    <w:p w:rsidR="004F3824" w:rsidDel="00BF6493" w:rsidRDefault="004F3824">
      <w:pPr>
        <w:spacing w:before="7"/>
        <w:rPr>
          <w:del w:id="514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2"/>
        </w:numPr>
        <w:tabs>
          <w:tab w:val="left" w:pos="357"/>
        </w:tabs>
        <w:ind w:right="338" w:firstLine="0"/>
        <w:rPr>
          <w:del w:id="515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16" w:author="Patterson, Robert" w:date="2017-04-26T10:19:00Z">
        <w:r w:rsidDel="00BF6493">
          <w:rPr>
            <w:rFonts w:ascii="Times New Roman"/>
            <w:spacing w:val="-1"/>
            <w:sz w:val="18"/>
          </w:rPr>
          <w:delText>The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revoke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assignment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responsibility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municipality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granted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if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determines</w:delText>
        </w:r>
        <w:r w:rsidDel="00BF6493">
          <w:rPr>
            <w:rFonts w:ascii="Times New Roman"/>
            <w:sz w:val="18"/>
          </w:rPr>
          <w:delText xml:space="preserve"> that the</w:delText>
        </w:r>
        <w:r w:rsidDel="00BF6493">
          <w:rPr>
            <w:rFonts w:ascii="Times New Roman"/>
            <w:spacing w:val="-1"/>
            <w:sz w:val="18"/>
          </w:rPr>
          <w:delText xml:space="preserve"> training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qualifications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municipal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inspectors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the inspection</w:delText>
        </w:r>
        <w:r w:rsidDel="00BF6493">
          <w:rPr>
            <w:rFonts w:ascii="Times New Roman"/>
            <w:spacing w:val="6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procedures </w:delText>
        </w:r>
        <w:r w:rsidDel="00BF6493">
          <w:rPr>
            <w:rFonts w:ascii="Times New Roman"/>
            <w:spacing w:val="-1"/>
            <w:sz w:val="18"/>
          </w:rPr>
          <w:delText>adopted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legislative </w:delText>
        </w:r>
        <w:r w:rsidDel="00BF6493">
          <w:rPr>
            <w:rFonts w:ascii="Times New Roman"/>
            <w:sz w:val="18"/>
          </w:rPr>
          <w:delText>body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are insufficient.</w:delText>
        </w:r>
      </w:del>
    </w:p>
    <w:p w:rsidR="004F3824" w:rsidDel="00BF6493" w:rsidRDefault="004F3824">
      <w:pPr>
        <w:spacing w:before="7"/>
        <w:rPr>
          <w:del w:id="517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899.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Private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inspections</w:t>
      </w:r>
    </w:p>
    <w:p w:rsidR="004F3824" w:rsidDel="00BF6493" w:rsidRDefault="004F3824">
      <w:pPr>
        <w:spacing w:before="2"/>
        <w:rPr>
          <w:del w:id="518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numPr>
          <w:ilvl w:val="0"/>
          <w:numId w:val="11"/>
        </w:numPr>
        <w:tabs>
          <w:tab w:val="left" w:pos="386"/>
        </w:tabs>
        <w:spacing w:line="239" w:lineRule="auto"/>
        <w:ind w:right="145" w:firstLine="0"/>
        <w:rPr>
          <w:del w:id="519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20" w:author="Patterson, Robert" w:date="2017-04-26T10:19:00Z">
        <w:r w:rsidDel="00BF6493">
          <w:rPr>
            <w:rFonts w:ascii="Times New Roman"/>
            <w:sz w:val="18"/>
          </w:rPr>
          <w:delText>) Upon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determination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that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resources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state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municipality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are insufficient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provide the approval</w:delText>
        </w:r>
        <w:r w:rsidDel="00BF6493">
          <w:rPr>
            <w:rFonts w:ascii="Times New Roman"/>
            <w:sz w:val="18"/>
          </w:rPr>
          <w:delText xml:space="preserve"> or</w:delText>
        </w:r>
        <w:r w:rsidDel="00BF6493">
          <w:rPr>
            <w:rFonts w:ascii="Times New Roman"/>
            <w:spacing w:val="7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services</w:delText>
        </w:r>
        <w:r w:rsidDel="00BF6493">
          <w:rPr>
            <w:rFonts w:ascii="Times New Roman"/>
            <w:sz w:val="18"/>
          </w:rPr>
          <w:delText xml:space="preserve"> required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chapter, </w:delText>
        </w:r>
        <w:r w:rsidDel="00BF6493">
          <w:rPr>
            <w:rFonts w:ascii="Times New Roman"/>
            <w:spacing w:val="-1"/>
            <w:sz w:val="18"/>
          </w:rPr>
          <w:delText>the commissioner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assign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responsibility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inspecting</w:delText>
        </w:r>
        <w:r w:rsidDel="00BF6493">
          <w:rPr>
            <w:rFonts w:ascii="Times New Roman"/>
            <w:spacing w:val="-1"/>
            <w:sz w:val="18"/>
          </w:rPr>
          <w:delText xml:space="preserve"> electrical</w:delText>
        </w:r>
        <w:r w:rsidDel="00BF6493">
          <w:rPr>
            <w:rFonts w:ascii="Times New Roman"/>
            <w:sz w:val="18"/>
          </w:rPr>
          <w:delText xml:space="preserve"> installations</w:delText>
        </w:r>
        <w:r w:rsidDel="00BF6493">
          <w:rPr>
            <w:rFonts w:ascii="Times New Roman"/>
            <w:spacing w:val="5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its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own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premises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private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corporation,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partnership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sole </w:delText>
        </w:r>
        <w:r w:rsidDel="00BF6493">
          <w:rPr>
            <w:rFonts w:ascii="Times New Roman"/>
            <w:spacing w:val="-1"/>
            <w:sz w:val="18"/>
          </w:rPr>
          <w:delText xml:space="preserve">proprietorship </w:delText>
        </w:r>
        <w:r w:rsidDel="00BF6493">
          <w:rPr>
            <w:rFonts w:ascii="Times New Roman"/>
            <w:sz w:val="18"/>
          </w:rPr>
          <w:delText>that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has an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ongoing need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services.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Applications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conduct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private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this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7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manner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prescribed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commissioner.</w:delText>
        </w:r>
      </w:del>
    </w:p>
    <w:p w:rsidR="004F3824" w:rsidDel="00BF6493" w:rsidRDefault="004F3824">
      <w:pPr>
        <w:spacing w:before="7"/>
        <w:rPr>
          <w:del w:id="521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1"/>
        </w:numPr>
        <w:tabs>
          <w:tab w:val="left" w:pos="397"/>
        </w:tabs>
        <w:ind w:right="465" w:firstLine="0"/>
        <w:rPr>
          <w:del w:id="522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23" w:author="Patterson, Robert" w:date="2017-04-26T10:19:00Z">
        <w:r w:rsidDel="00BF6493">
          <w:rPr>
            <w:rFonts w:ascii="Times New Roman"/>
            <w:spacing w:val="-1"/>
            <w:sz w:val="18"/>
          </w:rPr>
          <w:delText>The commissioner</w:delText>
        </w:r>
        <w:r w:rsidDel="00BF6493">
          <w:rPr>
            <w:rFonts w:ascii="Times New Roman"/>
            <w:sz w:val="18"/>
          </w:rPr>
          <w:delText xml:space="preserve"> may</w:delText>
        </w:r>
        <w:r w:rsidDel="00BF6493">
          <w:rPr>
            <w:rFonts w:ascii="Times New Roman"/>
            <w:spacing w:val="-1"/>
            <w:sz w:val="18"/>
          </w:rPr>
          <w:delText xml:space="preserve"> grant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application 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she determines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that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applicant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has the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ability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carry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out </w:delText>
        </w:r>
        <w:r w:rsidDel="00BF6493">
          <w:rPr>
            <w:rFonts w:ascii="Times New Roman"/>
            <w:spacing w:val="-1"/>
            <w:sz w:val="18"/>
          </w:rPr>
          <w:delText>inspections.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commission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consider </w:delText>
        </w:r>
        <w:r w:rsidDel="00BF6493">
          <w:rPr>
            <w:rFonts w:ascii="Times New Roman"/>
            <w:spacing w:val="-1"/>
            <w:sz w:val="18"/>
          </w:rPr>
          <w:delText>at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least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following factors:</w:delText>
        </w:r>
      </w:del>
    </w:p>
    <w:p w:rsidR="004F3824" w:rsidDel="00BF6493" w:rsidRDefault="004F3824">
      <w:pPr>
        <w:spacing w:before="4"/>
        <w:rPr>
          <w:del w:id="524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1"/>
        </w:numPr>
        <w:tabs>
          <w:tab w:val="left" w:pos="397"/>
        </w:tabs>
        <w:ind w:firstLine="0"/>
        <w:rPr>
          <w:del w:id="525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26" w:author="Patterson, Robert" w:date="2017-04-26T10:19:00Z">
        <w:r w:rsidDel="00BF6493">
          <w:rPr>
            <w:rFonts w:ascii="Times New Roman"/>
            <w:sz w:val="18"/>
          </w:rPr>
          <w:delText>) the</w:delText>
        </w:r>
        <w:r w:rsidDel="00BF6493">
          <w:rPr>
            <w:rFonts w:ascii="Times New Roman"/>
            <w:spacing w:val="-1"/>
            <w:sz w:val="18"/>
          </w:rPr>
          <w:delText xml:space="preserve"> size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facility;</w:delText>
        </w:r>
      </w:del>
    </w:p>
    <w:p w:rsidR="004F3824" w:rsidDel="00BF6493" w:rsidRDefault="004F3824">
      <w:pPr>
        <w:spacing w:before="1"/>
        <w:rPr>
          <w:del w:id="527" w:author="Patterson, Robert" w:date="2017-04-26T10:19:00Z"/>
          <w:rFonts w:ascii="Times New Roman" w:eastAsia="Times New Roman" w:hAnsi="Times New Roman" w:cs="Times New Roman"/>
          <w:sz w:val="25"/>
          <w:szCs w:val="25"/>
        </w:rPr>
      </w:pPr>
    </w:p>
    <w:p w:rsidR="004F3824" w:rsidDel="00BF6493" w:rsidRDefault="003621EC">
      <w:pPr>
        <w:numPr>
          <w:ilvl w:val="1"/>
          <w:numId w:val="11"/>
        </w:numPr>
        <w:tabs>
          <w:tab w:val="left" w:pos="397"/>
        </w:tabs>
        <w:spacing w:line="204" w:lineRule="exact"/>
        <w:ind w:right="792" w:firstLine="0"/>
        <w:rPr>
          <w:del w:id="528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29" w:author="Patterson, Robert" w:date="2017-04-26T10:19:00Z"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 xml:space="preserve">self-insurance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other </w:delText>
        </w:r>
        <w:r w:rsidDel="00BF6493">
          <w:rPr>
            <w:rFonts w:ascii="Times New Roman"/>
            <w:spacing w:val="-1"/>
            <w:sz w:val="18"/>
          </w:rPr>
          <w:delText xml:space="preserve">indication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incentive</w:delText>
        </w:r>
        <w:r w:rsidDel="00BF6493">
          <w:rPr>
            <w:rFonts w:ascii="Times New Roman"/>
            <w:spacing w:val="5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and </w:delText>
        </w:r>
        <w:r w:rsidDel="00BF6493">
          <w:rPr>
            <w:rFonts w:ascii="Times New Roman"/>
            <w:spacing w:val="-1"/>
            <w:sz w:val="18"/>
          </w:rPr>
          <w:delText>motivation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safety;</w:delText>
        </w:r>
      </w:del>
    </w:p>
    <w:p w:rsidR="004F3824" w:rsidDel="00BF6493" w:rsidRDefault="004F3824">
      <w:pPr>
        <w:spacing w:before="6"/>
        <w:rPr>
          <w:del w:id="530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1"/>
        </w:numPr>
        <w:tabs>
          <w:tab w:val="left" w:pos="397"/>
        </w:tabs>
        <w:spacing w:line="237" w:lineRule="auto"/>
        <w:ind w:right="240" w:firstLine="0"/>
        <w:rPr>
          <w:del w:id="531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32" w:author="Patterson, Robert" w:date="2017-04-26T10:19:00Z">
        <w:r w:rsidDel="00BF6493">
          <w:rPr>
            <w:rFonts w:ascii="Times New Roman"/>
            <w:spacing w:val="-1"/>
            <w:sz w:val="18"/>
          </w:rPr>
          <w:delText>whether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applicant's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training program for</w:delText>
        </w:r>
        <w:r w:rsidDel="00BF6493">
          <w:rPr>
            <w:rFonts w:ascii="Times New Roman"/>
            <w:sz w:val="18"/>
          </w:rPr>
          <w:delText xml:space="preserve"> inspectors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procedures</w:delText>
        </w:r>
        <w:r w:rsidDel="00BF6493">
          <w:rPr>
            <w:rFonts w:ascii="Times New Roman"/>
            <w:sz w:val="18"/>
          </w:rPr>
          <w:delText xml:space="preserve"> are</w:delText>
        </w:r>
        <w:r w:rsidDel="00BF6493">
          <w:rPr>
            <w:rFonts w:ascii="Times New Roman"/>
            <w:spacing w:val="-1"/>
            <w:sz w:val="18"/>
          </w:rPr>
          <w:delText xml:space="preserve"> at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least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equivalent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state's</w:delText>
        </w:r>
        <w:r w:rsidDel="00BF6493">
          <w:rPr>
            <w:rFonts w:ascii="Times New Roman"/>
            <w:spacing w:val="5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program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procedures.</w:delText>
        </w:r>
      </w:del>
    </w:p>
    <w:p w:rsidR="004F3824" w:rsidDel="00BF6493" w:rsidRDefault="003621EC">
      <w:pPr>
        <w:numPr>
          <w:ilvl w:val="0"/>
          <w:numId w:val="11"/>
        </w:numPr>
        <w:tabs>
          <w:tab w:val="left" w:pos="386"/>
        </w:tabs>
        <w:spacing w:line="204" w:lineRule="exact"/>
        <w:ind w:right="378" w:firstLine="0"/>
        <w:rPr>
          <w:del w:id="533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34" w:author="Patterson, Robert" w:date="2017-04-26T10:19:00Z">
        <w:r w:rsidDel="00BF6493">
          <w:rPr>
            <w:rFonts w:ascii="Times New Roman"/>
            <w:sz w:val="18"/>
          </w:rPr>
          <w:delText>) 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authorized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perform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private</w:delText>
        </w:r>
        <w:r w:rsidDel="00BF6493">
          <w:rPr>
            <w:rFonts w:ascii="Times New Roman"/>
            <w:sz w:val="18"/>
          </w:rPr>
          <w:delText xml:space="preserve"> inspections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this </w:delText>
        </w:r>
        <w:r w:rsidDel="00BF6493">
          <w:rPr>
            <w:rFonts w:ascii="Times New Roman"/>
            <w:spacing w:val="-1"/>
            <w:sz w:val="18"/>
          </w:rPr>
          <w:delText>section shall:</w:delText>
        </w:r>
      </w:del>
    </w:p>
    <w:p w:rsidR="004F3824" w:rsidDel="00BF6493" w:rsidRDefault="003621EC">
      <w:pPr>
        <w:numPr>
          <w:ilvl w:val="1"/>
          <w:numId w:val="11"/>
        </w:numPr>
        <w:tabs>
          <w:tab w:val="left" w:pos="397"/>
        </w:tabs>
        <w:spacing w:before="52"/>
        <w:ind w:firstLine="0"/>
        <w:rPr>
          <w:del w:id="535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36" w:author="Patterson, Robert" w:date="2017-04-26T10:19:00Z">
        <w:r w:rsidDel="00BF6493">
          <w:rPr>
            <w:rFonts w:ascii="Times New Roman"/>
            <w:spacing w:val="-1"/>
            <w:sz w:val="18"/>
          </w:rPr>
          <w:delText>participate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state-sponsored </w:delText>
        </w:r>
        <w:r w:rsidDel="00BF6493">
          <w:rPr>
            <w:rFonts w:ascii="Times New Roman"/>
            <w:sz w:val="18"/>
          </w:rPr>
          <w:delText>training</w:delText>
        </w:r>
        <w:r w:rsidDel="00BF6493">
          <w:rPr>
            <w:rFonts w:ascii="Times New Roman"/>
            <w:spacing w:val="-1"/>
            <w:sz w:val="18"/>
          </w:rPr>
          <w:delText xml:space="preserve"> programs;</w:delText>
        </w:r>
      </w:del>
    </w:p>
    <w:p w:rsidR="004F3824" w:rsidDel="00BF6493" w:rsidRDefault="004F3824">
      <w:pPr>
        <w:spacing w:before="7"/>
        <w:rPr>
          <w:del w:id="537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1"/>
        </w:numPr>
        <w:tabs>
          <w:tab w:val="left" w:pos="397"/>
        </w:tabs>
        <w:ind w:right="34" w:firstLine="0"/>
        <w:rPr>
          <w:del w:id="538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39" w:author="Patterson, Robert" w:date="2017-04-26T10:19:00Z">
        <w:r w:rsidDel="00BF6493">
          <w:rPr>
            <w:rFonts w:ascii="Times New Roman"/>
            <w:spacing w:val="-1"/>
            <w:sz w:val="18"/>
          </w:rPr>
          <w:delText>file monthly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reports </w:delText>
        </w:r>
        <w:r w:rsidDel="00BF6493">
          <w:rPr>
            <w:rFonts w:ascii="Times New Roman"/>
            <w:spacing w:val="-1"/>
            <w:sz w:val="18"/>
          </w:rPr>
          <w:delText>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z w:val="18"/>
          </w:rPr>
          <w:delText xml:space="preserve"> containing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3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number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type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inspections,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installations,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violations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that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month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license numbers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1"/>
            <w:sz w:val="18"/>
          </w:rPr>
          <w:delText>the</w:delText>
        </w:r>
        <w:r w:rsidDel="00BF6493">
          <w:rPr>
            <w:rFonts w:ascii="Times New Roman"/>
            <w:spacing w:val="4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contractors </w:delText>
        </w:r>
        <w:r w:rsidDel="00BF6493">
          <w:rPr>
            <w:rFonts w:ascii="Times New Roman"/>
            <w:spacing w:val="-1"/>
            <w:sz w:val="18"/>
          </w:rPr>
          <w:delText>performing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work;</w:delText>
        </w:r>
      </w:del>
    </w:p>
    <w:p w:rsidR="004F3824" w:rsidDel="00BF6493" w:rsidRDefault="004F3824">
      <w:pPr>
        <w:spacing w:before="11"/>
        <w:rPr>
          <w:del w:id="540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1"/>
        </w:numPr>
        <w:tabs>
          <w:tab w:val="left" w:pos="397"/>
        </w:tabs>
        <w:spacing w:line="204" w:lineRule="exact"/>
        <w:ind w:right="11" w:firstLine="0"/>
        <w:rPr>
          <w:del w:id="541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42" w:author="Patterson, Robert" w:date="2017-04-26T10:19:00Z">
        <w:r w:rsidDel="00BF6493">
          <w:rPr>
            <w:rFonts w:ascii="Times New Roman"/>
            <w:spacing w:val="-1"/>
            <w:sz w:val="18"/>
          </w:rPr>
          <w:delText>permit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inspectors to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perform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random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inspections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applicant's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facility;</w:delText>
        </w:r>
      </w:del>
    </w:p>
    <w:p w:rsidR="004F3824" w:rsidDel="00BF6493" w:rsidRDefault="004F3824">
      <w:pPr>
        <w:spacing w:before="5"/>
        <w:rPr>
          <w:del w:id="543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11"/>
        </w:numPr>
        <w:tabs>
          <w:tab w:val="left" w:pos="397"/>
        </w:tabs>
        <w:ind w:right="135" w:firstLine="0"/>
        <w:rPr>
          <w:del w:id="544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45" w:author="Patterson, Robert" w:date="2017-04-26T10:19:00Z">
        <w:r w:rsidDel="00BF6493">
          <w:rPr>
            <w:rFonts w:ascii="Times New Roman"/>
            <w:sz w:val="18"/>
          </w:rPr>
          <w:delText>pay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department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annual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flat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fee.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The </w:delText>
        </w:r>
        <w:r w:rsidDel="00BF6493">
          <w:rPr>
            <w:rFonts w:ascii="Times New Roman"/>
            <w:sz w:val="18"/>
          </w:rPr>
          <w:delText>amount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fee 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negotiated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department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applicant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take </w:delText>
        </w:r>
        <w:r w:rsidDel="00BF6493">
          <w:rPr>
            <w:rFonts w:ascii="Times New Roman"/>
            <w:sz w:val="18"/>
          </w:rPr>
          <w:delText>into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consideration the </w:delText>
        </w:r>
        <w:r w:rsidDel="00BF6493">
          <w:rPr>
            <w:rFonts w:ascii="Times New Roman"/>
            <w:sz w:val="18"/>
          </w:rPr>
          <w:delText xml:space="preserve">cost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applicant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conducting</w:delText>
        </w:r>
        <w:r w:rsidDel="00BF6493">
          <w:rPr>
            <w:rFonts w:ascii="Times New Roman"/>
            <w:spacing w:val="-1"/>
            <w:sz w:val="18"/>
          </w:rPr>
          <w:delText xml:space="preserve"> private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inspections.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The </w:delText>
        </w:r>
        <w:r w:rsidDel="00BF6493">
          <w:rPr>
            <w:rFonts w:ascii="Times New Roman"/>
            <w:spacing w:val="-2"/>
            <w:sz w:val="18"/>
          </w:rPr>
          <w:delText>fee</w:delText>
        </w:r>
        <w:r w:rsidDel="00BF6493">
          <w:rPr>
            <w:rFonts w:ascii="Times New Roman"/>
            <w:spacing w:val="-1"/>
            <w:sz w:val="18"/>
          </w:rPr>
          <w:delText xml:space="preserve"> shall</w:delText>
        </w:r>
        <w:r w:rsidDel="00BF6493">
          <w:rPr>
            <w:rFonts w:ascii="Times New Roman"/>
            <w:sz w:val="18"/>
          </w:rPr>
          <w:delText xml:space="preserve"> not </w:delText>
        </w:r>
        <w:r w:rsidDel="00BF6493">
          <w:rPr>
            <w:rFonts w:ascii="Times New Roman"/>
            <w:spacing w:val="-1"/>
            <w:sz w:val="18"/>
          </w:rPr>
          <w:delText>exceed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fee established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893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title.</w:delText>
        </w:r>
      </w:del>
    </w:p>
    <w:p w:rsidR="004F3824" w:rsidRPr="009D2050" w:rsidRDefault="009D2050" w:rsidP="009D2050">
      <w:pPr>
        <w:tabs>
          <w:tab w:val="left" w:pos="397"/>
        </w:tabs>
        <w:ind w:left="140" w:right="135"/>
        <w:rPr>
          <w:rFonts w:ascii="Times New Roman" w:eastAsia="Times New Roman" w:hAnsi="Times New Roman" w:cs="Times New Roman"/>
          <w:sz w:val="24"/>
          <w:szCs w:val="24"/>
        </w:rPr>
        <w:pPrChange w:id="546" w:author="Patterson, Robert" w:date="2017-05-11T15:13:00Z">
          <w:pPr>
            <w:numPr>
              <w:numId w:val="11"/>
            </w:numPr>
            <w:ind w:left="140" w:right="219"/>
          </w:pPr>
        </w:pPrChange>
      </w:pPr>
      <w:ins w:id="547" w:author="Patterson, Robert" w:date="2017-05-11T15:13:00Z">
        <w:r w:rsidRPr="009D2050">
          <w:rPr>
            <w:rFonts w:ascii="Times New Roman"/>
            <w:spacing w:val="-1"/>
            <w:sz w:val="18"/>
          </w:rPr>
          <w:t>(a)</w:t>
        </w:r>
      </w:ins>
      <w:del w:id="548" w:author="Patterson, Robert" w:date="2017-04-26T10:19:00Z">
        <w:r w:rsidR="003621EC" w:rsidRPr="009D2050" w:rsidDel="00BF6493">
          <w:rPr>
            <w:rFonts w:ascii="Times New Roman"/>
            <w:spacing w:val="-1"/>
            <w:sz w:val="18"/>
          </w:rPr>
          <w:delText>The commissioner</w:delText>
        </w:r>
        <w:r w:rsidR="003621EC" w:rsidRPr="009D2050" w:rsidDel="00BF6493">
          <w:rPr>
            <w:rFonts w:ascii="Times New Roman"/>
            <w:sz w:val="18"/>
          </w:rPr>
          <w:delText xml:space="preserve"> may</w:delText>
        </w:r>
        <w:r w:rsidR="003621EC" w:rsidRPr="009D2050" w:rsidDel="00BF6493">
          <w:rPr>
            <w:rFonts w:ascii="Times New Roman"/>
            <w:spacing w:val="-4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>revoke</w:delText>
        </w:r>
        <w:r w:rsidR="003621EC" w:rsidRPr="009D2050" w:rsidDel="00BF6493">
          <w:rPr>
            <w:rFonts w:ascii="Times New Roman"/>
            <w:spacing w:val="-1"/>
            <w:sz w:val="18"/>
          </w:rPr>
          <w:delText xml:space="preserve"> an</w:delText>
        </w:r>
        <w:r w:rsidR="003621EC" w:rsidRPr="009D2050" w:rsidDel="00BF6493">
          <w:rPr>
            <w:rFonts w:ascii="Times New Roman"/>
            <w:spacing w:val="1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pacing w:val="-1"/>
            <w:sz w:val="18"/>
          </w:rPr>
          <w:delText>approval</w:delText>
        </w:r>
        <w:r w:rsidR="003621EC" w:rsidRPr="009D2050" w:rsidDel="00BF6493">
          <w:rPr>
            <w:rFonts w:ascii="Times New Roman"/>
            <w:sz w:val="18"/>
          </w:rPr>
          <w:delText xml:space="preserve"> to</w:delText>
        </w:r>
        <w:r w:rsidR="003621EC" w:rsidRPr="009D2050" w:rsidDel="00BF6493">
          <w:rPr>
            <w:rFonts w:ascii="Times New Roman"/>
            <w:spacing w:val="1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pacing w:val="-1"/>
            <w:sz w:val="18"/>
          </w:rPr>
          <w:delText>conduct</w:delText>
        </w:r>
        <w:r w:rsidR="003621EC" w:rsidRPr="009D2050" w:rsidDel="00BF6493">
          <w:rPr>
            <w:rFonts w:ascii="Times New Roman"/>
            <w:spacing w:val="37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pacing w:val="-1"/>
            <w:sz w:val="18"/>
          </w:rPr>
          <w:delText>private</w:delText>
        </w:r>
        <w:r w:rsidR="003621EC" w:rsidRPr="009D2050" w:rsidDel="00BF6493">
          <w:rPr>
            <w:rFonts w:ascii="Times New Roman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pacing w:val="-1"/>
            <w:sz w:val="18"/>
          </w:rPr>
          <w:delText>inspections</w:delText>
        </w:r>
        <w:r w:rsidR="003621EC" w:rsidRPr="009D2050" w:rsidDel="00BF6493">
          <w:rPr>
            <w:rFonts w:ascii="Times New Roman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pacing w:val="-1"/>
            <w:sz w:val="18"/>
          </w:rPr>
          <w:delText>whenever</w:delText>
        </w:r>
        <w:r w:rsidR="003621EC" w:rsidRPr="009D2050" w:rsidDel="00BF6493">
          <w:rPr>
            <w:rFonts w:ascii="Times New Roman"/>
            <w:spacing w:val="1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>the</w:delText>
        </w:r>
        <w:r w:rsidR="003621EC" w:rsidRPr="009D2050" w:rsidDel="00BF6493">
          <w:rPr>
            <w:rFonts w:ascii="Times New Roman"/>
            <w:spacing w:val="-1"/>
            <w:sz w:val="18"/>
          </w:rPr>
          <w:delText xml:space="preserve"> commissioner</w:delText>
        </w:r>
        <w:r w:rsidR="003621EC" w:rsidRPr="009D2050" w:rsidDel="00BF6493">
          <w:rPr>
            <w:rFonts w:ascii="Times New Roman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pacing w:val="-1"/>
            <w:sz w:val="18"/>
          </w:rPr>
          <w:delText>determines</w:delText>
        </w:r>
        <w:r w:rsidR="003621EC" w:rsidRPr="009D2050" w:rsidDel="00BF6493">
          <w:rPr>
            <w:rFonts w:ascii="Times New Roman"/>
            <w:spacing w:val="67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>that the</w:delText>
        </w:r>
        <w:r w:rsidR="003621EC" w:rsidRPr="009D2050" w:rsidDel="00BF6493">
          <w:rPr>
            <w:rFonts w:ascii="Times New Roman"/>
            <w:spacing w:val="-3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>training</w:delText>
        </w:r>
        <w:r w:rsidR="003621EC" w:rsidRPr="009D2050" w:rsidDel="00BF6493">
          <w:rPr>
            <w:rFonts w:ascii="Times New Roman"/>
            <w:spacing w:val="-1"/>
            <w:sz w:val="18"/>
          </w:rPr>
          <w:delText xml:space="preserve"> program</w:delText>
        </w:r>
        <w:r w:rsidR="003621EC" w:rsidRPr="009D2050" w:rsidDel="00BF6493">
          <w:rPr>
            <w:rFonts w:ascii="Times New Roman"/>
            <w:spacing w:val="-3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 xml:space="preserve">is </w:delText>
        </w:r>
        <w:r w:rsidR="003621EC" w:rsidRPr="009D2050" w:rsidDel="00BF6493">
          <w:rPr>
            <w:rFonts w:ascii="Times New Roman"/>
            <w:spacing w:val="-1"/>
            <w:sz w:val="18"/>
          </w:rPr>
          <w:delText>insufficient</w:delText>
        </w:r>
        <w:r w:rsidR="003621EC" w:rsidRPr="009D2050" w:rsidDel="00BF6493">
          <w:rPr>
            <w:rFonts w:ascii="Times New Roman"/>
            <w:sz w:val="18"/>
          </w:rPr>
          <w:delText xml:space="preserve"> or</w:delText>
        </w:r>
        <w:r w:rsidR="003621EC" w:rsidRPr="009D2050" w:rsidDel="00BF6493">
          <w:rPr>
            <w:rFonts w:ascii="Times New Roman"/>
            <w:spacing w:val="-2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 xml:space="preserve">that </w:delText>
        </w:r>
        <w:r w:rsidR="003621EC" w:rsidRPr="009D2050" w:rsidDel="00BF6493">
          <w:rPr>
            <w:rFonts w:ascii="Times New Roman"/>
            <w:spacing w:val="-1"/>
            <w:sz w:val="18"/>
          </w:rPr>
          <w:delText>the business</w:delText>
        </w:r>
        <w:r w:rsidR="003621EC" w:rsidRPr="009D2050" w:rsidDel="00BF6493">
          <w:rPr>
            <w:rFonts w:ascii="Times New Roman"/>
            <w:spacing w:val="53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 xml:space="preserve">has </w:delText>
        </w:r>
        <w:r w:rsidR="003621EC" w:rsidRPr="009D2050" w:rsidDel="00BF6493">
          <w:rPr>
            <w:rFonts w:ascii="Times New Roman"/>
            <w:spacing w:val="-1"/>
            <w:sz w:val="18"/>
          </w:rPr>
          <w:delText>failed</w:delText>
        </w:r>
        <w:r w:rsidR="003621EC" w:rsidRPr="009D2050" w:rsidDel="00BF6493">
          <w:rPr>
            <w:rFonts w:ascii="Times New Roman"/>
            <w:spacing w:val="1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>to</w:delText>
        </w:r>
        <w:r w:rsidR="003621EC" w:rsidRPr="009D2050" w:rsidDel="00BF6493">
          <w:rPr>
            <w:rFonts w:ascii="Times New Roman"/>
            <w:spacing w:val="1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pacing w:val="-1"/>
            <w:sz w:val="18"/>
          </w:rPr>
          <w:delText>comply with</w:delText>
        </w:r>
        <w:r w:rsidR="003621EC" w:rsidRPr="009D2050" w:rsidDel="00BF6493">
          <w:rPr>
            <w:rFonts w:ascii="Times New Roman"/>
            <w:spacing w:val="1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>the</w:delText>
        </w:r>
        <w:r w:rsidR="003621EC" w:rsidRPr="009D2050" w:rsidDel="00BF6493">
          <w:rPr>
            <w:rFonts w:ascii="Times New Roman"/>
            <w:spacing w:val="-1"/>
            <w:sz w:val="18"/>
          </w:rPr>
          <w:delText xml:space="preserve"> provisions</w:delText>
        </w:r>
        <w:r w:rsidR="003621EC" w:rsidRPr="009D2050" w:rsidDel="00BF6493">
          <w:rPr>
            <w:rFonts w:ascii="Times New Roman"/>
            <w:sz w:val="18"/>
          </w:rPr>
          <w:delText xml:space="preserve"> of</w:delText>
        </w:r>
        <w:r w:rsidR="003621EC" w:rsidRPr="009D2050" w:rsidDel="00BF6493">
          <w:rPr>
            <w:rFonts w:ascii="Times New Roman"/>
            <w:spacing w:val="-2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pacing w:val="-1"/>
            <w:sz w:val="18"/>
          </w:rPr>
          <w:delText>subdivisions</w:delText>
        </w:r>
        <w:r w:rsidR="003621EC" w:rsidRPr="009D2050" w:rsidDel="00BF6493">
          <w:rPr>
            <w:rFonts w:ascii="Times New Roman"/>
            <w:spacing w:val="53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>(c)(1)-(3)</w:delText>
        </w:r>
        <w:r w:rsidR="003621EC" w:rsidRPr="009D2050" w:rsidDel="00BF6493">
          <w:rPr>
            <w:rFonts w:ascii="Times New Roman"/>
            <w:spacing w:val="-2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>of</w:delText>
        </w:r>
        <w:r w:rsidR="003621EC" w:rsidRPr="009D2050" w:rsidDel="00BF6493">
          <w:rPr>
            <w:rFonts w:ascii="Times New Roman"/>
            <w:spacing w:val="-2"/>
            <w:sz w:val="18"/>
          </w:rPr>
          <w:delText xml:space="preserve"> </w:delText>
        </w:r>
        <w:r w:rsidR="003621EC" w:rsidRPr="009D2050" w:rsidDel="00BF6493">
          <w:rPr>
            <w:rFonts w:ascii="Times New Roman"/>
            <w:sz w:val="18"/>
          </w:rPr>
          <w:delText xml:space="preserve">this </w:delText>
        </w:r>
        <w:r w:rsidR="003621EC" w:rsidRPr="009D2050" w:rsidDel="00BF6493">
          <w:rPr>
            <w:rFonts w:ascii="Times New Roman"/>
            <w:spacing w:val="-1"/>
            <w:sz w:val="18"/>
          </w:rPr>
          <w:delText>section.</w:delText>
        </w:r>
      </w:del>
    </w:p>
    <w:p w:rsidR="0014281B" w:rsidRDefault="0014281B" w:rsidP="0014281B">
      <w:pPr>
        <w:tabs>
          <w:tab w:val="left" w:pos="397"/>
        </w:tabs>
        <w:ind w:right="219"/>
        <w:rPr>
          <w:rFonts w:ascii="Times New Roman"/>
          <w:spacing w:val="-1"/>
          <w:sz w:val="18"/>
        </w:rPr>
      </w:pPr>
    </w:p>
    <w:p w:rsidR="0014281B" w:rsidRPr="0014281B" w:rsidDel="00BF6493" w:rsidRDefault="0014281B" w:rsidP="0014281B">
      <w:pPr>
        <w:tabs>
          <w:tab w:val="left" w:pos="397"/>
        </w:tabs>
        <w:ind w:right="219"/>
        <w:rPr>
          <w:del w:id="549" w:author="Patterson, Robert" w:date="2017-04-26T10:19:00Z"/>
          <w:rFonts w:ascii="Arial" w:eastAsia="Times New Roman" w:hAnsi="Arial" w:cs="Arial"/>
          <w:b/>
        </w:rPr>
      </w:pPr>
      <w:r>
        <w:rPr>
          <w:rFonts w:ascii="Times New Roman"/>
          <w:spacing w:val="-1"/>
        </w:rPr>
        <w:t xml:space="preserve">  </w:t>
      </w:r>
      <w:ins w:id="550" w:author="Patterson, Robert" w:date="2017-05-09T09:26:00Z">
        <w:r w:rsidRPr="0014281B">
          <w:rPr>
            <w:rFonts w:ascii="Arial" w:hAnsi="Arial" w:cs="Arial"/>
            <w:b/>
            <w:spacing w:val="-1"/>
          </w:rPr>
          <w:t>Subchapter 3: Licensing Electricians</w:t>
        </w:r>
      </w:ins>
    </w:p>
    <w:p w:rsidR="004F3824" w:rsidDel="00BF6493" w:rsidRDefault="004F3824">
      <w:pPr>
        <w:spacing w:before="7"/>
        <w:rPr>
          <w:del w:id="551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901.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Electricians'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licensing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board</w:t>
      </w:r>
    </w:p>
    <w:p w:rsidR="004F3824" w:rsidDel="00BF6493" w:rsidRDefault="004F3824">
      <w:pPr>
        <w:spacing w:before="2"/>
        <w:rPr>
          <w:del w:id="552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numPr>
          <w:ilvl w:val="0"/>
          <w:numId w:val="10"/>
        </w:numPr>
        <w:tabs>
          <w:tab w:val="left" w:pos="386"/>
        </w:tabs>
        <w:ind w:right="219" w:firstLine="0"/>
        <w:rPr>
          <w:del w:id="553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54" w:author="Patterson, Robert" w:date="2017-04-26T10:19:00Z">
        <w:r w:rsidDel="00BF6493">
          <w:rPr>
            <w:rFonts w:ascii="Times New Roman"/>
            <w:sz w:val="18"/>
          </w:rPr>
          <w:delText>) 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licensing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electricians</w:delText>
        </w:r>
        <w:r w:rsidDel="00BF6493">
          <w:rPr>
            <w:rFonts w:ascii="Times New Roman"/>
            <w:sz w:val="18"/>
          </w:rPr>
          <w:delText xml:space="preserve"> is </w:delText>
        </w:r>
        <w:r w:rsidDel="00BF6493">
          <w:rPr>
            <w:rFonts w:ascii="Times New Roman"/>
            <w:spacing w:val="-1"/>
            <w:sz w:val="18"/>
          </w:rPr>
          <w:delText>created,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5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be </w:delText>
        </w:r>
        <w:r w:rsidDel="00BF6493">
          <w:rPr>
            <w:rFonts w:ascii="Times New Roman"/>
            <w:spacing w:val="-1"/>
            <w:sz w:val="18"/>
          </w:rPr>
          <w:delText>known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"electricians'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licensing</w:delText>
        </w:r>
        <w:r w:rsidDel="00BF6493">
          <w:rPr>
            <w:rFonts w:ascii="Times New Roman"/>
            <w:spacing w:val="-1"/>
            <w:sz w:val="18"/>
          </w:rPr>
          <w:delText xml:space="preserve"> board."</w:delText>
        </w:r>
      </w:del>
    </w:p>
    <w:p w:rsidR="004F3824" w:rsidDel="00BF6493" w:rsidRDefault="004F3824">
      <w:pPr>
        <w:spacing w:before="7"/>
        <w:rPr>
          <w:del w:id="555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10"/>
        </w:numPr>
        <w:tabs>
          <w:tab w:val="left" w:pos="397"/>
        </w:tabs>
        <w:spacing w:line="239" w:lineRule="auto"/>
        <w:ind w:firstLine="0"/>
        <w:rPr>
          <w:del w:id="556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57" w:author="Patterson, Robert" w:date="2017-04-26T10:19:00Z">
        <w:r w:rsidDel="00BF6493">
          <w:rPr>
            <w:rFonts w:ascii="Times New Roman"/>
            <w:spacing w:val="-1"/>
            <w:sz w:val="18"/>
          </w:rPr>
          <w:delText>The board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consists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public</w:delText>
        </w:r>
        <w:r w:rsidDel="00BF6493">
          <w:rPr>
            <w:rFonts w:ascii="Times New Roman"/>
            <w:spacing w:val="-1"/>
            <w:sz w:val="18"/>
          </w:rPr>
          <w:delText xml:space="preserve"> safety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member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that </w:delText>
        </w:r>
        <w:r w:rsidDel="00BF6493">
          <w:rPr>
            <w:rFonts w:ascii="Times New Roman"/>
            <w:spacing w:val="-1"/>
            <w:sz w:val="18"/>
          </w:rPr>
          <w:delText>department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designated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pacing w:val="5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four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persons </w:delText>
        </w:r>
        <w:r w:rsidDel="00BF6493">
          <w:rPr>
            <w:rFonts w:ascii="Times New Roman"/>
            <w:spacing w:val="-1"/>
            <w:sz w:val="18"/>
          </w:rPr>
          <w:delText>appointed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governor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advice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consent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senate.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four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appointed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members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serve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terms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three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years,</w:delText>
        </w:r>
        <w:r w:rsidDel="00BF6493">
          <w:rPr>
            <w:rFonts w:ascii="Times New Roman"/>
            <w:sz w:val="18"/>
          </w:rPr>
          <w:delText xml:space="preserve"> beginning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July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1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year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2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appointment,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include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master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electrician,</w:delText>
        </w:r>
        <w:r w:rsidDel="00BF6493">
          <w:rPr>
            <w:rFonts w:ascii="Times New Roman"/>
            <w:sz w:val="18"/>
          </w:rPr>
          <w:delText xml:space="preserve"> one</w:delText>
        </w:r>
        <w:r w:rsidDel="00BF6493">
          <w:rPr>
            <w:rFonts w:ascii="Times New Roman"/>
            <w:spacing w:val="-1"/>
            <w:sz w:val="18"/>
          </w:rPr>
          <w:delText xml:space="preserve"> licensed journeyman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electrician,</w:delText>
        </w:r>
        <w:r w:rsidDel="00BF6493">
          <w:rPr>
            <w:rFonts w:ascii="Times New Roman"/>
            <w:sz w:val="18"/>
          </w:rPr>
          <w:delText xml:space="preserve"> one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5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associated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public</w:delText>
        </w:r>
        <w:r w:rsidDel="00BF6493">
          <w:rPr>
            <w:rFonts w:ascii="Times New Roman"/>
            <w:spacing w:val="-1"/>
            <w:sz w:val="18"/>
          </w:rPr>
          <w:delText xml:space="preserve"> electrical</w:delText>
        </w:r>
        <w:r w:rsidDel="00BF6493">
          <w:rPr>
            <w:rFonts w:ascii="Times New Roman"/>
            <w:sz w:val="18"/>
          </w:rPr>
          <w:delText xml:space="preserve"> utility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industry</w:delText>
        </w:r>
        <w:r w:rsidDel="00BF6493">
          <w:rPr>
            <w:rFonts w:ascii="Times New Roman"/>
            <w:spacing w:val="-1"/>
            <w:sz w:val="18"/>
          </w:rPr>
          <w:delText xml:space="preserve"> who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is</w:delText>
        </w:r>
        <w:r w:rsidDel="00BF6493">
          <w:rPr>
            <w:rFonts w:ascii="Times New Roman"/>
            <w:spacing w:val="3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knowledgeable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technical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well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operational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issues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6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electrical</w:delText>
        </w:r>
        <w:r w:rsidDel="00BF6493">
          <w:rPr>
            <w:rFonts w:ascii="Times New Roman"/>
            <w:sz w:val="18"/>
          </w:rPr>
          <w:delText xml:space="preserve"> utility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industry,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one</w:delText>
        </w:r>
        <w:r w:rsidDel="00BF6493">
          <w:rPr>
            <w:rFonts w:ascii="Times New Roman"/>
            <w:spacing w:val="-1"/>
            <w:sz w:val="18"/>
          </w:rPr>
          <w:delText xml:space="preserve"> 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associated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fire</w:delText>
        </w:r>
        <w:r w:rsidDel="00BF6493">
          <w:rPr>
            <w:rFonts w:ascii="Times New Roman"/>
            <w:sz w:val="18"/>
          </w:rPr>
          <w:delText xml:space="preserve"> insurance</w:delText>
        </w:r>
        <w:r w:rsidDel="00BF6493">
          <w:rPr>
            <w:rFonts w:ascii="Times New Roman"/>
            <w:spacing w:val="-1"/>
            <w:sz w:val="18"/>
          </w:rPr>
          <w:delText xml:space="preserve"> industry.</w:delText>
        </w:r>
        <w:r w:rsidDel="00BF6493">
          <w:rPr>
            <w:rFonts w:ascii="Times New Roman"/>
            <w:sz w:val="18"/>
          </w:rPr>
          <w:delText xml:space="preserve"> No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more </w:delText>
        </w:r>
        <w:r w:rsidDel="00BF6493">
          <w:rPr>
            <w:rFonts w:ascii="Times New Roman"/>
            <w:sz w:val="18"/>
          </w:rPr>
          <w:delText>than</w:delText>
        </w:r>
        <w:r w:rsidDel="00BF6493">
          <w:rPr>
            <w:rFonts w:ascii="Times New Roman"/>
            <w:spacing w:val="-1"/>
            <w:sz w:val="18"/>
          </w:rPr>
          <w:delText xml:space="preserve"> two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appointed</w:delText>
        </w:r>
        <w:r w:rsidDel="00BF6493">
          <w:rPr>
            <w:rFonts w:ascii="Times New Roman"/>
            <w:spacing w:val="3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members'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terms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expire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same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year.</w:delText>
        </w:r>
      </w:del>
    </w:p>
    <w:p w:rsidR="004F3824" w:rsidDel="00BF6493" w:rsidRDefault="004F3824">
      <w:pPr>
        <w:rPr>
          <w:del w:id="558" w:author="Patterson, Robert" w:date="2017-04-26T10:19:00Z"/>
          <w:rFonts w:ascii="Times New Roman" w:eastAsia="Times New Roman" w:hAnsi="Times New Roman" w:cs="Times New Roman"/>
          <w:sz w:val="25"/>
          <w:szCs w:val="25"/>
        </w:rPr>
      </w:pPr>
    </w:p>
    <w:p w:rsidR="004F3824" w:rsidDel="00BF6493" w:rsidRDefault="003621EC">
      <w:pPr>
        <w:numPr>
          <w:ilvl w:val="0"/>
          <w:numId w:val="10"/>
        </w:numPr>
        <w:tabs>
          <w:tab w:val="left" w:pos="386"/>
        </w:tabs>
        <w:spacing w:line="204" w:lineRule="exact"/>
        <w:ind w:right="356" w:firstLine="0"/>
        <w:rPr>
          <w:del w:id="559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60" w:author="Patterson, Robert" w:date="2017-04-26T10:19:00Z">
        <w:r w:rsidDel="00BF6493">
          <w:rPr>
            <w:rFonts w:ascii="Times New Roman"/>
            <w:spacing w:val="-1"/>
            <w:sz w:val="18"/>
          </w:rPr>
          <w:delText>The governor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appoint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one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members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serve as</w:delText>
        </w:r>
        <w:r w:rsidDel="00BF6493">
          <w:rPr>
            <w:rFonts w:ascii="Times New Roman"/>
            <w:sz w:val="18"/>
          </w:rPr>
          <w:delText xml:space="preserve"> its </w:delText>
        </w:r>
        <w:r w:rsidDel="00BF6493">
          <w:rPr>
            <w:rFonts w:ascii="Times New Roman"/>
            <w:spacing w:val="-1"/>
            <w:sz w:val="18"/>
          </w:rPr>
          <w:delText>chairman.</w:delText>
        </w:r>
      </w:del>
    </w:p>
    <w:p w:rsidR="004F3824" w:rsidDel="00BF6493" w:rsidRDefault="004F3824">
      <w:pPr>
        <w:spacing w:before="7"/>
        <w:rPr>
          <w:del w:id="561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902.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Master electricians</w:t>
      </w:r>
    </w:p>
    <w:p w:rsidR="004F3824" w:rsidRPr="00EB5322" w:rsidDel="00BF6493" w:rsidRDefault="004F3824">
      <w:pPr>
        <w:spacing w:before="7"/>
        <w:rPr>
          <w:del w:id="562" w:author="Patterson, Robert" w:date="2017-04-26T10:19:00Z"/>
          <w:rFonts w:ascii="Times New Roman" w:eastAsia="Times New Roman" w:hAnsi="Times New Roman" w:cs="Times New Roman"/>
          <w:b/>
          <w:bCs/>
          <w:sz w:val="16"/>
          <w:szCs w:val="16"/>
          <w:rPrChange w:id="563" w:author="Patterson, Robert" w:date="2017-05-11T15:03:00Z">
            <w:rPr>
              <w:del w:id="564" w:author="Patterson, Robert" w:date="2017-04-26T10:19:00Z"/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4F3824" w:rsidDel="00BF6493" w:rsidRDefault="003621EC">
      <w:pPr>
        <w:numPr>
          <w:ilvl w:val="0"/>
          <w:numId w:val="9"/>
        </w:numPr>
        <w:tabs>
          <w:tab w:val="left" w:pos="386"/>
        </w:tabs>
        <w:spacing w:line="204" w:lineRule="exact"/>
        <w:ind w:right="382" w:firstLine="0"/>
        <w:rPr>
          <w:del w:id="565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66" w:author="Patterson, Robert" w:date="2017-04-26T10:19:00Z"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eligible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licensure as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master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applicant </w:delText>
        </w:r>
        <w:r w:rsidDel="00BF6493">
          <w:rPr>
            <w:rFonts w:ascii="Times New Roman"/>
            <w:spacing w:val="-1"/>
            <w:sz w:val="18"/>
          </w:rPr>
          <w:delText>shall:</w:delText>
        </w:r>
      </w:del>
    </w:p>
    <w:p w:rsidR="004F3824" w:rsidDel="00BF6493" w:rsidRDefault="004F3824">
      <w:pPr>
        <w:spacing w:before="5"/>
        <w:rPr>
          <w:del w:id="567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9"/>
        </w:numPr>
        <w:tabs>
          <w:tab w:val="left" w:pos="397"/>
        </w:tabs>
        <w:ind w:right="77" w:firstLine="0"/>
        <w:rPr>
          <w:del w:id="568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69" w:author="Patterson, Robert" w:date="2017-04-26T10:19:00Z">
        <w:r w:rsidDel="00BF6493">
          <w:rPr>
            <w:rFonts w:ascii="Times New Roman"/>
            <w:spacing w:val="-1"/>
            <w:sz w:val="18"/>
          </w:rPr>
          <w:delText>have been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licensed as</w:delText>
        </w:r>
        <w:r w:rsidDel="00BF6493">
          <w:rPr>
            <w:rFonts w:ascii="Times New Roman"/>
            <w:sz w:val="18"/>
          </w:rPr>
          <w:delText xml:space="preserve"> a </w:delText>
        </w:r>
        <w:r w:rsidDel="00BF6493">
          <w:rPr>
            <w:rFonts w:ascii="Times New Roman"/>
            <w:spacing w:val="-1"/>
            <w:sz w:val="18"/>
          </w:rPr>
          <w:delText>journeyman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</w:delText>
        </w:r>
        <w:r w:rsidDel="00BF6493">
          <w:rPr>
            <w:rFonts w:ascii="Times New Roman"/>
            <w:spacing w:val="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under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chapter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least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two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years;</w:delText>
        </w:r>
        <w:r w:rsidDel="00BF6493">
          <w:rPr>
            <w:rFonts w:ascii="Times New Roman"/>
            <w:sz w:val="18"/>
          </w:rPr>
          <w:delText xml:space="preserve"> or</w:delText>
        </w:r>
      </w:del>
    </w:p>
    <w:p w:rsidR="004F3824" w:rsidDel="00BF6493" w:rsidRDefault="004F3824">
      <w:pPr>
        <w:spacing w:before="4"/>
        <w:rPr>
          <w:del w:id="570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 w:rsidP="009D44FA">
      <w:pPr>
        <w:numPr>
          <w:ilvl w:val="1"/>
          <w:numId w:val="9"/>
        </w:numPr>
        <w:tabs>
          <w:tab w:val="left" w:pos="397"/>
        </w:tabs>
        <w:ind w:right="219" w:firstLine="0"/>
        <w:rPr>
          <w:del w:id="571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572" w:author="Patterson, Robert" w:date="2017-04-26T10:19:00Z">
        <w:r w:rsidRPr="00EB5322" w:rsidDel="00BF6493">
          <w:rPr>
            <w:rFonts w:ascii="Times New Roman"/>
            <w:spacing w:val="-1"/>
            <w:sz w:val="18"/>
            <w:rPrChange w:id="573" w:author="Patterson, Robert" w:date="2017-05-11T15:03:00Z">
              <w:rPr>
                <w:rFonts w:ascii="Times New Roman"/>
                <w:spacing w:val="-1"/>
                <w:sz w:val="18"/>
              </w:rPr>
            </w:rPrChange>
          </w:rPr>
          <w:delText xml:space="preserve">have </w:delText>
        </w:r>
        <w:r w:rsidRPr="00EB5322" w:rsidDel="00BF6493">
          <w:rPr>
            <w:rFonts w:ascii="Times New Roman"/>
            <w:sz w:val="18"/>
            <w:rPrChange w:id="574" w:author="Patterson, Robert" w:date="2017-05-11T15:03:00Z">
              <w:rPr>
                <w:rFonts w:ascii="Times New Roman"/>
                <w:sz w:val="18"/>
              </w:rPr>
            </w:rPrChange>
          </w:rPr>
          <w:delText>had</w:delText>
        </w:r>
        <w:r w:rsidRPr="00EB5322" w:rsidDel="00BF6493">
          <w:rPr>
            <w:rFonts w:ascii="Times New Roman"/>
            <w:spacing w:val="1"/>
            <w:sz w:val="18"/>
            <w:rPrChange w:id="575" w:author="Patterson, Robert" w:date="2017-05-11T15:03:00Z">
              <w:rPr>
                <w:rFonts w:ascii="Times New Roman"/>
                <w:spacing w:val="1"/>
                <w:sz w:val="18"/>
              </w:rPr>
            </w:rPrChange>
          </w:rPr>
          <w:delText xml:space="preserve"> </w:delText>
        </w:r>
        <w:r w:rsidRPr="00EB5322" w:rsidDel="00BF6493">
          <w:rPr>
            <w:rFonts w:ascii="Times New Roman"/>
            <w:spacing w:val="-1"/>
            <w:sz w:val="18"/>
            <w:rPrChange w:id="576" w:author="Patterson, Robert" w:date="2017-05-11T15:03:00Z">
              <w:rPr>
                <w:rFonts w:ascii="Times New Roman"/>
                <w:spacing w:val="-1"/>
                <w:sz w:val="18"/>
              </w:rPr>
            </w:rPrChange>
          </w:rPr>
          <w:delText>comparable</w:delText>
        </w:r>
        <w:r w:rsidRPr="00EB5322" w:rsidDel="00BF6493">
          <w:rPr>
            <w:rFonts w:ascii="Times New Roman"/>
            <w:sz w:val="18"/>
            <w:rPrChange w:id="577" w:author="Patterson, Robert" w:date="2017-05-11T15:03:00Z">
              <w:rPr>
                <w:rFonts w:ascii="Times New Roman"/>
                <w:sz w:val="18"/>
              </w:rPr>
            </w:rPrChange>
          </w:rPr>
          <w:delText xml:space="preserve"> </w:delText>
        </w:r>
        <w:r w:rsidRPr="00EB5322" w:rsidDel="00BF6493">
          <w:rPr>
            <w:rFonts w:ascii="Times New Roman"/>
            <w:spacing w:val="-1"/>
            <w:sz w:val="18"/>
            <w:rPrChange w:id="578" w:author="Patterson, Robert" w:date="2017-05-11T15:03:00Z">
              <w:rPr>
                <w:rFonts w:ascii="Times New Roman"/>
                <w:spacing w:val="-1"/>
                <w:sz w:val="18"/>
              </w:rPr>
            </w:rPrChange>
          </w:rPr>
          <w:delText xml:space="preserve">experience </w:delText>
        </w:r>
        <w:r w:rsidRPr="00EB5322" w:rsidDel="00BF6493">
          <w:rPr>
            <w:rFonts w:ascii="Times New Roman"/>
            <w:sz w:val="18"/>
            <w:rPrChange w:id="579" w:author="Patterson, Robert" w:date="2017-05-11T15:03:00Z">
              <w:rPr>
                <w:rFonts w:ascii="Times New Roman"/>
                <w:sz w:val="18"/>
              </w:rPr>
            </w:rPrChange>
          </w:rPr>
          <w:delText>and</w:delText>
        </w:r>
        <w:r w:rsidRPr="00EB5322" w:rsidDel="00BF6493">
          <w:rPr>
            <w:rFonts w:ascii="Times New Roman"/>
            <w:spacing w:val="1"/>
            <w:sz w:val="18"/>
            <w:rPrChange w:id="580" w:author="Patterson, Robert" w:date="2017-05-11T15:03:00Z">
              <w:rPr>
                <w:rFonts w:ascii="Times New Roman"/>
                <w:spacing w:val="1"/>
                <w:sz w:val="18"/>
              </w:rPr>
            </w:rPrChange>
          </w:rPr>
          <w:delText xml:space="preserve"> </w:delText>
        </w:r>
        <w:r w:rsidRPr="00EB5322" w:rsidDel="00BF6493">
          <w:rPr>
            <w:rFonts w:ascii="Times New Roman"/>
            <w:spacing w:val="-1"/>
            <w:sz w:val="18"/>
            <w:rPrChange w:id="581" w:author="Patterson, Robert" w:date="2017-05-11T15:03:00Z">
              <w:rPr>
                <w:rFonts w:ascii="Times New Roman"/>
                <w:spacing w:val="-1"/>
                <w:sz w:val="18"/>
              </w:rPr>
            </w:rPrChange>
          </w:rPr>
          <w:delText>training,</w:delText>
        </w:r>
        <w:r w:rsidRPr="00EB5322" w:rsidDel="00BF6493">
          <w:rPr>
            <w:rFonts w:ascii="Times New Roman"/>
            <w:sz w:val="18"/>
            <w:rPrChange w:id="582" w:author="Patterson, Robert" w:date="2017-05-11T15:03:00Z">
              <w:rPr>
                <w:rFonts w:ascii="Times New Roman"/>
                <w:sz w:val="18"/>
              </w:rPr>
            </w:rPrChange>
          </w:rPr>
          <w:delText xml:space="preserve"> </w:delText>
        </w:r>
        <w:r w:rsidRPr="00EB5322" w:rsidDel="00BF6493">
          <w:rPr>
            <w:rFonts w:ascii="Times New Roman"/>
            <w:spacing w:val="-1"/>
            <w:sz w:val="18"/>
            <w:rPrChange w:id="583" w:author="Patterson, Robert" w:date="2017-05-11T15:03:00Z">
              <w:rPr>
                <w:rFonts w:ascii="Times New Roman"/>
                <w:spacing w:val="-1"/>
                <w:sz w:val="18"/>
              </w:rPr>
            </w:rPrChange>
          </w:rPr>
          <w:delText xml:space="preserve">within </w:delText>
        </w:r>
        <w:r w:rsidRPr="00EB5322" w:rsidDel="00BF6493">
          <w:rPr>
            <w:rFonts w:ascii="Times New Roman"/>
            <w:sz w:val="18"/>
            <w:rPrChange w:id="584" w:author="Patterson, Robert" w:date="2017-05-11T15:03:00Z">
              <w:rPr>
                <w:rFonts w:ascii="Times New Roman"/>
                <w:sz w:val="18"/>
              </w:rPr>
            </w:rPrChange>
          </w:rPr>
          <w:delText>or</w:delText>
        </w:r>
        <w:r w:rsidRPr="00EB5322" w:rsidDel="00BF6493">
          <w:rPr>
            <w:rFonts w:ascii="Times New Roman"/>
            <w:spacing w:val="49"/>
            <w:sz w:val="18"/>
            <w:rPrChange w:id="585" w:author="Patterson, Robert" w:date="2017-05-11T15:03:00Z">
              <w:rPr>
                <w:rFonts w:ascii="Times New Roman"/>
                <w:spacing w:val="49"/>
                <w:sz w:val="18"/>
              </w:rPr>
            </w:rPrChange>
          </w:rPr>
          <w:delText xml:space="preserve"> </w:delText>
        </w:r>
        <w:r w:rsidRPr="00EB5322" w:rsidDel="00BF6493">
          <w:rPr>
            <w:rFonts w:ascii="Times New Roman"/>
            <w:sz w:val="18"/>
            <w:rPrChange w:id="586" w:author="Patterson, Robert" w:date="2017-05-11T15:03:00Z">
              <w:rPr>
                <w:rFonts w:ascii="Times New Roman"/>
                <w:sz w:val="18"/>
              </w:rPr>
            </w:rPrChange>
          </w:rPr>
          <w:delText xml:space="preserve">without </w:delText>
        </w:r>
        <w:r w:rsidRPr="00EB5322" w:rsidDel="00BF6493">
          <w:rPr>
            <w:rFonts w:ascii="Times New Roman"/>
            <w:spacing w:val="-1"/>
            <w:sz w:val="18"/>
            <w:rPrChange w:id="587" w:author="Patterson, Robert" w:date="2017-05-11T15:03:00Z">
              <w:rPr>
                <w:rFonts w:ascii="Times New Roman"/>
                <w:spacing w:val="-1"/>
                <w:sz w:val="18"/>
              </w:rPr>
            </w:rPrChange>
          </w:rPr>
          <w:delText>this</w:delText>
        </w:r>
        <w:r w:rsidRPr="00EB5322" w:rsidDel="00BF6493">
          <w:rPr>
            <w:rFonts w:ascii="Times New Roman"/>
            <w:sz w:val="18"/>
            <w:rPrChange w:id="588" w:author="Patterson, Robert" w:date="2017-05-11T15:03:00Z">
              <w:rPr>
                <w:rFonts w:ascii="Times New Roman"/>
                <w:sz w:val="18"/>
              </w:rPr>
            </w:rPrChange>
          </w:rPr>
          <w:delText xml:space="preserve"> </w:delText>
        </w:r>
        <w:r w:rsidRPr="00EB5322" w:rsidDel="00BF6493">
          <w:rPr>
            <w:rFonts w:ascii="Times New Roman"/>
            <w:spacing w:val="-1"/>
            <w:sz w:val="18"/>
            <w:rPrChange w:id="589" w:author="Patterson, Robert" w:date="2017-05-11T15:03:00Z">
              <w:rPr>
                <w:rFonts w:ascii="Times New Roman"/>
                <w:spacing w:val="-1"/>
                <w:sz w:val="18"/>
              </w:rPr>
            </w:rPrChange>
          </w:rPr>
          <w:delText>state,</w:delText>
        </w:r>
        <w:r w:rsidRPr="00EB5322" w:rsidDel="00BF6493">
          <w:rPr>
            <w:rFonts w:ascii="Times New Roman"/>
            <w:sz w:val="18"/>
            <w:rPrChange w:id="590" w:author="Patterson, Robert" w:date="2017-05-11T15:03:00Z">
              <w:rPr>
                <w:rFonts w:ascii="Times New Roman"/>
                <w:sz w:val="18"/>
              </w:rPr>
            </w:rPrChange>
          </w:rPr>
          <w:delText xml:space="preserve"> </w:delText>
        </w:r>
        <w:r w:rsidRPr="00EB5322" w:rsidDel="00BF6493">
          <w:rPr>
            <w:rFonts w:ascii="Times New Roman"/>
            <w:spacing w:val="-1"/>
            <w:sz w:val="18"/>
            <w:rPrChange w:id="591" w:author="Patterson, Robert" w:date="2017-05-11T15:03:00Z">
              <w:rPr>
                <w:rFonts w:ascii="Times New Roman"/>
                <w:spacing w:val="-1"/>
                <w:sz w:val="18"/>
              </w:rPr>
            </w:rPrChange>
          </w:rPr>
          <w:delText>acceptable</w:delText>
        </w:r>
        <w:r w:rsidRPr="00EB5322" w:rsidDel="00BF6493">
          <w:rPr>
            <w:rFonts w:ascii="Times New Roman"/>
            <w:sz w:val="18"/>
            <w:rPrChange w:id="592" w:author="Patterson, Robert" w:date="2017-05-11T15:03:00Z">
              <w:rPr>
                <w:rFonts w:ascii="Times New Roman"/>
                <w:sz w:val="18"/>
              </w:rPr>
            </w:rPrChange>
          </w:rPr>
          <w:delText xml:space="preserve"> to</w:delText>
        </w:r>
        <w:r w:rsidRPr="00EB5322" w:rsidDel="00BF6493">
          <w:rPr>
            <w:rFonts w:ascii="Times New Roman"/>
            <w:spacing w:val="-1"/>
            <w:sz w:val="18"/>
            <w:rPrChange w:id="593" w:author="Patterson, Robert" w:date="2017-05-11T15:03:00Z">
              <w:rPr>
                <w:rFonts w:ascii="Times New Roman"/>
                <w:spacing w:val="-1"/>
                <w:sz w:val="18"/>
              </w:rPr>
            </w:rPrChange>
          </w:rPr>
          <w:delText xml:space="preserve"> the </w:delText>
        </w:r>
        <w:r w:rsidRPr="00EB5322" w:rsidDel="00BF6493">
          <w:rPr>
            <w:rFonts w:ascii="Times New Roman"/>
            <w:sz w:val="18"/>
            <w:rPrChange w:id="594" w:author="Patterson, Robert" w:date="2017-05-11T15:03:00Z">
              <w:rPr>
                <w:rFonts w:ascii="Times New Roman"/>
                <w:sz w:val="18"/>
              </w:rPr>
            </w:rPrChange>
          </w:rPr>
          <w:delText>board;</w:delText>
        </w:r>
        <w:r w:rsidRPr="00EB5322" w:rsidDel="00BF6493">
          <w:rPr>
            <w:rFonts w:ascii="Times New Roman"/>
            <w:spacing w:val="-2"/>
            <w:sz w:val="18"/>
            <w:rPrChange w:id="595" w:author="Patterson, Robert" w:date="2017-05-11T15:03:00Z">
              <w:rPr>
                <w:rFonts w:ascii="Times New Roman"/>
                <w:spacing w:val="-2"/>
                <w:sz w:val="18"/>
              </w:rPr>
            </w:rPrChange>
          </w:rPr>
          <w:delText xml:space="preserve"> </w:delText>
        </w:r>
        <w:r w:rsidRPr="00EB5322" w:rsidDel="00BF6493">
          <w:rPr>
            <w:rFonts w:ascii="Times New Roman"/>
            <w:sz w:val="18"/>
            <w:rPrChange w:id="596" w:author="Patterson, Robert" w:date="2017-05-11T15:03:00Z">
              <w:rPr>
                <w:rFonts w:ascii="Times New Roman"/>
                <w:sz w:val="18"/>
              </w:rPr>
            </w:rPrChange>
          </w:rPr>
          <w:delText>and</w:delText>
        </w:r>
      </w:del>
    </w:p>
    <w:p w:rsidR="004F3824" w:rsidRPr="00EB5322" w:rsidDel="00BF6493" w:rsidRDefault="004F3824" w:rsidP="009D44FA">
      <w:pPr>
        <w:numPr>
          <w:ilvl w:val="1"/>
          <w:numId w:val="9"/>
        </w:numPr>
        <w:tabs>
          <w:tab w:val="left" w:pos="397"/>
        </w:tabs>
        <w:ind w:right="219" w:firstLine="0"/>
        <w:rPr>
          <w:del w:id="597" w:author="Patterson, Robert" w:date="2017-04-26T10:19:00Z"/>
          <w:rFonts w:ascii="Times New Roman" w:eastAsia="Times New Roman" w:hAnsi="Times New Roman" w:cs="Times New Roman"/>
          <w:sz w:val="24"/>
          <w:szCs w:val="24"/>
          <w:rPrChange w:id="598" w:author="Patterson, Robert" w:date="2017-05-11T15:03:00Z">
            <w:rPr>
              <w:del w:id="599" w:author="Patterson, Robert" w:date="2017-04-26T10:19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00" w:author="Patterson, Robert" w:date="2017-05-11T15:03:00Z">
          <w:pPr>
            <w:spacing w:before="4"/>
          </w:pPr>
        </w:pPrChange>
      </w:pPr>
    </w:p>
    <w:p w:rsidR="004F3824" w:rsidDel="00BF6493" w:rsidRDefault="003621EC">
      <w:pPr>
        <w:numPr>
          <w:ilvl w:val="1"/>
          <w:numId w:val="9"/>
        </w:numPr>
        <w:tabs>
          <w:tab w:val="left" w:pos="397"/>
        </w:tabs>
        <w:ind w:left="397"/>
        <w:rPr>
          <w:del w:id="601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02" w:author="Patterson, Robert" w:date="2017-04-26T10:19:00Z">
        <w:r w:rsidDel="00BF6493">
          <w:rPr>
            <w:rFonts w:ascii="Times New Roman"/>
            <w:sz w:val="18"/>
          </w:rPr>
          <w:delText>pass</w:delText>
        </w:r>
        <w:r w:rsidDel="00BF6493">
          <w:rPr>
            <w:rFonts w:ascii="Times New Roman"/>
            <w:spacing w:val="-1"/>
            <w:sz w:val="18"/>
          </w:rPr>
          <w:delText xml:space="preserve"> 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examination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satisfaction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board.</w:delText>
        </w:r>
      </w:del>
    </w:p>
    <w:p w:rsidR="004F3824" w:rsidDel="00BF6493" w:rsidRDefault="003621EC">
      <w:pPr>
        <w:numPr>
          <w:ilvl w:val="0"/>
          <w:numId w:val="9"/>
        </w:numPr>
        <w:tabs>
          <w:tab w:val="left" w:pos="397"/>
        </w:tabs>
        <w:spacing w:before="55"/>
        <w:ind w:right="192" w:firstLine="0"/>
        <w:rPr>
          <w:del w:id="603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04" w:author="Patterson, Robert" w:date="2017-04-26T10:19:00Z">
        <w:r w:rsidDel="00BF6493">
          <w:rPr>
            <w:rFonts w:ascii="Times New Roman"/>
            <w:sz w:val="18"/>
          </w:rPr>
          <w:br w:type="column"/>
        </w:r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>Upon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successful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completion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examination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payment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required</w:delText>
        </w:r>
        <w:r w:rsidDel="00BF6493">
          <w:rPr>
            <w:rFonts w:ascii="Times New Roman"/>
            <w:spacing w:val="-2"/>
            <w:sz w:val="18"/>
          </w:rPr>
          <w:delText xml:space="preserve"> fee,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applicant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receive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master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license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form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wallet-size</w:delText>
        </w:r>
        <w:r w:rsidDel="00BF6493">
          <w:rPr>
            <w:rFonts w:ascii="Times New Roman"/>
            <w:spacing w:val="-1"/>
            <w:sz w:val="18"/>
          </w:rPr>
          <w:delText xml:space="preserve"> card.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carried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master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all</w:delText>
        </w:r>
        <w:r w:rsidDel="00BF6493">
          <w:rPr>
            <w:rFonts w:ascii="Times New Roman"/>
            <w:spacing w:val="7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times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while performing </w:delText>
        </w:r>
        <w:r w:rsidDel="00BF6493">
          <w:rPr>
            <w:rFonts w:ascii="Times New Roman"/>
            <w:sz w:val="18"/>
          </w:rPr>
          <w:delText>his or her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trade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-1"/>
            <w:sz w:val="18"/>
          </w:rPr>
          <w:delText xml:space="preserve"> 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displayed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upon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request.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Upon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request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licensee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upon</w:delText>
        </w:r>
        <w:r w:rsidDel="00BF6493">
          <w:rPr>
            <w:rFonts w:ascii="Times New Roman"/>
            <w:spacing w:val="4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payment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required</w:delText>
        </w:r>
        <w:r w:rsidDel="00BF6493">
          <w:rPr>
            <w:rFonts w:ascii="Times New Roman"/>
            <w:spacing w:val="-2"/>
            <w:sz w:val="18"/>
          </w:rPr>
          <w:delText xml:space="preserve"> fee,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board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issue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license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certificate</w:delText>
        </w:r>
        <w:r w:rsidDel="00BF6493">
          <w:rPr>
            <w:rFonts w:ascii="Times New Roman"/>
            <w:sz w:val="18"/>
          </w:rPr>
          <w:delText xml:space="preserve"> suitable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framing.</w:delText>
        </w:r>
      </w:del>
    </w:p>
    <w:p w:rsidR="004F3824" w:rsidDel="00BF6493" w:rsidRDefault="004F3824">
      <w:pPr>
        <w:spacing w:before="7"/>
        <w:rPr>
          <w:del w:id="605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9"/>
        </w:numPr>
        <w:tabs>
          <w:tab w:val="left" w:pos="386"/>
        </w:tabs>
        <w:spacing w:line="239" w:lineRule="auto"/>
        <w:ind w:right="258" w:firstLine="0"/>
        <w:rPr>
          <w:del w:id="606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07" w:author="Patterson, Robert" w:date="2017-04-26T10:19:00Z">
        <w:r w:rsidDel="00BF6493">
          <w:rPr>
            <w:rFonts w:ascii="Times New Roman"/>
            <w:sz w:val="18"/>
          </w:rPr>
          <w:delText>) 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chapter</w:delText>
        </w:r>
        <w:r w:rsidDel="00BF6493">
          <w:rPr>
            <w:rFonts w:ascii="Times New Roman"/>
            <w:sz w:val="18"/>
          </w:rPr>
          <w:delText xml:space="preserve"> as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master</w:delText>
        </w:r>
        <w:r w:rsidDel="00BF6493">
          <w:rPr>
            <w:rFonts w:ascii="Times New Roman"/>
            <w:spacing w:val="3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 xml:space="preserve">entitled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design,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install,</w:delText>
        </w:r>
        <w:r w:rsidDel="00BF6493">
          <w:rPr>
            <w:rFonts w:ascii="Times New Roman"/>
            <w:sz w:val="18"/>
          </w:rPr>
          <w:delText xml:space="preserve"> repair,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maintain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and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replace electrical</w:delText>
        </w:r>
        <w:r w:rsidDel="00BF6493">
          <w:rPr>
            <w:rFonts w:ascii="Times New Roman"/>
            <w:sz w:val="18"/>
          </w:rPr>
          <w:delText xml:space="preserve"> installations </w:delText>
        </w:r>
        <w:r w:rsidDel="00BF6493">
          <w:rPr>
            <w:rFonts w:ascii="Times New Roman"/>
            <w:spacing w:val="-1"/>
            <w:sz w:val="18"/>
          </w:rPr>
          <w:delText>including lightning rods,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fire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alarms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fire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detection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systems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his </w:delText>
        </w:r>
        <w:r w:rsidDel="00BF6493">
          <w:rPr>
            <w:rFonts w:ascii="Times New Roman"/>
            <w:spacing w:val="-1"/>
            <w:sz w:val="18"/>
          </w:rPr>
          <w:delText>principal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business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the </w:delText>
        </w:r>
        <w:r w:rsidDel="00BF6493">
          <w:rPr>
            <w:rFonts w:ascii="Times New Roman"/>
            <w:sz w:val="18"/>
          </w:rPr>
          <w:delText>course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another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business conducted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him,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may</w:delText>
        </w:r>
        <w:r w:rsidDel="00BF6493">
          <w:rPr>
            <w:rFonts w:ascii="Times New Roman"/>
            <w:spacing w:val="46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employ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other persons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this </w:delText>
        </w:r>
        <w:r w:rsidDel="00BF6493">
          <w:rPr>
            <w:rFonts w:ascii="Times New Roman"/>
            <w:spacing w:val="-1"/>
            <w:sz w:val="18"/>
          </w:rPr>
          <w:delText>chapter</w:delText>
        </w:r>
        <w:r w:rsidDel="00BF6493">
          <w:rPr>
            <w:rFonts w:ascii="Times New Roman"/>
            <w:sz w:val="18"/>
          </w:rPr>
          <w:delText xml:space="preserve"> or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electrician's</w:delText>
        </w:r>
        <w:r w:rsidDel="00BF6493">
          <w:rPr>
            <w:rFonts w:ascii="Times New Roman"/>
            <w:sz w:val="18"/>
          </w:rPr>
          <w:delText xml:space="preserve"> helpers 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perform </w:delText>
        </w:r>
        <w:r w:rsidDel="00BF6493">
          <w:rPr>
            <w:rFonts w:ascii="Times New Roman"/>
            <w:sz w:val="18"/>
          </w:rPr>
          <w:delText>work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connection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installations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his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direction.</w:delText>
        </w:r>
      </w:del>
    </w:p>
    <w:p w:rsidR="004F3824" w:rsidDel="00BF6493" w:rsidRDefault="004F3824">
      <w:pPr>
        <w:spacing w:before="10"/>
        <w:rPr>
          <w:del w:id="608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903.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Journeyman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electricians</w:t>
      </w:r>
    </w:p>
    <w:p w:rsidR="004F3824" w:rsidDel="00BF6493" w:rsidRDefault="004F3824">
      <w:pPr>
        <w:spacing w:before="7"/>
        <w:rPr>
          <w:del w:id="609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numPr>
          <w:ilvl w:val="0"/>
          <w:numId w:val="8"/>
        </w:numPr>
        <w:tabs>
          <w:tab w:val="left" w:pos="386"/>
        </w:tabs>
        <w:spacing w:line="204" w:lineRule="exact"/>
        <w:ind w:right="214" w:firstLine="0"/>
        <w:rPr>
          <w:del w:id="610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11" w:author="Patterson, Robert" w:date="2017-04-26T10:19:00Z"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eligible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licensure as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journeyman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applicant </w:delText>
        </w:r>
        <w:r w:rsidDel="00BF6493">
          <w:rPr>
            <w:rFonts w:ascii="Times New Roman"/>
            <w:spacing w:val="-1"/>
            <w:sz w:val="18"/>
          </w:rPr>
          <w:delText>shall:</w:delText>
        </w:r>
      </w:del>
    </w:p>
    <w:p w:rsidR="004F3824" w:rsidDel="00BF6493" w:rsidRDefault="004F3824">
      <w:pPr>
        <w:spacing w:before="5"/>
        <w:rPr>
          <w:del w:id="612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8"/>
        </w:numPr>
        <w:tabs>
          <w:tab w:val="left" w:pos="397"/>
        </w:tabs>
        <w:spacing w:line="239" w:lineRule="auto"/>
        <w:ind w:right="169" w:firstLine="0"/>
        <w:rPr>
          <w:del w:id="613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14" w:author="Patterson, Robert" w:date="2017-04-26T10:19:00Z">
        <w:r w:rsidDel="00BF6493">
          <w:rPr>
            <w:rFonts w:ascii="Times New Roman"/>
            <w:spacing w:val="-1"/>
            <w:sz w:val="18"/>
          </w:rPr>
          <w:delText>provide verification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Vermont</w:delText>
        </w:r>
        <w:r w:rsidDel="00BF6493">
          <w:rPr>
            <w:rFonts w:ascii="Times New Roman"/>
            <w:sz w:val="18"/>
          </w:rPr>
          <w:delText xml:space="preserve"> apprenticeship</w:delText>
        </w:r>
        <w:r w:rsidDel="00BF6493">
          <w:rPr>
            <w:rFonts w:ascii="Times New Roman"/>
            <w:spacing w:val="3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council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completion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apprenticeship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wiring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included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both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instruction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and practice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work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processes;</w:delText>
        </w:r>
        <w:r w:rsidDel="00BF6493">
          <w:rPr>
            <w:rFonts w:ascii="Times New Roman"/>
            <w:sz w:val="18"/>
          </w:rPr>
          <w:delText xml:space="preserve"> or</w:delText>
        </w:r>
      </w:del>
    </w:p>
    <w:p w:rsidR="004F3824" w:rsidDel="00BF6493" w:rsidRDefault="004F3824">
      <w:pPr>
        <w:rPr>
          <w:del w:id="615" w:author="Patterson, Robert" w:date="2017-04-26T10:19:00Z"/>
          <w:rFonts w:ascii="Times New Roman" w:eastAsia="Times New Roman" w:hAnsi="Times New Roman" w:cs="Times New Roman"/>
          <w:sz w:val="25"/>
          <w:szCs w:val="25"/>
        </w:rPr>
      </w:pPr>
    </w:p>
    <w:p w:rsidR="004F3824" w:rsidDel="00BF6493" w:rsidRDefault="003621EC">
      <w:pPr>
        <w:numPr>
          <w:ilvl w:val="1"/>
          <w:numId w:val="8"/>
        </w:numPr>
        <w:tabs>
          <w:tab w:val="left" w:pos="397"/>
        </w:tabs>
        <w:spacing w:line="204" w:lineRule="exact"/>
        <w:ind w:right="465" w:firstLine="0"/>
        <w:rPr>
          <w:del w:id="616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17" w:author="Patterson, Robert" w:date="2017-04-26T10:19:00Z">
        <w:r w:rsidDel="00BF6493">
          <w:rPr>
            <w:rFonts w:ascii="Times New Roman"/>
            <w:spacing w:val="-1"/>
            <w:sz w:val="18"/>
          </w:rPr>
          <w:delText xml:space="preserve">have </w:delText>
        </w:r>
        <w:r w:rsidDel="00BF6493">
          <w:rPr>
            <w:rFonts w:ascii="Times New Roman"/>
            <w:sz w:val="18"/>
          </w:rPr>
          <w:delText>had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equivalent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training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experience,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within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without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state,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acceptable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-1"/>
            <w:sz w:val="18"/>
          </w:rPr>
          <w:delText xml:space="preserve"> the </w:delText>
        </w:r>
        <w:r w:rsidDel="00BF6493">
          <w:rPr>
            <w:rFonts w:ascii="Times New Roman"/>
            <w:sz w:val="18"/>
          </w:rPr>
          <w:delText>board;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</w:del>
    </w:p>
    <w:p w:rsidR="004F3824" w:rsidDel="00BF6493" w:rsidRDefault="004F3824">
      <w:pPr>
        <w:spacing w:before="2"/>
        <w:rPr>
          <w:del w:id="618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8"/>
        </w:numPr>
        <w:tabs>
          <w:tab w:val="left" w:pos="398"/>
        </w:tabs>
        <w:ind w:left="397"/>
        <w:rPr>
          <w:del w:id="619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20" w:author="Patterson, Robert" w:date="2017-04-26T10:19:00Z">
        <w:r w:rsidDel="00BF6493">
          <w:rPr>
            <w:rFonts w:ascii="Times New Roman"/>
            <w:sz w:val="18"/>
          </w:rPr>
          <w:delText>pass</w:delText>
        </w:r>
        <w:r w:rsidDel="00BF6493">
          <w:rPr>
            <w:rFonts w:ascii="Times New Roman"/>
            <w:spacing w:val="-1"/>
            <w:sz w:val="18"/>
          </w:rPr>
          <w:delText xml:space="preserve"> 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examination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satisfaction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board.</w:delText>
        </w:r>
      </w:del>
    </w:p>
    <w:p w:rsidR="004F3824" w:rsidDel="00BF6493" w:rsidRDefault="004F3824">
      <w:pPr>
        <w:spacing w:before="7"/>
        <w:rPr>
          <w:del w:id="621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8"/>
        </w:numPr>
        <w:tabs>
          <w:tab w:val="left" w:pos="397"/>
        </w:tabs>
        <w:ind w:right="192" w:firstLine="0"/>
        <w:rPr>
          <w:del w:id="622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23" w:author="Patterson, Robert" w:date="2017-04-26T10:19:00Z"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>Upon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successful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completion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examination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payment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required</w:delText>
        </w:r>
        <w:r w:rsidDel="00BF6493">
          <w:rPr>
            <w:rFonts w:ascii="Times New Roman"/>
            <w:spacing w:val="-2"/>
            <w:sz w:val="18"/>
          </w:rPr>
          <w:delText xml:space="preserve"> fee,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applicant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receive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journeyman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license </w:delText>
        </w:r>
        <w:r w:rsidDel="00BF6493">
          <w:rPr>
            <w:rFonts w:ascii="Times New Roman"/>
            <w:spacing w:val="1"/>
            <w:sz w:val="18"/>
          </w:rPr>
          <w:delText xml:space="preserve">in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form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wallet-size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card.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1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carried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journeyman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all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times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while performing </w:delText>
        </w:r>
        <w:r w:rsidDel="00BF6493">
          <w:rPr>
            <w:rFonts w:ascii="Times New Roman"/>
            <w:sz w:val="18"/>
          </w:rPr>
          <w:delText>his or her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trade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-1"/>
            <w:sz w:val="18"/>
          </w:rPr>
          <w:delText xml:space="preserve"> 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displayed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upon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request.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Upon </w:delText>
        </w:r>
        <w:r w:rsidDel="00BF6493">
          <w:rPr>
            <w:rFonts w:ascii="Times New Roman"/>
            <w:sz w:val="18"/>
          </w:rPr>
          <w:delText>request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licensee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payment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3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required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fee,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board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issue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license certificate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suitable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framing.</w:delText>
        </w:r>
      </w:del>
    </w:p>
    <w:p w:rsidR="004F3824" w:rsidDel="00BF6493" w:rsidRDefault="004F3824">
      <w:pPr>
        <w:spacing w:before="7"/>
        <w:rPr>
          <w:del w:id="624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8"/>
        </w:numPr>
        <w:tabs>
          <w:tab w:val="left" w:pos="386"/>
        </w:tabs>
        <w:ind w:right="192" w:firstLine="0"/>
        <w:rPr>
          <w:del w:id="625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26" w:author="Patterson, Robert" w:date="2017-04-26T10:19:00Z">
        <w:r w:rsidDel="00BF6493">
          <w:rPr>
            <w:rFonts w:ascii="Times New Roman"/>
            <w:sz w:val="18"/>
          </w:rPr>
          <w:delText>) 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chapter</w:delText>
        </w:r>
        <w:r w:rsidDel="00BF6493">
          <w:rPr>
            <w:rFonts w:ascii="Times New Roman"/>
            <w:sz w:val="18"/>
          </w:rPr>
          <w:delText xml:space="preserve"> as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journeyman</w:delText>
        </w:r>
        <w:r w:rsidDel="00BF6493">
          <w:rPr>
            <w:rFonts w:ascii="Times New Roman"/>
            <w:spacing w:val="4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 xml:space="preserve">entitled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perform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installations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direction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master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supervise an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apprentice</w:delText>
        </w:r>
        <w:r w:rsidDel="00BF6493">
          <w:rPr>
            <w:rFonts w:ascii="Times New Roman"/>
            <w:spacing w:val="-1"/>
            <w:sz w:val="18"/>
          </w:rPr>
          <w:delText xml:space="preserve"> electrician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electrician's</w:delText>
        </w:r>
        <w:r w:rsidDel="00BF6493">
          <w:rPr>
            <w:rFonts w:ascii="Times New Roman"/>
            <w:sz w:val="18"/>
          </w:rPr>
          <w:delText xml:space="preserve"> helper </w:delText>
        </w:r>
        <w:r w:rsidDel="00BF6493">
          <w:rPr>
            <w:rFonts w:ascii="Times New Roman"/>
            <w:spacing w:val="-1"/>
            <w:sz w:val="18"/>
          </w:rPr>
          <w:delText>employed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3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master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under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master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electrician's</w:delText>
        </w:r>
        <w:r w:rsidDel="00BF6493">
          <w:rPr>
            <w:rFonts w:ascii="Times New Roman"/>
            <w:sz w:val="18"/>
          </w:rPr>
          <w:delText xml:space="preserve"> direction.</w:delText>
        </w:r>
      </w:del>
    </w:p>
    <w:p w:rsidR="004F3824" w:rsidRPr="00EB5322" w:rsidDel="00BF6493" w:rsidRDefault="004F3824">
      <w:pPr>
        <w:spacing w:before="7"/>
        <w:rPr>
          <w:del w:id="627" w:author="Patterson, Robert" w:date="2017-04-26T10:19:00Z"/>
          <w:rFonts w:ascii="Times New Roman" w:eastAsia="Times New Roman" w:hAnsi="Times New Roman" w:cs="Times New Roman"/>
          <w:sz w:val="16"/>
          <w:szCs w:val="16"/>
          <w:rPrChange w:id="628" w:author="Patterson, Robert" w:date="2017-05-11T15:04:00Z">
            <w:rPr>
              <w:del w:id="629" w:author="Patterson, Robert" w:date="2017-04-26T10:19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4F3824" w:rsidRDefault="003621EC">
      <w:pPr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904.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Type-S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journeyman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electrician</w:t>
      </w:r>
    </w:p>
    <w:p w:rsidR="004F3824" w:rsidRPr="00EB5322" w:rsidDel="00BF6493" w:rsidRDefault="004F3824">
      <w:pPr>
        <w:spacing w:before="2"/>
        <w:rPr>
          <w:del w:id="630" w:author="Patterson, Robert" w:date="2017-04-26T10:19:00Z"/>
          <w:rFonts w:ascii="Times New Roman" w:eastAsia="Times New Roman" w:hAnsi="Times New Roman" w:cs="Times New Roman"/>
          <w:b/>
          <w:bCs/>
          <w:sz w:val="16"/>
          <w:szCs w:val="16"/>
          <w:rPrChange w:id="631" w:author="Patterson, Robert" w:date="2017-05-11T15:03:00Z">
            <w:rPr>
              <w:del w:id="632" w:author="Patterson, Robert" w:date="2017-04-26T10:19:00Z"/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4F3824" w:rsidDel="00BF6493" w:rsidRDefault="003621EC">
      <w:pPr>
        <w:numPr>
          <w:ilvl w:val="0"/>
          <w:numId w:val="7"/>
        </w:numPr>
        <w:tabs>
          <w:tab w:val="left" w:pos="386"/>
        </w:tabs>
        <w:ind w:right="491" w:firstLine="0"/>
        <w:rPr>
          <w:del w:id="633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34" w:author="Patterson, Robert" w:date="2017-04-26T10:19:00Z"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eligible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licensure as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type-S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journeyman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applicant </w:delText>
        </w:r>
        <w:r w:rsidDel="00BF6493">
          <w:rPr>
            <w:rFonts w:ascii="Times New Roman"/>
            <w:spacing w:val="-1"/>
            <w:sz w:val="18"/>
          </w:rPr>
          <w:delText>shall:</w:delText>
        </w:r>
      </w:del>
    </w:p>
    <w:p w:rsidR="004F3824" w:rsidDel="00BF6493" w:rsidRDefault="004F3824">
      <w:pPr>
        <w:spacing w:before="11"/>
        <w:rPr>
          <w:del w:id="635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7"/>
        </w:numPr>
        <w:tabs>
          <w:tab w:val="left" w:pos="397"/>
        </w:tabs>
        <w:spacing w:line="204" w:lineRule="exact"/>
        <w:ind w:right="338" w:firstLine="0"/>
        <w:rPr>
          <w:del w:id="636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37" w:author="Patterson, Robert" w:date="2017-04-26T10:19:00Z">
        <w:r w:rsidDel="00BF6493">
          <w:rPr>
            <w:rFonts w:ascii="Times New Roman"/>
            <w:spacing w:val="-1"/>
            <w:sz w:val="18"/>
          </w:rPr>
          <w:delText>complete 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accredited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training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experience program</w:delText>
        </w:r>
        <w:r w:rsidDel="00BF6493">
          <w:rPr>
            <w:rFonts w:ascii="Times New Roman"/>
            <w:spacing w:val="5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recognized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board;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</w:del>
    </w:p>
    <w:p w:rsidR="004F3824" w:rsidDel="00BF6493" w:rsidRDefault="004F3824">
      <w:pPr>
        <w:spacing w:before="10"/>
        <w:rPr>
          <w:del w:id="638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881C86" w:rsidRPr="00881C86" w:rsidRDefault="00881C86" w:rsidP="00881C86">
      <w:pPr>
        <w:tabs>
          <w:tab w:val="left" w:pos="397"/>
        </w:tabs>
        <w:spacing w:line="204" w:lineRule="exact"/>
        <w:ind w:left="140" w:right="360"/>
        <w:rPr>
          <w:rFonts w:ascii="Times New Roman" w:eastAsia="Times New Roman" w:hAnsi="Times New Roman" w:cs="Times New Roman"/>
          <w:sz w:val="18"/>
          <w:szCs w:val="18"/>
        </w:rPr>
      </w:pPr>
      <w:del w:id="639" w:author="Patterson, Robert" w:date="2017-05-11T15:17:00Z">
        <w:r w:rsidDel="00881C86">
          <w:rPr>
            <w:rFonts w:ascii="Times New Roman"/>
            <w:spacing w:val="-1"/>
            <w:sz w:val="18"/>
          </w:rPr>
          <w:delText xml:space="preserve">(2)(1) </w:delText>
        </w:r>
      </w:del>
      <w:del w:id="640" w:author="Patterson, Robert" w:date="2017-04-26T10:19:00Z">
        <w:r w:rsidR="003621EC" w:rsidRPr="00881C86" w:rsidDel="00BF6493">
          <w:rPr>
            <w:rFonts w:ascii="Times New Roman"/>
            <w:spacing w:val="-1"/>
            <w:sz w:val="18"/>
          </w:rPr>
          <w:delText xml:space="preserve">have </w:delText>
        </w:r>
        <w:r w:rsidR="003621EC" w:rsidRPr="00881C86" w:rsidDel="00BF6493">
          <w:rPr>
            <w:rFonts w:ascii="Times New Roman"/>
            <w:sz w:val="18"/>
          </w:rPr>
          <w:delText>had</w:delText>
        </w:r>
        <w:r w:rsidR="003621EC" w:rsidRPr="00881C86" w:rsidDel="00BF6493">
          <w:rPr>
            <w:rFonts w:ascii="Times New Roman"/>
            <w:spacing w:val="-1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z w:val="18"/>
          </w:rPr>
          <w:delText>training</w:delText>
        </w:r>
        <w:r w:rsidR="003621EC" w:rsidRPr="00881C86" w:rsidDel="00BF6493">
          <w:rPr>
            <w:rFonts w:ascii="Times New Roman"/>
            <w:spacing w:val="-1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z w:val="18"/>
          </w:rPr>
          <w:delText>and</w:delText>
        </w:r>
        <w:r w:rsidR="003621EC" w:rsidRPr="00881C86" w:rsidDel="00BF6493">
          <w:rPr>
            <w:rFonts w:ascii="Times New Roman"/>
            <w:spacing w:val="1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pacing w:val="-1"/>
            <w:sz w:val="18"/>
          </w:rPr>
          <w:delText>experience,</w:delText>
        </w:r>
        <w:r w:rsidR="003621EC" w:rsidRPr="00881C86" w:rsidDel="00BF6493">
          <w:rPr>
            <w:rFonts w:ascii="Times New Roman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pacing w:val="-1"/>
            <w:sz w:val="18"/>
          </w:rPr>
          <w:delText>within</w:delText>
        </w:r>
        <w:r w:rsidR="003621EC" w:rsidRPr="00881C86" w:rsidDel="00BF6493">
          <w:rPr>
            <w:rFonts w:ascii="Times New Roman"/>
            <w:spacing w:val="1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z w:val="18"/>
          </w:rPr>
          <w:delText>or</w:delText>
        </w:r>
        <w:r w:rsidR="003621EC" w:rsidRPr="00881C86" w:rsidDel="00BF6493">
          <w:rPr>
            <w:rFonts w:ascii="Times New Roman"/>
            <w:spacing w:val="-2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pacing w:val="-1"/>
            <w:sz w:val="18"/>
          </w:rPr>
          <w:delText>without</w:delText>
        </w:r>
        <w:r w:rsidR="003621EC" w:rsidRPr="00881C86" w:rsidDel="00BF6493">
          <w:rPr>
            <w:rFonts w:ascii="Times New Roman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pacing w:val="-1"/>
            <w:sz w:val="18"/>
          </w:rPr>
          <w:delText>this</w:delText>
        </w:r>
        <w:r w:rsidR="003621EC" w:rsidRPr="00881C86" w:rsidDel="00BF6493">
          <w:rPr>
            <w:rFonts w:ascii="Times New Roman"/>
            <w:spacing w:val="39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pacing w:val="-1"/>
            <w:sz w:val="18"/>
          </w:rPr>
          <w:delText>state,</w:delText>
        </w:r>
        <w:r w:rsidR="003621EC" w:rsidRPr="00881C86" w:rsidDel="00BF6493">
          <w:rPr>
            <w:rFonts w:ascii="Times New Roman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pacing w:val="-1"/>
            <w:sz w:val="18"/>
          </w:rPr>
          <w:delText>acceptable</w:delText>
        </w:r>
        <w:r w:rsidR="003621EC" w:rsidRPr="00881C86" w:rsidDel="00BF6493">
          <w:rPr>
            <w:rFonts w:ascii="Times New Roman"/>
            <w:sz w:val="18"/>
          </w:rPr>
          <w:delText xml:space="preserve"> to</w:delText>
        </w:r>
        <w:r w:rsidR="003621EC" w:rsidRPr="00881C86" w:rsidDel="00BF6493">
          <w:rPr>
            <w:rFonts w:ascii="Times New Roman"/>
            <w:spacing w:val="1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z w:val="18"/>
          </w:rPr>
          <w:delText>the</w:delText>
        </w:r>
        <w:r w:rsidR="003621EC" w:rsidRPr="00881C86" w:rsidDel="00BF6493">
          <w:rPr>
            <w:rFonts w:ascii="Times New Roman"/>
            <w:spacing w:val="-3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pacing w:val="-1"/>
            <w:sz w:val="18"/>
          </w:rPr>
          <w:delText>board;</w:delText>
        </w:r>
        <w:r w:rsidR="003621EC" w:rsidRPr="00881C86" w:rsidDel="00BF6493">
          <w:rPr>
            <w:rFonts w:ascii="Times New Roman"/>
            <w:sz w:val="18"/>
          </w:rPr>
          <w:delText xml:space="preserve"> </w:delText>
        </w:r>
        <w:r w:rsidR="003621EC" w:rsidRPr="00881C86" w:rsidDel="00BF6493">
          <w:rPr>
            <w:rFonts w:ascii="Times New Roman"/>
            <w:spacing w:val="-1"/>
            <w:sz w:val="18"/>
          </w:rPr>
          <w:delText>and</w:delText>
        </w:r>
      </w:del>
      <w:r>
        <w:rPr>
          <w:rFonts w:ascii="Times New Roman"/>
          <w:spacing w:val="-1"/>
          <w:sz w:val="18"/>
        </w:rPr>
        <w:t xml:space="preserve"> </w:t>
      </w:r>
    </w:p>
    <w:p w:rsidR="004F3824" w:rsidRPr="00881C86" w:rsidDel="00BF6493" w:rsidRDefault="003621EC" w:rsidP="00B07B8F">
      <w:pPr>
        <w:numPr>
          <w:ilvl w:val="1"/>
          <w:numId w:val="7"/>
        </w:numPr>
        <w:tabs>
          <w:tab w:val="left" w:pos="397"/>
        </w:tabs>
        <w:spacing w:line="204" w:lineRule="exact"/>
        <w:ind w:right="360" w:firstLine="0"/>
        <w:rPr>
          <w:del w:id="641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42" w:author="Patterson, Robert" w:date="2017-04-26T10:19:00Z">
        <w:r w:rsidRPr="00881C86" w:rsidDel="00BF6493">
          <w:rPr>
            <w:rFonts w:ascii="Times New Roman"/>
            <w:sz w:val="18"/>
          </w:rPr>
          <w:delText>pass</w:delText>
        </w:r>
        <w:r w:rsidRPr="00881C86" w:rsidDel="00BF6493">
          <w:rPr>
            <w:rFonts w:ascii="Times New Roman"/>
            <w:spacing w:val="-1"/>
            <w:sz w:val="18"/>
          </w:rPr>
          <w:delText xml:space="preserve"> an</w:delText>
        </w:r>
        <w:r w:rsidRPr="00881C86" w:rsidDel="00BF6493">
          <w:rPr>
            <w:rFonts w:ascii="Times New Roman"/>
            <w:spacing w:val="1"/>
            <w:sz w:val="18"/>
          </w:rPr>
          <w:delText xml:space="preserve"> </w:delText>
        </w:r>
        <w:r w:rsidRPr="00881C86" w:rsidDel="00BF6493">
          <w:rPr>
            <w:rFonts w:ascii="Times New Roman"/>
            <w:spacing w:val="-1"/>
            <w:sz w:val="18"/>
          </w:rPr>
          <w:delText>examination</w:delText>
        </w:r>
        <w:r w:rsidRPr="00881C86" w:rsidDel="00BF6493">
          <w:rPr>
            <w:rFonts w:ascii="Times New Roman"/>
            <w:spacing w:val="1"/>
            <w:sz w:val="18"/>
          </w:rPr>
          <w:delText xml:space="preserve"> </w:delText>
        </w:r>
        <w:r w:rsidRPr="00881C86" w:rsidDel="00BF6493">
          <w:rPr>
            <w:rFonts w:ascii="Times New Roman"/>
            <w:sz w:val="18"/>
          </w:rPr>
          <w:delText>to</w:delText>
        </w:r>
        <w:r w:rsidRPr="00881C86" w:rsidDel="00BF6493">
          <w:rPr>
            <w:rFonts w:ascii="Times New Roman"/>
            <w:spacing w:val="-1"/>
            <w:sz w:val="18"/>
          </w:rPr>
          <w:delText xml:space="preserve"> </w:delText>
        </w:r>
        <w:r w:rsidRPr="00881C86" w:rsidDel="00BF6493">
          <w:rPr>
            <w:rFonts w:ascii="Times New Roman"/>
            <w:sz w:val="18"/>
          </w:rPr>
          <w:delText>the</w:delText>
        </w:r>
        <w:r w:rsidRPr="00881C86" w:rsidDel="00BF6493">
          <w:rPr>
            <w:rFonts w:ascii="Times New Roman"/>
            <w:spacing w:val="-1"/>
            <w:sz w:val="18"/>
          </w:rPr>
          <w:delText xml:space="preserve"> satisfaction</w:delText>
        </w:r>
        <w:r w:rsidRPr="00881C86" w:rsidDel="00BF6493">
          <w:rPr>
            <w:rFonts w:ascii="Times New Roman"/>
            <w:spacing w:val="1"/>
            <w:sz w:val="18"/>
          </w:rPr>
          <w:delText xml:space="preserve"> </w:delText>
        </w:r>
        <w:r w:rsidRPr="00881C86" w:rsidDel="00BF6493">
          <w:rPr>
            <w:rFonts w:ascii="Times New Roman"/>
            <w:sz w:val="18"/>
          </w:rPr>
          <w:delText>of</w:delText>
        </w:r>
        <w:r w:rsidRPr="00881C86" w:rsidDel="00BF6493">
          <w:rPr>
            <w:rFonts w:ascii="Times New Roman"/>
            <w:spacing w:val="-2"/>
            <w:sz w:val="18"/>
          </w:rPr>
          <w:delText xml:space="preserve"> </w:delText>
        </w:r>
        <w:r w:rsidRPr="00881C86" w:rsidDel="00BF6493">
          <w:rPr>
            <w:rFonts w:ascii="Times New Roman"/>
            <w:sz w:val="18"/>
          </w:rPr>
          <w:delText>the</w:delText>
        </w:r>
        <w:r w:rsidRPr="00881C86" w:rsidDel="00BF6493">
          <w:rPr>
            <w:rFonts w:ascii="Times New Roman"/>
            <w:spacing w:val="-3"/>
            <w:sz w:val="18"/>
          </w:rPr>
          <w:delText xml:space="preserve"> </w:delText>
        </w:r>
        <w:r w:rsidRPr="00881C86" w:rsidDel="00BF6493">
          <w:rPr>
            <w:rFonts w:ascii="Times New Roman"/>
            <w:spacing w:val="-1"/>
            <w:sz w:val="18"/>
          </w:rPr>
          <w:delText>board</w:delText>
        </w:r>
        <w:r w:rsidRPr="00881C86" w:rsidDel="00BF6493">
          <w:rPr>
            <w:rFonts w:ascii="Times New Roman"/>
            <w:spacing w:val="1"/>
            <w:sz w:val="18"/>
          </w:rPr>
          <w:delText xml:space="preserve"> </w:delText>
        </w:r>
        <w:r w:rsidRPr="00881C86" w:rsidDel="00BF6493">
          <w:rPr>
            <w:rFonts w:ascii="Times New Roman"/>
            <w:sz w:val="18"/>
          </w:rPr>
          <w:delText>in</w:delText>
        </w:r>
        <w:r w:rsidRPr="00881C86" w:rsidDel="00BF6493">
          <w:rPr>
            <w:rFonts w:ascii="Times New Roman"/>
            <w:spacing w:val="-1"/>
            <w:sz w:val="18"/>
          </w:rPr>
          <w:delText xml:space="preserve"> one</w:delText>
        </w:r>
        <w:r w:rsidRPr="00881C86" w:rsidDel="00BF6493">
          <w:rPr>
            <w:rFonts w:ascii="Times New Roman"/>
            <w:spacing w:val="39"/>
            <w:sz w:val="18"/>
          </w:rPr>
          <w:delText xml:space="preserve"> </w:delText>
        </w:r>
        <w:r w:rsidRPr="00881C86" w:rsidDel="00BF6493">
          <w:rPr>
            <w:rFonts w:ascii="Times New Roman"/>
            <w:sz w:val="18"/>
          </w:rPr>
          <w:delText xml:space="preserve">or </w:delText>
        </w:r>
        <w:r w:rsidRPr="00881C86" w:rsidDel="00BF6493">
          <w:rPr>
            <w:rFonts w:ascii="Times New Roman"/>
            <w:spacing w:val="-1"/>
            <w:sz w:val="18"/>
          </w:rPr>
          <w:delText xml:space="preserve">more </w:delText>
        </w:r>
        <w:r w:rsidRPr="00881C86" w:rsidDel="00BF6493">
          <w:rPr>
            <w:rFonts w:ascii="Times New Roman"/>
            <w:sz w:val="18"/>
          </w:rPr>
          <w:delText>of</w:delText>
        </w:r>
        <w:r w:rsidRPr="00881C86" w:rsidDel="00BF6493">
          <w:rPr>
            <w:rFonts w:ascii="Times New Roman"/>
            <w:spacing w:val="-2"/>
            <w:sz w:val="18"/>
          </w:rPr>
          <w:delText xml:space="preserve"> </w:delText>
        </w:r>
        <w:r w:rsidRPr="00881C86" w:rsidDel="00BF6493">
          <w:rPr>
            <w:rFonts w:ascii="Times New Roman"/>
            <w:sz w:val="18"/>
          </w:rPr>
          <w:delText>the</w:delText>
        </w:r>
        <w:r w:rsidRPr="00881C86" w:rsidDel="00BF6493">
          <w:rPr>
            <w:rFonts w:ascii="Times New Roman"/>
            <w:spacing w:val="-1"/>
            <w:sz w:val="18"/>
          </w:rPr>
          <w:delText xml:space="preserve"> following fields:</w:delText>
        </w:r>
      </w:del>
    </w:p>
    <w:p w:rsidR="004F3824" w:rsidDel="00BF6493" w:rsidRDefault="004F3824">
      <w:pPr>
        <w:spacing w:before="2"/>
        <w:rPr>
          <w:del w:id="643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2"/>
          <w:numId w:val="7"/>
        </w:numPr>
        <w:tabs>
          <w:tab w:val="left" w:pos="436"/>
        </w:tabs>
        <w:ind w:right="1070" w:firstLine="0"/>
        <w:rPr>
          <w:del w:id="644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45" w:author="Patterson, Robert" w:date="2017-04-26T10:19:00Z">
        <w:r w:rsidDel="00BF6493">
          <w:rPr>
            <w:rFonts w:ascii="Times New Roman"/>
            <w:spacing w:val="-1"/>
            <w:sz w:val="18"/>
          </w:rPr>
          <w:delText>Automatic gas</w:delText>
        </w:r>
        <w:r w:rsidDel="00BF6493">
          <w:rPr>
            <w:rFonts w:ascii="Times New Roman"/>
            <w:sz w:val="18"/>
          </w:rPr>
          <w:delText xml:space="preserve"> or oil </w:delText>
        </w:r>
        <w:r w:rsidDel="00BF6493">
          <w:rPr>
            <w:rFonts w:ascii="Times New Roman"/>
            <w:spacing w:val="-1"/>
            <w:sz w:val="18"/>
          </w:rPr>
          <w:delText>heating;</w:delText>
        </w:r>
      </w:del>
    </w:p>
    <w:p w:rsidR="004F3824" w:rsidDel="00BF6493" w:rsidRDefault="004F3824">
      <w:pPr>
        <w:spacing w:before="4"/>
        <w:rPr>
          <w:del w:id="646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2"/>
          <w:numId w:val="7"/>
        </w:numPr>
        <w:tabs>
          <w:tab w:val="left" w:pos="426"/>
        </w:tabs>
        <w:ind w:left="425" w:right="1070" w:hanging="285"/>
        <w:rPr>
          <w:del w:id="647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48" w:author="Patterson, Robert" w:date="2017-04-26T10:19:00Z">
        <w:r w:rsidDel="00BF6493">
          <w:rPr>
            <w:rFonts w:ascii="Times New Roman"/>
            <w:sz w:val="18"/>
          </w:rPr>
          <w:delText>Outdoor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advertising;</w:delText>
        </w:r>
      </w:del>
    </w:p>
    <w:p w:rsidR="004F3824" w:rsidDel="00BF6493" w:rsidRDefault="004F3824">
      <w:pPr>
        <w:spacing w:before="4"/>
        <w:rPr>
          <w:del w:id="649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2"/>
          <w:numId w:val="7"/>
        </w:numPr>
        <w:tabs>
          <w:tab w:val="left" w:pos="426"/>
        </w:tabs>
        <w:ind w:left="425" w:right="1070" w:hanging="285"/>
        <w:rPr>
          <w:del w:id="650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51" w:author="Patterson, Robert" w:date="2017-04-26T10:19:00Z">
        <w:r w:rsidDel="00BF6493">
          <w:rPr>
            <w:rFonts w:ascii="Times New Roman"/>
            <w:spacing w:val="-1"/>
            <w:sz w:val="18"/>
          </w:rPr>
          <w:delText>Refrigeration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 air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conditioning;</w:delText>
        </w:r>
      </w:del>
    </w:p>
    <w:p w:rsidR="004F3824" w:rsidDel="00BF6493" w:rsidRDefault="004F3824">
      <w:pPr>
        <w:spacing w:before="4"/>
        <w:rPr>
          <w:del w:id="652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2"/>
          <w:numId w:val="7"/>
        </w:numPr>
        <w:tabs>
          <w:tab w:val="left" w:pos="436"/>
        </w:tabs>
        <w:ind w:left="435" w:right="1070" w:hanging="295"/>
        <w:rPr>
          <w:del w:id="653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54" w:author="Patterson, Robert" w:date="2017-04-26T10:19:00Z">
        <w:r w:rsidDel="00BF6493">
          <w:rPr>
            <w:rFonts w:ascii="Times New Roman"/>
            <w:spacing w:val="-1"/>
            <w:sz w:val="18"/>
          </w:rPr>
          <w:delText xml:space="preserve">Appliance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motor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repairs;</w:delText>
        </w:r>
      </w:del>
    </w:p>
    <w:p w:rsidR="004F3824" w:rsidDel="00BF6493" w:rsidRDefault="004F3824">
      <w:pPr>
        <w:spacing w:before="4"/>
        <w:rPr>
          <w:del w:id="655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2"/>
          <w:numId w:val="7"/>
        </w:numPr>
        <w:tabs>
          <w:tab w:val="left" w:pos="417"/>
        </w:tabs>
        <w:ind w:left="416" w:right="1070" w:hanging="276"/>
        <w:rPr>
          <w:del w:id="656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57" w:author="Patterson, Robert" w:date="2017-04-26T10:19:00Z">
        <w:r w:rsidDel="00BF6493">
          <w:rPr>
            <w:rFonts w:ascii="Times New Roman"/>
            <w:spacing w:val="-1"/>
            <w:sz w:val="18"/>
          </w:rPr>
          <w:delText>Well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pumps;</w:delText>
        </w:r>
      </w:del>
    </w:p>
    <w:p w:rsidR="004F3824" w:rsidDel="00BF6493" w:rsidRDefault="004F3824">
      <w:pPr>
        <w:spacing w:before="4"/>
        <w:rPr>
          <w:del w:id="658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2"/>
          <w:numId w:val="7"/>
        </w:numPr>
        <w:tabs>
          <w:tab w:val="left" w:pos="407"/>
        </w:tabs>
        <w:ind w:left="406" w:right="1070" w:hanging="266"/>
        <w:rPr>
          <w:del w:id="659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60" w:author="Patterson, Robert" w:date="2017-04-26T10:19:00Z">
        <w:r w:rsidDel="00BF6493">
          <w:rPr>
            <w:rFonts w:ascii="Times New Roman"/>
            <w:spacing w:val="-1"/>
            <w:sz w:val="18"/>
          </w:rPr>
          <w:delText>Farm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equipment;</w:delText>
        </w:r>
      </w:del>
    </w:p>
    <w:p w:rsidR="004F3824" w:rsidDel="00BF6493" w:rsidRDefault="004F3824">
      <w:pPr>
        <w:spacing w:before="1"/>
        <w:rPr>
          <w:del w:id="661" w:author="Patterson, Robert" w:date="2017-04-26T10:19:00Z"/>
          <w:rFonts w:ascii="Times New Roman" w:eastAsia="Times New Roman" w:hAnsi="Times New Roman" w:cs="Times New Roman"/>
          <w:sz w:val="25"/>
          <w:szCs w:val="25"/>
        </w:rPr>
      </w:pPr>
    </w:p>
    <w:p w:rsidR="004F3824" w:rsidDel="00BF6493" w:rsidRDefault="003621EC">
      <w:pPr>
        <w:numPr>
          <w:ilvl w:val="2"/>
          <w:numId w:val="7"/>
        </w:numPr>
        <w:tabs>
          <w:tab w:val="left" w:pos="436"/>
        </w:tabs>
        <w:spacing w:line="204" w:lineRule="exact"/>
        <w:ind w:right="755" w:firstLine="0"/>
        <w:rPr>
          <w:del w:id="662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63" w:author="Patterson, Robert" w:date="2017-04-26T10:19:00Z"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1"/>
            <w:sz w:val="18"/>
          </w:rPr>
          <w:delText xml:space="preserve"> miscellaneous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specified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area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specialized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competence.</w:delText>
        </w:r>
      </w:del>
    </w:p>
    <w:p w:rsidR="004F3824" w:rsidDel="00BF6493" w:rsidRDefault="004F3824">
      <w:pPr>
        <w:spacing w:before="5"/>
        <w:rPr>
          <w:del w:id="664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7"/>
        </w:numPr>
        <w:tabs>
          <w:tab w:val="left" w:pos="397"/>
        </w:tabs>
        <w:spacing w:line="239" w:lineRule="auto"/>
        <w:ind w:firstLine="0"/>
        <w:rPr>
          <w:del w:id="665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66" w:author="Patterson, Robert" w:date="2017-04-26T10:19:00Z"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>Upon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successful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completion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examination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payment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required</w:delText>
        </w:r>
        <w:r w:rsidDel="00BF6493">
          <w:rPr>
            <w:rFonts w:ascii="Times New Roman"/>
            <w:spacing w:val="-2"/>
            <w:sz w:val="18"/>
          </w:rPr>
          <w:delText xml:space="preserve"> fee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field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license </w:delText>
        </w:r>
        <w:r w:rsidDel="00BF6493">
          <w:rPr>
            <w:rFonts w:ascii="Times New Roman"/>
            <w:sz w:val="18"/>
          </w:rPr>
          <w:delText>is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issued,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applicant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receive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license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form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wallet-size card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carried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times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while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performing </w:delText>
        </w:r>
        <w:r w:rsidDel="00BF6493">
          <w:rPr>
            <w:rFonts w:ascii="Times New Roman"/>
            <w:sz w:val="18"/>
          </w:rPr>
          <w:delText>his 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her trade</w:delText>
        </w:r>
        <w:r w:rsidDel="00BF6493">
          <w:rPr>
            <w:rFonts w:ascii="Times New Roman"/>
            <w:spacing w:val="-1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displayed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upon</w:delText>
        </w:r>
        <w:r w:rsidDel="00BF6493">
          <w:rPr>
            <w:rFonts w:ascii="Times New Roman"/>
            <w:spacing w:val="3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request. </w:delText>
        </w:r>
        <w:r w:rsidDel="00BF6493">
          <w:rPr>
            <w:rFonts w:ascii="Times New Roman"/>
            <w:spacing w:val="-1"/>
            <w:sz w:val="18"/>
          </w:rPr>
          <w:delText>Upon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request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licensee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upon</w:delText>
        </w:r>
        <w:r w:rsidDel="00BF6493">
          <w:rPr>
            <w:rFonts w:ascii="Times New Roman"/>
            <w:spacing w:val="-1"/>
            <w:sz w:val="18"/>
          </w:rPr>
          <w:delText xml:space="preserve"> payment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2"/>
            <w:sz w:val="18"/>
          </w:rPr>
          <w:delText>the</w:delText>
        </w:r>
        <w:r w:rsidDel="00BF6493">
          <w:rPr>
            <w:rFonts w:ascii="Times New Roman"/>
            <w:spacing w:val="2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required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fee,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board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issue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license certificate </w:delText>
        </w:r>
        <w:r w:rsidDel="00BF6493">
          <w:rPr>
            <w:rFonts w:ascii="Times New Roman"/>
            <w:sz w:val="18"/>
          </w:rPr>
          <w:delText>suitable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framing.</w:delText>
        </w:r>
      </w:del>
    </w:p>
    <w:p w:rsidR="004F3824" w:rsidDel="00BF6493" w:rsidRDefault="004F3824">
      <w:pPr>
        <w:spacing w:before="9"/>
        <w:rPr>
          <w:del w:id="667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ind w:left="140" w:right="10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905.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Application;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examinations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fees</w:t>
      </w:r>
    </w:p>
    <w:p w:rsidR="004F3824" w:rsidDel="00BF6493" w:rsidRDefault="004F3824">
      <w:pPr>
        <w:spacing w:before="2"/>
        <w:rPr>
          <w:del w:id="668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numPr>
          <w:ilvl w:val="0"/>
          <w:numId w:val="6"/>
        </w:numPr>
        <w:tabs>
          <w:tab w:val="left" w:pos="386"/>
        </w:tabs>
        <w:spacing w:line="239" w:lineRule="auto"/>
        <w:ind w:right="43" w:firstLine="0"/>
        <w:rPr>
          <w:del w:id="669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70" w:author="Patterson, Robert" w:date="2017-04-26T10:19:00Z"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)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Each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applicant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for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a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license shall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submit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to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the board,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on</w:delText>
        </w:r>
        <w:r w:rsidDel="00BF6493">
          <w:rPr>
            <w:rFonts w:ascii="Times New Roman" w:eastAsia="Times New Roman" w:hAnsi="Times New Roman" w:cs="Times New Roman"/>
            <w:spacing w:val="43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forms</w:delText>
        </w:r>
        <w:r w:rsidDel="00BF6493">
          <w:rPr>
            <w:rFonts w:ascii="Times New Roman" w:eastAsia="Times New Roman" w:hAnsi="Times New Roman" w:cs="Times New Roman"/>
            <w:spacing w:val="2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furnished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by</w:delText>
        </w:r>
        <w:r w:rsidDel="00BF6493">
          <w:rPr>
            <w:rFonts w:ascii="Times New Roman" w:eastAsia="Times New Roman" w:hAnsi="Times New Roman" w:cs="Times New Roman"/>
            <w:spacing w:val="-4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it, a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written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application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containing such</w:delText>
        </w:r>
        <w:r w:rsidDel="00BF6493">
          <w:rPr>
            <w:rFonts w:ascii="Times New Roman" w:eastAsia="Times New Roman" w:hAnsi="Times New Roman" w:cs="Times New Roman"/>
            <w:spacing w:val="65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relevant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information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as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the</w:delText>
        </w:r>
        <w:r w:rsidDel="00BF6493">
          <w:rPr>
            <w:rFonts w:ascii="Times New Roman" w:eastAsia="Times New Roman" w:hAnsi="Times New Roman" w:cs="Times New Roman"/>
            <w:spacing w:val="-3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board</w:delText>
        </w:r>
        <w:r w:rsidDel="00BF6493">
          <w:rPr>
            <w:rFonts w:ascii="Times New Roman" w:eastAsia="Times New Roman" w:hAnsi="Times New Roman" w:cs="Times New Roman"/>
            <w:spacing w:val="-3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may</w:delText>
        </w:r>
        <w:r w:rsidDel="00BF6493">
          <w:rPr>
            <w:rFonts w:ascii="Times New Roman" w:eastAsia="Times New Roman" w:hAnsi="Times New Roman" w:cs="Times New Roman"/>
            <w:spacing w:val="-4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require,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accompanied</w:delText>
        </w:r>
        <w:r w:rsidDel="00BF6493">
          <w:rPr>
            <w:rFonts w:ascii="Times New Roman" w:eastAsia="Times New Roman" w:hAnsi="Times New Roman" w:cs="Times New Roman"/>
            <w:spacing w:val="49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by</w:delText>
        </w:r>
        <w:r w:rsidDel="00BF6493">
          <w:rPr>
            <w:rFonts w:ascii="Times New Roman" w:eastAsia="Times New Roman" w:hAnsi="Times New Roman" w:cs="Times New Roman"/>
            <w:spacing w:val="-4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the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required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examination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>fee.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The examination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>fee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shall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be</w:delText>
        </w:r>
        <w:r w:rsidDel="00BF6493">
          <w:rPr>
            <w:rFonts w:ascii="Times New Roman" w:eastAsia="Times New Roman" w:hAnsi="Times New Roman" w:cs="Times New Roman"/>
            <w:spacing w:val="57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established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by</w:delText>
        </w:r>
        <w:r w:rsidDel="00BF6493">
          <w:rPr>
            <w:rFonts w:ascii="Times New Roman" w:eastAsia="Times New Roman" w:hAnsi="Times New Roman" w:cs="Times New Roman"/>
            <w:spacing w:val="-4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the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board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but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shall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be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no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greater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than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the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cost</w:delText>
        </w:r>
        <w:r w:rsidDel="00BF6493">
          <w:rPr>
            <w:rFonts w:ascii="Times New Roman" w:eastAsia="Times New Roman" w:hAnsi="Times New Roman" w:cs="Times New Roman"/>
            <w:spacing w:val="55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associated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with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administering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the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examination.</w:delText>
        </w:r>
        <w:r w:rsidDel="00BF6493">
          <w:rPr>
            <w:rFonts w:ascii="Times New Roman" w:eastAsia="Times New Roman" w:hAnsi="Times New Roman" w:cs="Times New Roman"/>
            <w:spacing w:val="57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Notwithstanding</w:delText>
        </w:r>
        <w:r w:rsidDel="00BF6493">
          <w:rPr>
            <w:rFonts w:ascii="Times New Roman" w:eastAsia="Times New Roman" w:hAnsi="Times New Roman" w:cs="Times New Roman"/>
            <w:spacing w:val="-4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32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V.S.A.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§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502(a),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if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the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examination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is</w:delText>
        </w:r>
        <w:r w:rsidDel="00BF6493">
          <w:rPr>
            <w:rFonts w:ascii="Times New Roman" w:eastAsia="Times New Roman" w:hAnsi="Times New Roman" w:cs="Times New Roman"/>
            <w:spacing w:val="33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conducted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by</w:delText>
        </w:r>
        <w:r w:rsidDel="00BF6493">
          <w:rPr>
            <w:rFonts w:ascii="Times New Roman" w:eastAsia="Times New Roman" w:hAnsi="Times New Roman" w:cs="Times New Roman"/>
            <w:spacing w:val="-4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an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outside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testing service,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the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required</w:delText>
        </w:r>
        <w:r w:rsidDel="00BF6493">
          <w:rPr>
            <w:rFonts w:ascii="Times New Roman" w:eastAsia="Times New Roman" w:hAnsi="Times New Roman" w:cs="Times New Roman"/>
            <w:spacing w:val="45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examination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>fee</w:delText>
        </w:r>
        <w:r w:rsidDel="00BF6493">
          <w:rPr>
            <w:rFonts w:ascii="Times New Roman" w:eastAsia="Times New Roman" w:hAnsi="Times New Roman" w:cs="Times New Roman"/>
            <w:spacing w:val="2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may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be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paid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directly</w:delText>
        </w:r>
        <w:r w:rsidDel="00BF6493">
          <w:rPr>
            <w:rFonts w:ascii="Times New Roman" w:eastAsia="Times New Roman" w:hAnsi="Times New Roman" w:cs="Times New Roman"/>
            <w:spacing w:val="-4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to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the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testing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service.</w:delText>
        </w:r>
      </w:del>
    </w:p>
    <w:p w:rsidR="004F3824" w:rsidDel="00BF6493" w:rsidRDefault="004F3824">
      <w:pPr>
        <w:spacing w:before="7"/>
        <w:rPr>
          <w:del w:id="671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6"/>
        </w:numPr>
        <w:tabs>
          <w:tab w:val="left" w:pos="397"/>
        </w:tabs>
        <w:ind w:right="81" w:firstLine="0"/>
        <w:rPr>
          <w:del w:id="672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73" w:author="Patterson, Robert" w:date="2017-04-26T10:19:00Z"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>Examinations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conducted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-1"/>
            <w:sz w:val="18"/>
          </w:rPr>
          <w:delText xml:space="preserve"> writing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include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practical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skills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examination.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examination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shall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cover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theoretical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-1"/>
            <w:sz w:val="18"/>
          </w:rPr>
          <w:delText xml:space="preserve"> practical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aspects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work,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together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pertinent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laws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rules.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addition,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master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examination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contain </w:delText>
        </w:r>
        <w:r w:rsidDel="00BF6493">
          <w:rPr>
            <w:rFonts w:ascii="Times New Roman"/>
            <w:sz w:val="18"/>
          </w:rPr>
          <w:delText>questions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lightning rods,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fire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alarms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fire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detection</w:delText>
        </w:r>
        <w:r w:rsidDel="00BF6493">
          <w:rPr>
            <w:rFonts w:ascii="Times New Roman"/>
            <w:spacing w:val="6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systems.</w:delText>
        </w:r>
      </w:del>
    </w:p>
    <w:p w:rsidR="004F3824" w:rsidDel="00BF6493" w:rsidRDefault="004F3824">
      <w:pPr>
        <w:spacing w:before="5"/>
        <w:rPr>
          <w:del w:id="674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6"/>
        </w:numPr>
        <w:tabs>
          <w:tab w:val="left" w:pos="386"/>
        </w:tabs>
        <w:ind w:right="617" w:firstLine="0"/>
        <w:rPr>
          <w:del w:id="675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76" w:author="Patterson, Robert" w:date="2017-04-26T10:19:00Z">
        <w:r w:rsidDel="00BF6493">
          <w:rPr>
            <w:rFonts w:ascii="Times New Roman"/>
            <w:spacing w:val="-2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applicant </w:delText>
        </w:r>
        <w:r w:rsidDel="00BF6493">
          <w:rPr>
            <w:rFonts w:ascii="Times New Roman"/>
            <w:spacing w:val="-1"/>
            <w:sz w:val="18"/>
          </w:rPr>
          <w:delText>who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fails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examination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may,</w:delText>
        </w:r>
        <w:r w:rsidDel="00BF6493">
          <w:rPr>
            <w:rFonts w:ascii="Times New Roman"/>
            <w:sz w:val="18"/>
          </w:rPr>
          <w:delText xml:space="preserve"> upon</w:delText>
        </w:r>
        <w:r w:rsidDel="00BF6493">
          <w:rPr>
            <w:rFonts w:ascii="Times New Roman"/>
            <w:spacing w:val="2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payment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required</w:delText>
        </w:r>
        <w:r w:rsidDel="00BF6493">
          <w:rPr>
            <w:rFonts w:ascii="Times New Roman"/>
            <w:spacing w:val="-2"/>
            <w:sz w:val="18"/>
          </w:rPr>
          <w:delText xml:space="preserve"> fee,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retake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examination.</w:delText>
        </w:r>
      </w:del>
    </w:p>
    <w:p w:rsidR="004F3824" w:rsidDel="00BF6493" w:rsidRDefault="004F3824">
      <w:pPr>
        <w:spacing w:before="4"/>
        <w:rPr>
          <w:del w:id="677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6"/>
        </w:numPr>
        <w:tabs>
          <w:tab w:val="left" w:pos="397"/>
        </w:tabs>
        <w:ind w:left="397" w:right="1070" w:hanging="257"/>
        <w:rPr>
          <w:del w:id="678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79" w:author="Patterson, Robert" w:date="2017-04-26T10:19:00Z">
        <w:r w:rsidDel="00BF6493">
          <w:rPr>
            <w:rFonts w:ascii="Times New Roman"/>
            <w:spacing w:val="-1"/>
            <w:sz w:val="18"/>
          </w:rPr>
          <w:delText>Three-year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fees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be:</w:delText>
        </w:r>
      </w:del>
    </w:p>
    <w:p w:rsidR="004F3824" w:rsidDel="00BF6493" w:rsidRDefault="004F3824">
      <w:pPr>
        <w:spacing w:before="4"/>
        <w:rPr>
          <w:del w:id="680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ind w:left="140"/>
        <w:rPr>
          <w:del w:id="681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82" w:author="Patterson, Robert" w:date="2017-04-26T10:19:00Z">
        <w:r w:rsidDel="00BF6493">
          <w:rPr>
            <w:rFonts w:ascii="Times New Roman"/>
            <w:sz w:val="18"/>
          </w:rPr>
          <w:delText>For a</w:delText>
        </w:r>
        <w:r w:rsidDel="00BF6493">
          <w:rPr>
            <w:rFonts w:ascii="Times New Roman"/>
            <w:spacing w:val="-1"/>
            <w:sz w:val="18"/>
          </w:rPr>
          <w:delText xml:space="preserve"> masters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license </w:delText>
        </w:r>
        <w:r w:rsidDel="00BF6493">
          <w:rPr>
            <w:rFonts w:ascii="Times New Roman"/>
            <w:sz w:val="18"/>
          </w:rPr>
          <w:delText>(initial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renewal)</w:delText>
        </w:r>
        <w:r w:rsidDel="00BF6493">
          <w:rPr>
            <w:rFonts w:ascii="Times New Roman"/>
            <w:sz w:val="18"/>
          </w:rPr>
          <w:delText xml:space="preserve"> $150.00;</w:delText>
        </w:r>
      </w:del>
    </w:p>
    <w:p w:rsidR="004F3824" w:rsidDel="00BF6493" w:rsidRDefault="004F3824">
      <w:pPr>
        <w:spacing w:before="2"/>
        <w:rPr>
          <w:del w:id="683" w:author="Patterson, Robert" w:date="2017-04-26T10:19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ind w:left="140"/>
        <w:rPr>
          <w:del w:id="684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85" w:author="Patterson, Robert" w:date="2017-04-26T10:19:00Z">
        <w:r w:rsidDel="00BF6493">
          <w:rPr>
            <w:rFonts w:ascii="Times New Roman"/>
            <w:sz w:val="18"/>
          </w:rPr>
          <w:delText>For a</w:delText>
        </w:r>
        <w:r w:rsidDel="00BF6493">
          <w:rPr>
            <w:rFonts w:ascii="Times New Roman"/>
            <w:spacing w:val="-1"/>
            <w:sz w:val="18"/>
          </w:rPr>
          <w:delText xml:space="preserve"> journeyman's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license </w:delText>
        </w:r>
        <w:r w:rsidDel="00BF6493">
          <w:rPr>
            <w:rFonts w:ascii="Times New Roman"/>
            <w:sz w:val="18"/>
          </w:rPr>
          <w:delText>(initial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renewal)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$115.00;</w:delText>
        </w:r>
      </w:del>
    </w:p>
    <w:p w:rsidR="004F3824" w:rsidDel="00BF6493" w:rsidRDefault="003621EC">
      <w:pPr>
        <w:spacing w:before="60" w:line="204" w:lineRule="exact"/>
        <w:ind w:left="140" w:right="419"/>
        <w:rPr>
          <w:del w:id="686" w:author="Patterson, Robert" w:date="2017-04-26T10:19:00Z"/>
          <w:rFonts w:ascii="Times New Roman" w:eastAsia="Times New Roman" w:hAnsi="Times New Roman" w:cs="Times New Roman"/>
          <w:sz w:val="18"/>
          <w:szCs w:val="18"/>
        </w:rPr>
      </w:pPr>
      <w:del w:id="687" w:author="Patterson, Robert" w:date="2017-04-26T10:19:00Z">
        <w:r w:rsidDel="00BF6493">
          <w:rPr>
            <w:rFonts w:ascii="Times New Roman"/>
            <w:sz w:val="18"/>
          </w:rPr>
          <w:delText>For a</w:delText>
        </w:r>
        <w:r w:rsidDel="00BF6493">
          <w:rPr>
            <w:rFonts w:ascii="Times New Roman"/>
            <w:spacing w:val="-1"/>
            <w:sz w:val="18"/>
          </w:rPr>
          <w:delText xml:space="preserve"> type-S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journeyman's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</w:delText>
        </w:r>
      </w:del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(</w:t>
      </w:r>
      <w:del w:id="688" w:author="Patterson, Robert" w:date="2017-04-26T10:19:00Z">
        <w:r w:rsidDel="00BF6493">
          <w:rPr>
            <w:rFonts w:ascii="Times New Roman"/>
            <w:sz w:val="18"/>
          </w:rPr>
          <w:delText>initial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-1"/>
            <w:sz w:val="18"/>
          </w:rPr>
          <w:delText xml:space="preserve"> renewal)</w:delText>
        </w:r>
        <w:r w:rsidDel="00BF6493">
          <w:rPr>
            <w:rFonts w:ascii="Times New Roman"/>
            <w:sz w:val="18"/>
          </w:rPr>
          <w:delText xml:space="preserve"> per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field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$115.00;</w:delText>
        </w:r>
      </w:del>
    </w:p>
    <w:p w:rsidR="004F3824" w:rsidDel="00BF6493" w:rsidRDefault="004F3824">
      <w:pPr>
        <w:spacing w:before="60" w:line="204" w:lineRule="exact"/>
        <w:ind w:left="140" w:right="419"/>
        <w:rPr>
          <w:del w:id="689" w:author="Patterson, Robert" w:date="2017-04-26T10:19:00Z"/>
          <w:rFonts w:ascii="Times New Roman" w:eastAsia="Times New Roman" w:hAnsi="Times New Roman" w:cs="Times New Roman"/>
          <w:sz w:val="24"/>
          <w:szCs w:val="24"/>
        </w:rPr>
        <w:pPrChange w:id="690" w:author="Patterson, Robert" w:date="2017-04-26T10:19:00Z">
          <w:pPr>
            <w:spacing w:before="2"/>
          </w:pPr>
        </w:pPrChange>
      </w:pPr>
    </w:p>
    <w:p w:rsidR="004F3824" w:rsidDel="00BF6493" w:rsidRDefault="003621EC">
      <w:pPr>
        <w:spacing w:before="60" w:line="204" w:lineRule="exact"/>
        <w:ind w:left="140" w:right="419"/>
        <w:rPr>
          <w:del w:id="691" w:author="Patterson, Robert" w:date="2017-04-26T10:19:00Z"/>
          <w:rFonts w:ascii="Times New Roman" w:eastAsia="Times New Roman" w:hAnsi="Times New Roman" w:cs="Times New Roman"/>
          <w:sz w:val="18"/>
          <w:szCs w:val="18"/>
        </w:rPr>
        <w:pPrChange w:id="692" w:author="Patterson, Robert" w:date="2017-04-26T10:19:00Z">
          <w:pPr>
            <w:ind w:left="140"/>
          </w:pPr>
        </w:pPrChange>
      </w:pPr>
      <w:del w:id="693" w:author="Patterson, Robert" w:date="2017-04-26T10:19:00Z">
        <w:r w:rsidDel="00BF6493">
          <w:rPr>
            <w:rFonts w:ascii="Times New Roman"/>
            <w:spacing w:val="-1"/>
            <w:sz w:val="18"/>
          </w:rPr>
          <w:delText>The fee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-1"/>
            <w:sz w:val="18"/>
          </w:rPr>
          <w:delText xml:space="preserve"> certificate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framing shall</w:delText>
        </w:r>
        <w:r w:rsidDel="00BF6493">
          <w:rPr>
            <w:rFonts w:ascii="Times New Roman"/>
            <w:sz w:val="18"/>
          </w:rPr>
          <w:delText xml:space="preserve"> be: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$</w:delText>
        </w:r>
        <w:r w:rsidDel="00BF6493">
          <w:rPr>
            <w:rFonts w:ascii="Times New Roman"/>
            <w:spacing w:val="-1"/>
            <w:sz w:val="18"/>
          </w:rPr>
          <w:delText xml:space="preserve"> 10.00.</w:delText>
        </w:r>
      </w:del>
    </w:p>
    <w:p w:rsidR="004F3824" w:rsidDel="00BF6493" w:rsidRDefault="004F3824">
      <w:pPr>
        <w:spacing w:before="60" w:line="204" w:lineRule="exact"/>
        <w:ind w:left="140" w:right="419"/>
        <w:rPr>
          <w:del w:id="694" w:author="Patterson, Robert" w:date="2017-04-26T10:19:00Z"/>
          <w:rFonts w:ascii="Times New Roman" w:eastAsia="Times New Roman" w:hAnsi="Times New Roman" w:cs="Times New Roman"/>
          <w:sz w:val="24"/>
          <w:szCs w:val="24"/>
        </w:rPr>
        <w:pPrChange w:id="695" w:author="Patterson, Robert" w:date="2017-04-26T10:19:00Z">
          <w:pPr>
            <w:spacing w:before="7"/>
          </w:pPr>
        </w:pPrChange>
      </w:pPr>
    </w:p>
    <w:p w:rsidR="004F3824" w:rsidDel="00BF6493" w:rsidRDefault="003621EC">
      <w:pPr>
        <w:spacing w:before="60" w:line="204" w:lineRule="exact"/>
        <w:ind w:left="140" w:right="419"/>
        <w:rPr>
          <w:del w:id="696" w:author="Patterson, Robert" w:date="2017-04-26T10:19:00Z"/>
          <w:rFonts w:ascii="Times New Roman" w:eastAsia="Times New Roman" w:hAnsi="Times New Roman" w:cs="Times New Roman"/>
          <w:sz w:val="18"/>
          <w:szCs w:val="18"/>
        </w:rPr>
        <w:pPrChange w:id="697" w:author="Patterson, Robert" w:date="2017-04-26T10:19:00Z">
          <w:pPr>
            <w:numPr>
              <w:numId w:val="6"/>
            </w:numPr>
            <w:tabs>
              <w:tab w:val="left" w:pos="386"/>
            </w:tabs>
            <w:ind w:left="140" w:right="378" w:hanging="245"/>
          </w:pPr>
        </w:pPrChange>
      </w:pPr>
      <w:del w:id="698" w:author="Patterson, Robert" w:date="2017-04-26T10:19:00Z">
        <w:r w:rsidDel="00BF6493">
          <w:rPr>
            <w:rFonts w:ascii="Times New Roman"/>
            <w:sz w:val="18"/>
          </w:rPr>
          <w:delText>) 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license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allowed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lapse,</w:delText>
        </w:r>
        <w:r w:rsidDel="00BF6493">
          <w:rPr>
            <w:rFonts w:ascii="Times New Roman"/>
            <w:sz w:val="18"/>
          </w:rPr>
          <w:delText xml:space="preserve"> it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renewed</w:delText>
        </w:r>
        <w:r w:rsidDel="00BF6493">
          <w:rPr>
            <w:rFonts w:ascii="Times New Roman"/>
            <w:spacing w:val="38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within</w:delText>
        </w:r>
        <w:r w:rsidDel="00BF6493">
          <w:rPr>
            <w:rFonts w:ascii="Times New Roman"/>
            <w:sz w:val="18"/>
          </w:rPr>
          <w:delText xml:space="preserve"> one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year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its expiration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date 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payment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3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$25.00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 addition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renewal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fee.</w:delText>
        </w:r>
      </w:del>
    </w:p>
    <w:p w:rsidR="004F3824" w:rsidDel="00BF6493" w:rsidRDefault="004F3824">
      <w:pPr>
        <w:spacing w:before="60" w:line="204" w:lineRule="exact"/>
        <w:ind w:left="140" w:right="419"/>
        <w:rPr>
          <w:del w:id="699" w:author="Patterson, Robert" w:date="2017-04-26T10:19:00Z"/>
          <w:rFonts w:ascii="Times New Roman" w:eastAsia="Times New Roman" w:hAnsi="Times New Roman" w:cs="Times New Roman"/>
          <w:sz w:val="24"/>
          <w:szCs w:val="24"/>
        </w:rPr>
        <w:pPrChange w:id="700" w:author="Patterson, Robert" w:date="2017-04-26T10:19:00Z">
          <w:pPr>
            <w:spacing w:before="4"/>
          </w:pPr>
        </w:pPrChange>
      </w:pPr>
    </w:p>
    <w:p w:rsidR="004F3824" w:rsidDel="00BF6493" w:rsidRDefault="003621EC">
      <w:pPr>
        <w:spacing w:before="60" w:line="204" w:lineRule="exact"/>
        <w:ind w:left="140" w:right="419"/>
        <w:rPr>
          <w:del w:id="701" w:author="Patterson, Robert" w:date="2017-04-26T10:19:00Z"/>
          <w:rFonts w:ascii="Times New Roman" w:eastAsia="Times New Roman" w:hAnsi="Times New Roman" w:cs="Times New Roman"/>
          <w:sz w:val="18"/>
          <w:szCs w:val="18"/>
        </w:rPr>
        <w:pPrChange w:id="702" w:author="Patterson, Robert" w:date="2017-04-26T10:19:00Z">
          <w:pPr>
            <w:numPr>
              <w:numId w:val="6"/>
            </w:numPr>
            <w:tabs>
              <w:tab w:val="left" w:pos="366"/>
            </w:tabs>
            <w:ind w:left="140" w:right="258" w:hanging="245"/>
          </w:pPr>
        </w:pPrChange>
      </w:pPr>
      <w:del w:id="703" w:author="Patterson, Robert" w:date="2017-04-26T10:19:00Z">
        <w:r w:rsidDel="00BF6493">
          <w:rPr>
            <w:rFonts w:ascii="Times New Roman"/>
            <w:spacing w:val="-1"/>
            <w:sz w:val="18"/>
          </w:rPr>
          <w:delText>The fee 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replacement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lost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2"/>
            <w:sz w:val="18"/>
          </w:rPr>
          <w:delText>damaged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shall</w:delText>
        </w:r>
        <w:r w:rsidDel="00BF6493">
          <w:rPr>
            <w:rFonts w:ascii="Times New Roman"/>
            <w:spacing w:val="6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be: </w:delText>
        </w:r>
        <w:r w:rsidDel="00BF6493">
          <w:rPr>
            <w:rFonts w:ascii="Times New Roman"/>
            <w:spacing w:val="-1"/>
            <w:sz w:val="18"/>
          </w:rPr>
          <w:delText>$20.00.</w:delText>
        </w:r>
      </w:del>
    </w:p>
    <w:p w:rsidR="004F3824" w:rsidDel="00BF6493" w:rsidRDefault="004F3824">
      <w:pPr>
        <w:spacing w:before="60" w:line="204" w:lineRule="exact"/>
        <w:ind w:left="140" w:right="419"/>
        <w:rPr>
          <w:del w:id="704" w:author="Patterson, Robert" w:date="2017-04-26T10:19:00Z"/>
          <w:rFonts w:ascii="Times New Roman" w:eastAsia="Times New Roman" w:hAnsi="Times New Roman" w:cs="Times New Roman"/>
          <w:sz w:val="24"/>
          <w:szCs w:val="24"/>
        </w:rPr>
        <w:pPrChange w:id="705" w:author="Patterson, Robert" w:date="2017-04-26T10:19:00Z">
          <w:pPr>
            <w:spacing w:before="9"/>
          </w:pPr>
        </w:pPrChange>
      </w:pPr>
    </w:p>
    <w:p w:rsidR="004F3824" w:rsidRDefault="003621EC">
      <w:pPr>
        <w:spacing w:before="60" w:line="204" w:lineRule="exact"/>
        <w:ind w:left="140" w:right="419"/>
        <w:rPr>
          <w:rFonts w:ascii="Times New Roman" w:eastAsia="Times New Roman" w:hAnsi="Times New Roman" w:cs="Times New Roman"/>
          <w:sz w:val="18"/>
          <w:szCs w:val="18"/>
        </w:rPr>
        <w:pPrChange w:id="706" w:author="Patterson, Robert" w:date="2017-04-26T10:19:00Z">
          <w:pPr>
            <w:ind w:left="140"/>
          </w:pPr>
        </w:pPrChange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906.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Examinations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required</w:t>
      </w:r>
    </w:p>
    <w:p w:rsidR="004F3824" w:rsidDel="00BF6493" w:rsidRDefault="004F3824">
      <w:pPr>
        <w:spacing w:before="60" w:line="204" w:lineRule="exact"/>
        <w:ind w:left="140" w:right="419"/>
        <w:rPr>
          <w:del w:id="707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  <w:pPrChange w:id="708" w:author="Patterson, Robert" w:date="2017-04-26T10:19:00Z">
          <w:pPr>
            <w:spacing w:before="2"/>
          </w:pPr>
        </w:pPrChange>
      </w:pPr>
    </w:p>
    <w:p w:rsidR="004F3824" w:rsidDel="00BF6493" w:rsidRDefault="003621EC">
      <w:pPr>
        <w:spacing w:before="60" w:line="204" w:lineRule="exact"/>
        <w:ind w:left="140" w:right="419"/>
        <w:rPr>
          <w:del w:id="709" w:author="Patterson, Robert" w:date="2017-04-26T10:19:00Z"/>
          <w:rFonts w:ascii="Times New Roman" w:eastAsia="Times New Roman" w:hAnsi="Times New Roman" w:cs="Times New Roman"/>
          <w:sz w:val="18"/>
          <w:szCs w:val="18"/>
        </w:rPr>
        <w:pPrChange w:id="710" w:author="Patterson, Robert" w:date="2017-04-26T10:19:00Z">
          <w:pPr>
            <w:spacing w:line="239" w:lineRule="auto"/>
            <w:ind w:left="140" w:right="240"/>
          </w:pPr>
        </w:pPrChange>
      </w:pPr>
      <w:del w:id="711" w:author="Patterson, Robert" w:date="2017-04-26T10:19:00Z">
        <w:r w:rsidDel="00BF6493">
          <w:rPr>
            <w:rFonts w:ascii="Times New Roman"/>
            <w:spacing w:val="-1"/>
            <w:sz w:val="18"/>
          </w:rPr>
          <w:delText>Licenses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issued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without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examination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on payment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required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fee.</w:delText>
        </w:r>
        <w:r w:rsidDel="00BF6493">
          <w:rPr>
            <w:rFonts w:ascii="Times New Roman"/>
            <w:sz w:val="18"/>
          </w:rPr>
          <w:delText xml:space="preserve"> A </w:delText>
        </w:r>
        <w:r w:rsidDel="00BF6493">
          <w:rPr>
            <w:rFonts w:ascii="Times New Roman"/>
            <w:spacing w:val="-1"/>
            <w:sz w:val="18"/>
          </w:rPr>
          <w:delText>master's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journeyman's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case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may </w:delText>
        </w:r>
        <w:r w:rsidDel="00BF6493">
          <w:rPr>
            <w:rFonts w:ascii="Times New Roman"/>
            <w:sz w:val="18"/>
          </w:rPr>
          <w:delText xml:space="preserve">be,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issued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whom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master</w:delText>
        </w:r>
        <w:r w:rsidDel="00BF6493">
          <w:rPr>
            <w:rFonts w:ascii="Times New Roman"/>
            <w:spacing w:val="3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license </w:delText>
        </w:r>
        <w:r w:rsidDel="00BF6493">
          <w:rPr>
            <w:rFonts w:ascii="Times New Roman"/>
            <w:sz w:val="18"/>
          </w:rPr>
          <w:delText>or a</w:delText>
        </w:r>
        <w:r w:rsidDel="00BF6493">
          <w:rPr>
            <w:rFonts w:ascii="Times New Roman"/>
            <w:spacing w:val="-1"/>
            <w:sz w:val="18"/>
          </w:rPr>
          <w:delText xml:space="preserve"> journeyman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license </w:delText>
        </w:r>
        <w:r w:rsidDel="00BF6493">
          <w:rPr>
            <w:rFonts w:ascii="Times New Roman"/>
            <w:sz w:val="18"/>
          </w:rPr>
          <w:delText>has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been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previously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issued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another </w:delText>
        </w:r>
        <w:r w:rsidDel="00BF6493">
          <w:rPr>
            <w:rFonts w:ascii="Times New Roman"/>
            <w:spacing w:val="-1"/>
            <w:sz w:val="18"/>
          </w:rPr>
          <w:delText>state,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whose </w:delText>
        </w:r>
        <w:r w:rsidDel="00BF6493">
          <w:rPr>
            <w:rFonts w:ascii="Times New Roman"/>
            <w:sz w:val="18"/>
          </w:rPr>
          <w:delText>standards are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equivalent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those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state,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laws</w:delText>
        </w:r>
        <w:r w:rsidDel="00BF6493">
          <w:rPr>
            <w:rFonts w:ascii="Times New Roman"/>
            <w:sz w:val="18"/>
          </w:rPr>
          <w:delText xml:space="preserve"> or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regulations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state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issuing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license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similar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privilege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granted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licensed </w:delText>
        </w:r>
        <w:r w:rsidDel="00BF6493">
          <w:rPr>
            <w:rFonts w:ascii="Times New Roman"/>
            <w:sz w:val="18"/>
          </w:rPr>
          <w:delText>under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laws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state.</w:delText>
        </w:r>
      </w:del>
    </w:p>
    <w:p w:rsidR="004F3824" w:rsidDel="00BF6493" w:rsidRDefault="004F3824">
      <w:pPr>
        <w:spacing w:before="60" w:line="204" w:lineRule="exact"/>
        <w:ind w:left="140" w:right="419"/>
        <w:rPr>
          <w:del w:id="712" w:author="Patterson, Robert" w:date="2017-04-26T10:19:00Z"/>
          <w:rFonts w:ascii="Times New Roman" w:eastAsia="Times New Roman" w:hAnsi="Times New Roman" w:cs="Times New Roman"/>
          <w:sz w:val="24"/>
          <w:szCs w:val="24"/>
        </w:rPr>
        <w:pPrChange w:id="713" w:author="Patterson, Robert" w:date="2017-04-26T10:19:00Z">
          <w:pPr>
            <w:spacing w:before="9"/>
          </w:pPr>
        </w:pPrChange>
      </w:pPr>
    </w:p>
    <w:p w:rsidR="004F3824" w:rsidRDefault="003621EC">
      <w:pPr>
        <w:spacing w:before="60" w:line="204" w:lineRule="exact"/>
        <w:ind w:left="140" w:right="419"/>
        <w:rPr>
          <w:rFonts w:ascii="Times New Roman" w:eastAsia="Times New Roman" w:hAnsi="Times New Roman" w:cs="Times New Roman"/>
          <w:sz w:val="18"/>
          <w:szCs w:val="18"/>
        </w:rPr>
        <w:pPrChange w:id="714" w:author="Patterson, Robert" w:date="2017-04-26T10:19:00Z">
          <w:pPr>
            <w:ind w:left="140"/>
          </w:pPr>
        </w:pPrChange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907.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Recognition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experience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or out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state</w:t>
      </w:r>
    </w:p>
    <w:p w:rsidR="004F3824" w:rsidDel="00BF6493" w:rsidRDefault="004F3824">
      <w:pPr>
        <w:spacing w:before="60" w:line="204" w:lineRule="exact"/>
        <w:ind w:left="140" w:right="419"/>
        <w:rPr>
          <w:del w:id="715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  <w:pPrChange w:id="716" w:author="Patterson, Robert" w:date="2017-04-26T10:19:00Z">
          <w:pPr>
            <w:spacing w:before="2"/>
          </w:pPr>
        </w:pPrChange>
      </w:pPr>
    </w:p>
    <w:p w:rsidR="004F3824" w:rsidDel="00BF6493" w:rsidRDefault="003621EC">
      <w:pPr>
        <w:spacing w:before="60" w:line="204" w:lineRule="exact"/>
        <w:ind w:left="140" w:right="419"/>
        <w:rPr>
          <w:del w:id="717" w:author="Patterson, Robert" w:date="2017-04-26T10:19:00Z"/>
          <w:rFonts w:ascii="Times New Roman" w:eastAsia="Times New Roman" w:hAnsi="Times New Roman" w:cs="Times New Roman"/>
          <w:sz w:val="18"/>
          <w:szCs w:val="18"/>
        </w:rPr>
        <w:pPrChange w:id="718" w:author="Patterson, Robert" w:date="2017-04-26T10:19:00Z">
          <w:pPr>
            <w:spacing w:line="239" w:lineRule="auto"/>
            <w:ind w:left="140" w:right="166"/>
          </w:pPr>
        </w:pPrChange>
      </w:pPr>
      <w:del w:id="719" w:author="Patterson, Robert" w:date="2017-04-26T10:19:00Z">
        <w:r w:rsidDel="00BF6493">
          <w:rPr>
            <w:rFonts w:ascii="Times New Roman"/>
            <w:spacing w:val="-1"/>
            <w:sz w:val="18"/>
          </w:rPr>
          <w:delText xml:space="preserve">The </w:delText>
        </w:r>
        <w:r w:rsidDel="00BF6493">
          <w:rPr>
            <w:rFonts w:ascii="Times New Roman"/>
            <w:sz w:val="18"/>
          </w:rPr>
          <w:delText>board,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-1"/>
            <w:sz w:val="18"/>
          </w:rPr>
          <w:delText xml:space="preserve"> determining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qualifications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applicant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-1"/>
            <w:sz w:val="18"/>
          </w:rPr>
          <w:delText xml:space="preserve"> license,</w:delText>
        </w:r>
        <w:r w:rsidDel="00BF6493">
          <w:rPr>
            <w:rFonts w:ascii="Times New Roman"/>
            <w:sz w:val="18"/>
          </w:rPr>
          <w:delText xml:space="preserve"> 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its </w:delText>
        </w:r>
        <w:r w:rsidDel="00BF6493">
          <w:rPr>
            <w:rFonts w:ascii="Times New Roman"/>
            <w:spacing w:val="-1"/>
            <w:sz w:val="18"/>
          </w:rPr>
          <w:delText xml:space="preserve">discretion give </w:delText>
        </w:r>
        <w:r w:rsidDel="00BF6493">
          <w:rPr>
            <w:rFonts w:ascii="Times New Roman"/>
            <w:sz w:val="18"/>
          </w:rPr>
          <w:delText xml:space="preserve">recognition, </w:delText>
        </w:r>
        <w:r w:rsidDel="00BF6493">
          <w:rPr>
            <w:rFonts w:ascii="Times New Roman"/>
            <w:spacing w:val="-1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</w:delText>
        </w:r>
        <w:r w:rsidDel="00BF6493">
          <w:rPr>
            <w:rFonts w:ascii="Times New Roman"/>
            <w:spacing w:val="3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case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application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-1"/>
            <w:sz w:val="18"/>
          </w:rPr>
          <w:delText xml:space="preserve"> master's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license,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applicant's</w:delText>
        </w:r>
        <w:r w:rsidDel="00BF6493">
          <w:rPr>
            <w:rFonts w:ascii="Times New Roman"/>
            <w:spacing w:val="4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experience as</w:delText>
        </w:r>
        <w:r w:rsidDel="00BF6493">
          <w:rPr>
            <w:rFonts w:ascii="Times New Roman"/>
            <w:sz w:val="18"/>
          </w:rPr>
          <w:delText xml:space="preserve"> a </w:delText>
        </w:r>
        <w:r w:rsidDel="00BF6493">
          <w:rPr>
            <w:rFonts w:ascii="Times New Roman"/>
            <w:spacing w:val="-1"/>
            <w:sz w:val="18"/>
          </w:rPr>
          <w:delText>licensed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journeyman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another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state,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case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application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-1"/>
            <w:sz w:val="18"/>
          </w:rPr>
          <w:delText xml:space="preserve"> journeyman's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license,</w:delText>
        </w:r>
        <w:r w:rsidDel="00BF6493">
          <w:rPr>
            <w:rFonts w:ascii="Times New Roman"/>
            <w:sz w:val="18"/>
          </w:rPr>
          <w:delText xml:space="preserve"> 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2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apprenticeship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served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another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state,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otherwise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give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recognition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experience </w:delText>
        </w:r>
        <w:r w:rsidDel="00BF6493">
          <w:rPr>
            <w:rFonts w:ascii="Times New Roman"/>
            <w:sz w:val="18"/>
          </w:rPr>
          <w:delText>or prior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qualifications.</w:delText>
        </w:r>
      </w:del>
    </w:p>
    <w:p w:rsidR="004F3824" w:rsidDel="00BF6493" w:rsidRDefault="004F3824">
      <w:pPr>
        <w:spacing w:before="60" w:line="204" w:lineRule="exact"/>
        <w:ind w:left="140" w:right="419"/>
        <w:rPr>
          <w:del w:id="720" w:author="Patterson, Robert" w:date="2017-04-26T10:19:00Z"/>
          <w:rFonts w:ascii="Times New Roman" w:eastAsia="Times New Roman" w:hAnsi="Times New Roman" w:cs="Times New Roman"/>
          <w:sz w:val="25"/>
          <w:szCs w:val="25"/>
        </w:rPr>
        <w:pPrChange w:id="721" w:author="Patterson, Robert" w:date="2017-04-26T10:19:00Z">
          <w:pPr/>
        </w:pPrChange>
      </w:pPr>
    </w:p>
    <w:p w:rsidR="004F3824" w:rsidRDefault="003621EC">
      <w:pPr>
        <w:spacing w:before="60" w:line="204" w:lineRule="exact"/>
        <w:ind w:left="140" w:right="419"/>
        <w:rPr>
          <w:rFonts w:ascii="Times New Roman" w:eastAsia="Times New Roman" w:hAnsi="Times New Roman" w:cs="Times New Roman"/>
          <w:sz w:val="18"/>
          <w:szCs w:val="18"/>
        </w:rPr>
        <w:pPrChange w:id="722" w:author="Patterson, Robert" w:date="2017-04-26T10:19:00Z">
          <w:pPr>
            <w:ind w:left="140" w:right="145"/>
          </w:pPr>
        </w:pPrChange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908.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Expiration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renewal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licenses;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continuing</w:t>
      </w:r>
      <w:r>
        <w:rPr>
          <w:rFonts w:ascii="Times New Roman" w:eastAsia="Times New Roman" w:hAnsi="Times New Roman" w:cs="Times New Roman"/>
          <w:b/>
          <w:bCs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education</w:t>
      </w:r>
    </w:p>
    <w:p w:rsidR="004F3824" w:rsidDel="00BF6493" w:rsidRDefault="004F3824">
      <w:pPr>
        <w:spacing w:before="60" w:line="204" w:lineRule="exact"/>
        <w:ind w:left="140" w:right="419"/>
        <w:rPr>
          <w:del w:id="723" w:author="Patterson, Robert" w:date="2017-04-26T10:19:00Z"/>
          <w:rFonts w:ascii="Times New Roman" w:eastAsia="Times New Roman" w:hAnsi="Times New Roman" w:cs="Times New Roman"/>
          <w:b/>
          <w:bCs/>
          <w:sz w:val="24"/>
          <w:szCs w:val="24"/>
        </w:rPr>
        <w:pPrChange w:id="724" w:author="Patterson, Robert" w:date="2017-04-26T10:19:00Z">
          <w:pPr>
            <w:spacing w:before="2"/>
          </w:pPr>
        </w:pPrChange>
      </w:pPr>
    </w:p>
    <w:p w:rsidR="004F3824" w:rsidDel="00BF6493" w:rsidRDefault="003621EC">
      <w:pPr>
        <w:spacing w:before="60" w:line="204" w:lineRule="exact"/>
        <w:ind w:left="140" w:right="419"/>
        <w:rPr>
          <w:del w:id="725" w:author="Patterson, Robert" w:date="2017-04-26T10:19:00Z"/>
          <w:rFonts w:ascii="Times New Roman" w:eastAsia="Times New Roman" w:hAnsi="Times New Roman" w:cs="Times New Roman"/>
          <w:sz w:val="18"/>
          <w:szCs w:val="18"/>
        </w:rPr>
        <w:pPrChange w:id="726" w:author="Patterson, Robert" w:date="2017-04-26T10:19:00Z">
          <w:pPr>
            <w:numPr>
              <w:numId w:val="5"/>
            </w:numPr>
            <w:tabs>
              <w:tab w:val="left" w:pos="386"/>
            </w:tabs>
            <w:spacing w:line="239" w:lineRule="auto"/>
            <w:ind w:left="140" w:right="308" w:hanging="245"/>
          </w:pPr>
        </w:pPrChange>
      </w:pPr>
      <w:del w:id="727" w:author="Patterson, Robert" w:date="2017-04-26T10:19:00Z">
        <w:r w:rsidDel="00BF6493">
          <w:rPr>
            <w:rFonts w:ascii="Times New Roman"/>
            <w:spacing w:val="-1"/>
            <w:sz w:val="18"/>
          </w:rPr>
          <w:delText>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licenses</w:delText>
        </w:r>
        <w:r w:rsidDel="00BF6493">
          <w:rPr>
            <w:rFonts w:ascii="Times New Roman"/>
            <w:sz w:val="18"/>
          </w:rPr>
          <w:delText xml:space="preserve"> expire 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last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1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month designated</w:delText>
        </w:r>
        <w:r w:rsidDel="00BF6493">
          <w:rPr>
            <w:rFonts w:ascii="Times New Roman"/>
            <w:spacing w:val="4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board.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valid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three</w:delText>
        </w:r>
        <w:r w:rsidDel="00BF6493">
          <w:rPr>
            <w:rFonts w:ascii="Times New Roman"/>
            <w:spacing w:val="-1"/>
            <w:sz w:val="18"/>
          </w:rPr>
          <w:delText xml:space="preserve"> years.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renew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license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holding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valid</w:delText>
        </w:r>
        <w:r w:rsidDel="00BF6493">
          <w:rPr>
            <w:rFonts w:ascii="Times New Roman"/>
            <w:spacing w:val="3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issued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chapter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receipt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application</w:delText>
        </w:r>
        <w:r w:rsidDel="00BF6493">
          <w:rPr>
            <w:rFonts w:ascii="Times New Roman"/>
            <w:spacing w:val="7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renewal</w:delText>
        </w:r>
        <w:r w:rsidDel="00BF6493">
          <w:rPr>
            <w:rFonts w:ascii="Times New Roman"/>
            <w:sz w:val="18"/>
          </w:rPr>
          <w:delText xml:space="preserve"> 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required</w:delText>
        </w:r>
        <w:r w:rsidDel="00BF6493">
          <w:rPr>
            <w:rFonts w:ascii="Times New Roman"/>
            <w:spacing w:val="-2"/>
            <w:sz w:val="18"/>
          </w:rPr>
          <w:delText xml:space="preserve"> fee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before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expiration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date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his </w:delText>
        </w:r>
        <w:r w:rsidDel="00BF6493">
          <w:rPr>
            <w:rFonts w:ascii="Times New Roman"/>
            <w:spacing w:val="-1"/>
            <w:sz w:val="18"/>
          </w:rPr>
          <w:delText>license,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except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provided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section</w:delText>
        </w:r>
        <w:r w:rsidDel="00BF6493">
          <w:rPr>
            <w:rFonts w:ascii="Times New Roman"/>
            <w:spacing w:val="6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892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title.</w:delText>
        </w:r>
      </w:del>
    </w:p>
    <w:p w:rsidR="004F3824" w:rsidDel="00BF6493" w:rsidRDefault="004F3824">
      <w:pPr>
        <w:spacing w:before="60" w:line="204" w:lineRule="exact"/>
        <w:ind w:left="140" w:right="419"/>
        <w:rPr>
          <w:del w:id="728" w:author="Patterson, Robert" w:date="2017-04-26T10:19:00Z"/>
          <w:rFonts w:ascii="Times New Roman" w:eastAsia="Times New Roman" w:hAnsi="Times New Roman" w:cs="Times New Roman"/>
          <w:sz w:val="24"/>
          <w:szCs w:val="24"/>
        </w:rPr>
        <w:pPrChange w:id="729" w:author="Patterson, Robert" w:date="2017-04-26T10:19:00Z">
          <w:pPr>
            <w:spacing w:before="7"/>
          </w:pPr>
        </w:pPrChange>
      </w:pPr>
    </w:p>
    <w:p w:rsidR="004F3824" w:rsidRDefault="003621EC">
      <w:pPr>
        <w:spacing w:before="60" w:line="204" w:lineRule="exact"/>
        <w:ind w:left="140" w:right="419"/>
        <w:rPr>
          <w:rFonts w:ascii="Times New Roman" w:eastAsia="Times New Roman" w:hAnsi="Times New Roman" w:cs="Times New Roman"/>
          <w:sz w:val="18"/>
          <w:szCs w:val="18"/>
        </w:rPr>
        <w:pPrChange w:id="730" w:author="Patterson, Robert" w:date="2017-04-26T10:19:00Z">
          <w:pPr>
            <w:numPr>
              <w:numId w:val="5"/>
            </w:numPr>
            <w:tabs>
              <w:tab w:val="left" w:pos="397"/>
            </w:tabs>
            <w:spacing w:line="239" w:lineRule="auto"/>
            <w:ind w:left="140" w:right="147" w:hanging="245"/>
          </w:pPr>
        </w:pPrChange>
      </w:pPr>
      <w:del w:id="731" w:author="Patterson, Robert" w:date="2017-04-26T10:19:00Z">
        <w:r w:rsidDel="00BF6493">
          <w:rPr>
            <w:rFonts w:ascii="Times New Roman"/>
            <w:spacing w:val="-1"/>
            <w:sz w:val="18"/>
          </w:rPr>
          <w:delText>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journeyman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master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a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condition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renewal,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complete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15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hours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39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instruction,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approved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board,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national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code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during</w:delText>
        </w:r>
        <w:r w:rsidDel="00BF6493">
          <w:rPr>
            <w:rFonts w:ascii="Times New Roman"/>
            <w:spacing w:val="-1"/>
            <w:sz w:val="18"/>
          </w:rPr>
          <w:delText xml:space="preserve"> the </w:delText>
        </w:r>
        <w:r w:rsidDel="00BF6493">
          <w:rPr>
            <w:rFonts w:ascii="Times New Roman"/>
            <w:sz w:val="18"/>
          </w:rPr>
          <w:delText>preceding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36-month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period. </w:delText>
        </w:r>
        <w:r w:rsidDel="00BF6493">
          <w:rPr>
            <w:rFonts w:ascii="Times New Roman"/>
            <w:spacing w:val="-1"/>
            <w:sz w:val="18"/>
          </w:rPr>
          <w:delText>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holders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2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type-S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journeyman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shall,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a condition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renewal,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complete eight</w:delText>
        </w:r>
        <w:r w:rsidDel="00BF6493">
          <w:rPr>
            <w:rFonts w:ascii="Times New Roman"/>
            <w:sz w:val="18"/>
          </w:rPr>
          <w:delText xml:space="preserve"> hours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instruction,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approved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on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subject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license holder's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specialty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during</w:delText>
        </w:r>
        <w:r w:rsidDel="00BF6493">
          <w:rPr>
            <w:rFonts w:ascii="Times New Roman"/>
            <w:spacing w:val="-1"/>
            <w:sz w:val="18"/>
          </w:rPr>
          <w:delText xml:space="preserve"> the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preceding</w:delText>
        </w:r>
        <w:r w:rsidDel="00BF6493">
          <w:rPr>
            <w:rFonts w:ascii="Times New Roman"/>
            <w:spacing w:val="-1"/>
            <w:sz w:val="18"/>
          </w:rPr>
          <w:delText xml:space="preserve"> 36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months,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except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that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holders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multiple</w:delText>
        </w:r>
        <w:r w:rsidDel="00BF6493">
          <w:rPr>
            <w:rFonts w:ascii="Times New Roman"/>
            <w:sz w:val="18"/>
          </w:rPr>
          <w:delText xml:space="preserve"> type-S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not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required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complete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more </w:delText>
        </w:r>
        <w:r w:rsidDel="00BF6493">
          <w:rPr>
            <w:rFonts w:ascii="Times New Roman"/>
            <w:sz w:val="18"/>
          </w:rPr>
          <w:delText>than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15 </w:delText>
        </w:r>
        <w:r w:rsidDel="00BF6493">
          <w:rPr>
            <w:rFonts w:ascii="Times New Roman"/>
            <w:sz w:val="18"/>
          </w:rPr>
          <w:delText>hours</w:delText>
        </w:r>
        <w:r w:rsidDel="00BF6493">
          <w:rPr>
            <w:rFonts w:ascii="Times New Roman"/>
            <w:spacing w:val="3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instruction </w:delText>
        </w:r>
        <w:r w:rsidDel="00BF6493">
          <w:rPr>
            <w:rFonts w:ascii="Times New Roman"/>
            <w:sz w:val="18"/>
          </w:rPr>
          <w:delText>during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preceding </w:delText>
        </w:r>
        <w:r w:rsidDel="00BF6493">
          <w:rPr>
            <w:rFonts w:ascii="Times New Roman"/>
            <w:sz w:val="18"/>
          </w:rPr>
          <w:delText>36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months.</w:delText>
        </w:r>
      </w:del>
    </w:p>
    <w:p w:rsidR="004F3824" w:rsidRDefault="003621EC">
      <w:pPr>
        <w:spacing w:before="65" w:line="204" w:lineRule="exact"/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909.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Revocation,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suspension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refusing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renewal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license</w:t>
      </w:r>
    </w:p>
    <w:p w:rsidR="004F3824" w:rsidDel="00BF6493" w:rsidRDefault="004F3824">
      <w:pPr>
        <w:rPr>
          <w:del w:id="732" w:author="Patterson, Robert" w:date="2017-04-26T10:20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spacing w:line="239" w:lineRule="auto"/>
        <w:ind w:left="140"/>
        <w:rPr>
          <w:del w:id="733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34" w:author="Patterson, Robert" w:date="2017-04-26T10:20:00Z">
        <w:r w:rsidDel="00BF6493">
          <w:rPr>
            <w:rFonts w:ascii="Times New Roman"/>
            <w:spacing w:val="-1"/>
            <w:sz w:val="18"/>
          </w:rPr>
          <w:delText xml:space="preserve">The </w:delText>
        </w:r>
        <w:r w:rsidDel="00BF6493">
          <w:rPr>
            <w:rFonts w:ascii="Times New Roman"/>
            <w:sz w:val="18"/>
          </w:rPr>
          <w:delText xml:space="preserve">board, </w:delText>
        </w:r>
        <w:r w:rsidDel="00BF6493">
          <w:rPr>
            <w:rFonts w:ascii="Times New Roman"/>
            <w:spacing w:val="-1"/>
            <w:sz w:val="18"/>
          </w:rPr>
          <w:delText>after</w:delText>
        </w:r>
        <w:r w:rsidDel="00BF6493">
          <w:rPr>
            <w:rFonts w:ascii="Times New Roman"/>
            <w:sz w:val="18"/>
          </w:rPr>
          <w:delText xml:space="preserve"> notice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the licensee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opportunity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lastRenderedPageBreak/>
          <w:delText>hearing,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revoke </w:delText>
        </w:r>
        <w:r w:rsidDel="00BF6493">
          <w:rPr>
            <w:rFonts w:ascii="Times New Roman"/>
            <w:sz w:val="18"/>
          </w:rPr>
          <w:delText>or suspend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license </w:delText>
        </w:r>
        <w:r w:rsidDel="00BF6493">
          <w:rPr>
            <w:rFonts w:ascii="Times New Roman"/>
            <w:sz w:val="18"/>
          </w:rPr>
          <w:delText>issued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chapter, 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refuse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renew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license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who </w:delText>
        </w:r>
        <w:r w:rsidDel="00BF6493">
          <w:rPr>
            <w:rFonts w:ascii="Times New Roman"/>
            <w:sz w:val="18"/>
          </w:rPr>
          <w:delText>has</w:delText>
        </w:r>
        <w:r w:rsidDel="00BF6493">
          <w:rPr>
            <w:rFonts w:ascii="Times New Roman"/>
            <w:spacing w:val="3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made application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renewal:</w:delText>
        </w:r>
      </w:del>
    </w:p>
    <w:p w:rsidR="004F3824" w:rsidDel="00BF6493" w:rsidRDefault="004F3824">
      <w:pPr>
        <w:spacing w:before="4"/>
        <w:rPr>
          <w:del w:id="735" w:author="Patterson, Robert" w:date="2017-04-26T10:20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5"/>
        </w:numPr>
        <w:tabs>
          <w:tab w:val="left" w:pos="397"/>
        </w:tabs>
        <w:ind w:firstLine="0"/>
        <w:rPr>
          <w:del w:id="736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37" w:author="Patterson, Robert" w:date="2017-04-26T10:20:00Z">
        <w:r w:rsidDel="00BF6493">
          <w:rPr>
            <w:rFonts w:ascii="Times New Roman"/>
            <w:sz w:val="18"/>
          </w:rPr>
          <w:delText>) 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license </w:delText>
        </w:r>
        <w:r w:rsidDel="00BF6493">
          <w:rPr>
            <w:rFonts w:ascii="Times New Roman"/>
            <w:spacing w:val="-2"/>
            <w:sz w:val="18"/>
          </w:rPr>
          <w:delText>was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wrongfully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fraudulently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obtained;</w:delText>
        </w:r>
      </w:del>
    </w:p>
    <w:p w:rsidR="004F3824" w:rsidDel="00BF6493" w:rsidRDefault="004F3824">
      <w:pPr>
        <w:spacing w:before="8"/>
        <w:rPr>
          <w:del w:id="738" w:author="Patterson, Robert" w:date="2017-04-26T10:20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1"/>
          <w:numId w:val="5"/>
        </w:numPr>
        <w:tabs>
          <w:tab w:val="left" w:pos="397"/>
        </w:tabs>
        <w:spacing w:line="237" w:lineRule="auto"/>
        <w:ind w:right="226" w:firstLine="0"/>
        <w:rPr>
          <w:del w:id="739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40" w:author="Patterson, Robert" w:date="2017-04-26T10:20:00Z">
        <w:r w:rsidDel="00BF6493">
          <w:rPr>
            <w:rFonts w:ascii="Times New Roman"/>
            <w:sz w:val="18"/>
          </w:rPr>
          <w:delText>) 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licensee </w:delText>
        </w:r>
        <w:r w:rsidDel="00BF6493">
          <w:rPr>
            <w:rFonts w:ascii="Times New Roman"/>
            <w:sz w:val="18"/>
          </w:rPr>
          <w:delText xml:space="preserve">has </w:delText>
        </w:r>
        <w:r w:rsidDel="00BF6493">
          <w:rPr>
            <w:rFonts w:ascii="Times New Roman"/>
            <w:spacing w:val="-1"/>
            <w:sz w:val="18"/>
          </w:rPr>
          <w:delText xml:space="preserve">violated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failed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comply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</w:delText>
        </w:r>
        <w:r w:rsidDel="00BF6493">
          <w:rPr>
            <w:rFonts w:ascii="Times New Roman"/>
            <w:spacing w:val="4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any </w:delText>
        </w:r>
        <w:r w:rsidDel="00BF6493">
          <w:rPr>
            <w:rFonts w:ascii="Times New Roman"/>
            <w:spacing w:val="-1"/>
            <w:sz w:val="18"/>
          </w:rPr>
          <w:delText>provision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chapter,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1"/>
            <w:sz w:val="18"/>
          </w:rPr>
          <w:delText>or</w:delText>
        </w:r>
        <w:r w:rsidDel="00BF6493">
          <w:rPr>
            <w:rFonts w:ascii="Times New Roman"/>
            <w:sz w:val="18"/>
          </w:rPr>
          <w:delText xml:space="preserve">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rule, </w:delText>
        </w:r>
        <w:r w:rsidDel="00BF6493">
          <w:rPr>
            <w:rFonts w:ascii="Times New Roman"/>
            <w:spacing w:val="-1"/>
            <w:sz w:val="18"/>
          </w:rPr>
          <w:delText xml:space="preserve">regulation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4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requirement</w:delText>
        </w:r>
        <w:r w:rsidDel="00BF6493">
          <w:rPr>
            <w:rFonts w:ascii="Times New Roman"/>
            <w:sz w:val="18"/>
          </w:rPr>
          <w:delText xml:space="preserve"> adopted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chapter;</w:delText>
        </w:r>
      </w:del>
    </w:p>
    <w:p w:rsidR="004F3824" w:rsidDel="00BF6493" w:rsidRDefault="004F3824">
      <w:pPr>
        <w:rPr>
          <w:del w:id="741" w:author="Patterson, Robert" w:date="2017-04-26T10:20:00Z"/>
          <w:rFonts w:ascii="Times New Roman" w:eastAsia="Times New Roman" w:hAnsi="Times New Roman" w:cs="Times New Roman"/>
          <w:sz w:val="25"/>
          <w:szCs w:val="25"/>
        </w:rPr>
      </w:pPr>
    </w:p>
    <w:p w:rsidR="004F3824" w:rsidDel="00BF6493" w:rsidRDefault="003621EC">
      <w:pPr>
        <w:numPr>
          <w:ilvl w:val="1"/>
          <w:numId w:val="5"/>
        </w:numPr>
        <w:tabs>
          <w:tab w:val="left" w:pos="397"/>
        </w:tabs>
        <w:spacing w:line="204" w:lineRule="exact"/>
        <w:ind w:right="226" w:firstLine="0"/>
        <w:rPr>
          <w:del w:id="742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43" w:author="Patterson, Robert" w:date="2017-04-26T10:20:00Z">
        <w:r w:rsidDel="00BF6493">
          <w:rPr>
            <w:rFonts w:ascii="Times New Roman"/>
            <w:sz w:val="18"/>
          </w:rPr>
          <w:delText>) 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licensee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found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unqualified</w:delText>
        </w:r>
        <w:r w:rsidDel="00BF6493">
          <w:rPr>
            <w:rFonts w:ascii="Times New Roman"/>
            <w:spacing w:val="36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 hold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the license.</w:delText>
        </w:r>
      </w:del>
    </w:p>
    <w:p w:rsidR="004F3824" w:rsidDel="00BF6493" w:rsidRDefault="004F3824">
      <w:pPr>
        <w:spacing w:before="8"/>
        <w:rPr>
          <w:del w:id="744" w:author="Patterson, Robert" w:date="2017-04-26T10:20:00Z"/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910.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License not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required</w:t>
      </w:r>
    </w:p>
    <w:p w:rsidR="004F3824" w:rsidDel="00BF6493" w:rsidRDefault="004F3824">
      <w:pPr>
        <w:spacing w:before="7"/>
        <w:rPr>
          <w:del w:id="745" w:author="Patterson, Robert" w:date="2017-04-26T10:20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Del="00BF6493" w:rsidRDefault="003621EC">
      <w:pPr>
        <w:spacing w:line="204" w:lineRule="exact"/>
        <w:ind w:left="140" w:right="226"/>
        <w:rPr>
          <w:del w:id="746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47" w:author="Patterson, Robert" w:date="2017-04-26T10:20:00Z"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shall</w:delText>
        </w:r>
        <w:r w:rsidDel="00BF6493">
          <w:rPr>
            <w:rFonts w:ascii="Times New Roman"/>
            <w:sz w:val="18"/>
          </w:rPr>
          <w:delText xml:space="preserve"> not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required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following types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5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work:</w:delText>
        </w:r>
      </w:del>
    </w:p>
    <w:p w:rsidR="004F3824" w:rsidDel="00BF6493" w:rsidRDefault="004F3824">
      <w:pPr>
        <w:spacing w:before="5"/>
        <w:rPr>
          <w:del w:id="748" w:author="Patterson, Robert" w:date="2017-04-26T10:20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4"/>
        </w:numPr>
        <w:tabs>
          <w:tab w:val="left" w:pos="397"/>
        </w:tabs>
        <w:spacing w:line="239" w:lineRule="auto"/>
        <w:ind w:firstLine="0"/>
        <w:rPr>
          <w:del w:id="749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50" w:author="Patterson, Robert" w:date="2017-04-26T10:20:00Z">
        <w:r w:rsidDel="00BF6493">
          <w:rPr>
            <w:rFonts w:ascii="Times New Roman"/>
            <w:spacing w:val="-1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work,</w:delText>
        </w:r>
        <w:r w:rsidDel="00BF6493">
          <w:rPr>
            <w:rFonts w:ascii="Times New Roman"/>
            <w:sz w:val="18"/>
          </w:rPr>
          <w:delText xml:space="preserve"> including</w:delText>
        </w:r>
        <w:r w:rsidDel="00BF6493">
          <w:rPr>
            <w:rFonts w:ascii="Times New Roman"/>
            <w:spacing w:val="-1"/>
            <w:sz w:val="18"/>
          </w:rPr>
          <w:delText xml:space="preserve"> construction,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installation,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operation,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maintenance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repair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installations </w:delText>
        </w:r>
        <w:r w:rsidDel="00BF6493">
          <w:rPr>
            <w:rFonts w:ascii="Times New Roman"/>
            <w:spacing w:val="-1"/>
            <w:sz w:val="18"/>
          </w:rPr>
          <w:delText>in,</w:delText>
        </w:r>
        <w:r w:rsidDel="00BF6493">
          <w:rPr>
            <w:rFonts w:ascii="Times New Roman"/>
            <w:spacing w:val="5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about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equipment</w:delText>
        </w:r>
        <w:r w:rsidDel="00BF6493">
          <w:rPr>
            <w:rFonts w:ascii="Times New Roman"/>
            <w:sz w:val="18"/>
          </w:rPr>
          <w:delText xml:space="preserve"> 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premises,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are owned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leased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operator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industrial or </w:delText>
        </w:r>
        <w:r w:rsidDel="00BF6493">
          <w:rPr>
            <w:rFonts w:ascii="Times New Roman"/>
            <w:spacing w:val="-1"/>
            <w:sz w:val="18"/>
          </w:rPr>
          <w:delText>manufacturing</w:delText>
        </w:r>
        <w:r w:rsidDel="00BF6493">
          <w:rPr>
            <w:rFonts w:ascii="Times New Roman"/>
            <w:spacing w:val="3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plant,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work </w:delText>
        </w:r>
        <w:r w:rsidDel="00BF6493">
          <w:rPr>
            <w:rFonts w:ascii="Times New Roman"/>
            <w:sz w:val="18"/>
          </w:rPr>
          <w:delText>is done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under </w:delText>
        </w:r>
        <w:r w:rsidDel="00BF6493">
          <w:rPr>
            <w:rFonts w:ascii="Times New Roman"/>
            <w:spacing w:val="-1"/>
            <w:sz w:val="18"/>
          </w:rPr>
          <w:delText xml:space="preserve">the supervision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4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engineer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master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employ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operator;</w:delText>
        </w:r>
      </w:del>
    </w:p>
    <w:p w:rsidR="004F3824" w:rsidDel="00BF6493" w:rsidRDefault="004F3824">
      <w:pPr>
        <w:rPr>
          <w:del w:id="751" w:author="Patterson, Robert" w:date="2017-04-26T10:20:00Z"/>
          <w:rFonts w:ascii="Times New Roman" w:eastAsia="Times New Roman" w:hAnsi="Times New Roman" w:cs="Times New Roman"/>
          <w:sz w:val="25"/>
          <w:szCs w:val="25"/>
        </w:rPr>
      </w:pPr>
    </w:p>
    <w:p w:rsidR="004F3824" w:rsidDel="00BF6493" w:rsidRDefault="003621EC">
      <w:pPr>
        <w:numPr>
          <w:ilvl w:val="0"/>
          <w:numId w:val="4"/>
        </w:numPr>
        <w:tabs>
          <w:tab w:val="left" w:pos="397"/>
        </w:tabs>
        <w:spacing w:line="204" w:lineRule="exact"/>
        <w:ind w:right="169" w:firstLine="0"/>
        <w:rPr>
          <w:del w:id="752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53" w:author="Patterson, Robert" w:date="2017-04-26T10:20:00Z"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 xml:space="preserve">Installation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-1"/>
            <w:sz w:val="18"/>
          </w:rPr>
          <w:delText xml:space="preserve"> laboratories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exposed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wiring</w:delText>
        </w:r>
        <w:r w:rsidDel="00BF6493">
          <w:rPr>
            <w:rFonts w:ascii="Times New Roman"/>
            <w:spacing w:val="7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experimental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purposes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only;</w:delText>
        </w:r>
      </w:del>
    </w:p>
    <w:p w:rsidR="004F3824" w:rsidDel="00BF6493" w:rsidRDefault="004F3824">
      <w:pPr>
        <w:spacing w:before="5"/>
        <w:rPr>
          <w:del w:id="754" w:author="Patterson, Robert" w:date="2017-04-26T10:20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4"/>
        </w:numPr>
        <w:tabs>
          <w:tab w:val="left" w:pos="397"/>
        </w:tabs>
        <w:ind w:right="169" w:firstLine="0"/>
        <w:rPr>
          <w:del w:id="755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56" w:author="Patterson, Robert" w:date="2017-04-26T10:20:00Z">
        <w:r w:rsidDel="00BF6493">
          <w:rPr>
            <w:rFonts w:ascii="Times New Roman"/>
            <w:spacing w:val="-1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work </w:delText>
        </w:r>
        <w:r w:rsidDel="00BF6493">
          <w:rPr>
            <w:rFonts w:ascii="Times New Roman"/>
            <w:spacing w:val="1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owner 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his 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her </w:delText>
        </w:r>
        <w:r w:rsidDel="00BF6493">
          <w:rPr>
            <w:rFonts w:ascii="Times New Roman"/>
            <w:spacing w:val="-1"/>
            <w:sz w:val="18"/>
          </w:rPr>
          <w:delText>regular</w:delText>
        </w:r>
        <w:r w:rsidDel="00BF6493">
          <w:rPr>
            <w:rFonts w:ascii="Times New Roman"/>
            <w:spacing w:val="4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employees</w:delText>
        </w:r>
        <w:r w:rsidDel="00BF6493">
          <w:rPr>
            <w:rFonts w:ascii="Times New Roman"/>
            <w:sz w:val="18"/>
          </w:rPr>
          <w:delText xml:space="preserve"> in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owner's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freestanding single</w:delText>
        </w:r>
        <w:r w:rsidDel="00BF6493">
          <w:rPr>
            <w:rFonts w:ascii="Times New Roman"/>
            <w:sz w:val="18"/>
          </w:rPr>
          <w:delText xml:space="preserve"> unit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residence,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outbuildings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accessory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such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freestanding single</w:delText>
        </w:r>
        <w:r w:rsidDel="00BF6493">
          <w:rPr>
            <w:rFonts w:ascii="Times New Roman"/>
            <w:sz w:val="18"/>
          </w:rPr>
          <w:delText xml:space="preserve"> unit</w:delText>
        </w:r>
        <w:r w:rsidDel="00BF6493">
          <w:rPr>
            <w:rFonts w:ascii="Times New Roman"/>
            <w:spacing w:val="6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residence </w:delText>
        </w:r>
        <w:r w:rsidDel="00BF6493">
          <w:rPr>
            <w:rFonts w:ascii="Times New Roman"/>
            <w:sz w:val="18"/>
          </w:rPr>
          <w:delText>or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structure</w:delText>
        </w:r>
        <w:r w:rsidDel="00BF6493">
          <w:rPr>
            <w:rFonts w:ascii="Times New Roman"/>
            <w:spacing w:val="-1"/>
            <w:sz w:val="18"/>
          </w:rPr>
          <w:delText xml:space="preserve"> 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owner-occupied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2"/>
            <w:sz w:val="18"/>
          </w:rPr>
          <w:delText>farms;</w:delText>
        </w:r>
      </w:del>
    </w:p>
    <w:p w:rsidR="004F3824" w:rsidDel="00BF6493" w:rsidRDefault="004F3824">
      <w:pPr>
        <w:spacing w:before="5"/>
        <w:rPr>
          <w:del w:id="757" w:author="Patterson, Robert" w:date="2017-04-26T10:20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4"/>
        </w:numPr>
        <w:tabs>
          <w:tab w:val="left" w:pos="397"/>
        </w:tabs>
        <w:spacing w:line="239" w:lineRule="auto"/>
        <w:ind w:right="56" w:firstLine="0"/>
        <w:rPr>
          <w:del w:id="758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59" w:author="Patterson, Robert" w:date="2017-04-26T10:20:00Z"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installations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performed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a part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training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project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vocational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school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other </w:delText>
        </w:r>
        <w:r w:rsidDel="00BF6493">
          <w:rPr>
            <w:rFonts w:ascii="Times New Roman"/>
            <w:spacing w:val="-1"/>
            <w:sz w:val="18"/>
          </w:rPr>
          <w:delText>educational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institution.</w:delText>
        </w:r>
        <w:r w:rsidDel="00BF6493">
          <w:rPr>
            <w:rFonts w:ascii="Times New Roman"/>
            <w:spacing w:val="57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However,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inspected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building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5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installation </w:delText>
        </w:r>
        <w:r w:rsidDel="00BF6493">
          <w:rPr>
            <w:rFonts w:ascii="Times New Roman"/>
            <w:sz w:val="18"/>
          </w:rPr>
          <w:delText xml:space="preserve">is </w:delText>
        </w:r>
        <w:r w:rsidDel="00BF6493">
          <w:rPr>
            <w:rFonts w:ascii="Times New Roman"/>
            <w:spacing w:val="-1"/>
            <w:sz w:val="18"/>
          </w:rPr>
          <w:delText>made,</w:delText>
        </w:r>
        <w:r w:rsidDel="00BF6493">
          <w:rPr>
            <w:rFonts w:ascii="Times New Roman"/>
            <w:sz w:val="18"/>
          </w:rPr>
          <w:delText xml:space="preserve"> is 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a </w:delText>
        </w:r>
        <w:r w:rsidDel="00BF6493">
          <w:rPr>
            <w:rFonts w:ascii="Times New Roman"/>
            <w:spacing w:val="-1"/>
            <w:sz w:val="18"/>
          </w:rPr>
          <w:delText>"complex</w:delText>
        </w:r>
        <w:r w:rsidDel="00BF6493">
          <w:rPr>
            <w:rFonts w:ascii="Times New Roman"/>
            <w:spacing w:val="45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structure";</w:delText>
        </w:r>
      </w:del>
    </w:p>
    <w:p w:rsidR="004F3824" w:rsidDel="00BF6493" w:rsidRDefault="004F3824">
      <w:pPr>
        <w:spacing w:before="7"/>
        <w:rPr>
          <w:del w:id="760" w:author="Patterson, Robert" w:date="2017-04-26T10:20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4"/>
        </w:numPr>
        <w:tabs>
          <w:tab w:val="left" w:pos="397"/>
        </w:tabs>
        <w:spacing w:line="239" w:lineRule="auto"/>
        <w:ind w:right="226" w:firstLine="0"/>
        <w:rPr>
          <w:del w:id="761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62" w:author="Patterson, Robert" w:date="2017-04-26T10:20:00Z"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work performed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1"/>
            <w:sz w:val="18"/>
          </w:rPr>
          <w:delText xml:space="preserve"> 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electrician's</w:delText>
        </w:r>
        <w:r w:rsidDel="00BF6493">
          <w:rPr>
            <w:rFonts w:ascii="Times New Roman"/>
            <w:sz w:val="18"/>
          </w:rPr>
          <w:delText xml:space="preserve"> helper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the</w:delText>
        </w:r>
        <w:r w:rsidDel="00BF6493">
          <w:rPr>
            <w:rFonts w:ascii="Times New Roman"/>
            <w:spacing w:val="-1"/>
            <w:sz w:val="18"/>
          </w:rPr>
          <w:delText xml:space="preserve"> direct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supervision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holds an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appropriate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issued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chapter;</w:delText>
        </w:r>
      </w:del>
    </w:p>
    <w:p w:rsidR="004F3824" w:rsidDel="00BF6493" w:rsidRDefault="004F3824">
      <w:pPr>
        <w:spacing w:before="9"/>
        <w:rPr>
          <w:del w:id="763" w:author="Patterson, Robert" w:date="2017-04-26T10:20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4"/>
        </w:numPr>
        <w:tabs>
          <w:tab w:val="left" w:pos="397"/>
        </w:tabs>
        <w:spacing w:line="237" w:lineRule="auto"/>
        <w:ind w:right="350" w:firstLine="0"/>
        <w:rPr>
          <w:del w:id="764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65" w:author="Patterson, Robert" w:date="2017-04-26T10:20:00Z">
        <w:r w:rsidDel="00BF6493">
          <w:rPr>
            <w:rFonts w:ascii="Times New Roman"/>
            <w:spacing w:val="-1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work </w:delText>
        </w:r>
        <w:r w:rsidDel="00BF6493">
          <w:rPr>
            <w:rFonts w:ascii="Times New Roman"/>
            <w:sz w:val="18"/>
          </w:rPr>
          <w:delText>in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a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building</w:delText>
        </w:r>
        <w:r w:rsidDel="00BF6493">
          <w:rPr>
            <w:rFonts w:ascii="Times New Roman"/>
            <w:spacing w:val="-1"/>
            <w:sz w:val="18"/>
          </w:rPr>
          <w:delText xml:space="preserve"> used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dwelling </w:delText>
        </w:r>
        <w:r w:rsidDel="00BF6493">
          <w:rPr>
            <w:rFonts w:ascii="Times New Roman"/>
            <w:sz w:val="18"/>
          </w:rPr>
          <w:delText>or</w:delText>
        </w:r>
        <w:r w:rsidDel="00BF6493">
          <w:rPr>
            <w:rFonts w:ascii="Times New Roman"/>
            <w:spacing w:val="4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residential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purposes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contains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more </w:delText>
        </w:r>
        <w:r w:rsidDel="00BF6493">
          <w:rPr>
            <w:rFonts w:ascii="Times New Roman"/>
            <w:sz w:val="18"/>
          </w:rPr>
          <w:delText>than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two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dwelling </w:delText>
        </w:r>
        <w:r w:rsidDel="00BF6493">
          <w:rPr>
            <w:rFonts w:ascii="Times New Roman"/>
            <w:sz w:val="18"/>
          </w:rPr>
          <w:delText>units.</w:delText>
        </w:r>
      </w:del>
    </w:p>
    <w:p w:rsidR="004F3824" w:rsidDel="00BF6493" w:rsidRDefault="004F3824">
      <w:pPr>
        <w:spacing w:before="7"/>
        <w:rPr>
          <w:del w:id="766" w:author="Patterson, Robert" w:date="2017-04-26T10:20:00Z"/>
          <w:rFonts w:ascii="Times New Roman" w:eastAsia="Times New Roman" w:hAnsi="Times New Roman" w:cs="Times New Roman"/>
          <w:sz w:val="24"/>
          <w:szCs w:val="24"/>
        </w:rPr>
      </w:pPr>
    </w:p>
    <w:p w:rsidR="004F3824" w:rsidDel="00BF6493" w:rsidRDefault="003621EC">
      <w:pPr>
        <w:numPr>
          <w:ilvl w:val="0"/>
          <w:numId w:val="4"/>
        </w:numPr>
        <w:tabs>
          <w:tab w:val="left" w:pos="397"/>
        </w:tabs>
        <w:ind w:right="169" w:firstLine="0"/>
        <w:rPr>
          <w:del w:id="767" w:author="Patterson, Robert" w:date="2017-04-26T10:20:00Z"/>
          <w:rFonts w:ascii="Times New Roman" w:eastAsia="Times New Roman" w:hAnsi="Times New Roman" w:cs="Times New Roman"/>
          <w:sz w:val="18"/>
          <w:szCs w:val="18"/>
        </w:rPr>
      </w:pPr>
      <w:del w:id="768" w:author="Patterson, Robert" w:date="2017-04-26T10:20:00Z">
        <w:r w:rsidDel="00BF6493">
          <w:rPr>
            <w:rFonts w:ascii="Times New Roman"/>
            <w:sz w:val="18"/>
          </w:rPr>
          <w:delText xml:space="preserve">) </w:delText>
        </w:r>
        <w:r w:rsidDel="00BF6493">
          <w:rPr>
            <w:rFonts w:ascii="Times New Roman"/>
            <w:spacing w:val="-1"/>
            <w:sz w:val="18"/>
          </w:rPr>
          <w:delText xml:space="preserve">Installation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solar </w:delText>
        </w:r>
        <w:r w:rsidDel="00BF6493">
          <w:rPr>
            <w:rFonts w:ascii="Times New Roman"/>
            <w:spacing w:val="-1"/>
            <w:sz w:val="18"/>
          </w:rPr>
          <w:delText xml:space="preserve">electric modules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racking</w:delText>
        </w:r>
        <w:r w:rsidDel="00BF6493">
          <w:rPr>
            <w:rFonts w:ascii="Times New Roman"/>
            <w:spacing w:val="-1"/>
            <w:sz w:val="18"/>
          </w:rPr>
          <w:delText xml:space="preserve"> on</w:delText>
        </w:r>
        <w:r w:rsidDel="00BF6493">
          <w:rPr>
            <w:rFonts w:ascii="Times New Roman"/>
            <w:spacing w:val="49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complex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structures to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point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connection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field-</w:delText>
        </w:r>
        <w:r w:rsidDel="00BF6493">
          <w:rPr>
            <w:rFonts w:ascii="Times New Roman"/>
            <w:spacing w:val="3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fabricated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wiring </w:delText>
        </w:r>
        <w:r w:rsidDel="00BF6493">
          <w:rPr>
            <w:rFonts w:ascii="Times New Roman"/>
            <w:sz w:val="18"/>
          </w:rPr>
          <w:delText>and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erection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net </w:delText>
        </w:r>
        <w:r w:rsidDel="00BF6493">
          <w:rPr>
            <w:rFonts w:ascii="Times New Roman"/>
            <w:spacing w:val="-1"/>
            <w:sz w:val="18"/>
          </w:rPr>
          <w:delText>metered</w:delText>
        </w:r>
        <w:r w:rsidDel="00BF6493">
          <w:rPr>
            <w:rFonts w:ascii="Times New Roman"/>
            <w:spacing w:val="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wind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turbines.</w:delText>
        </w:r>
      </w:del>
    </w:p>
    <w:p w:rsidR="004F3824" w:rsidRDefault="003621EC" w:rsidP="0030645E">
      <w:pPr>
        <w:spacing w:before="57"/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911.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Penalty</w:t>
      </w:r>
    </w:p>
    <w:p w:rsidR="004F3824" w:rsidDel="00BF6493" w:rsidRDefault="004F3824">
      <w:pPr>
        <w:spacing w:before="57"/>
        <w:ind w:left="140"/>
        <w:rPr>
          <w:del w:id="769" w:author="Patterson, Robert" w:date="2017-04-26T10:20:00Z"/>
          <w:rFonts w:ascii="Times New Roman" w:eastAsia="Times New Roman" w:hAnsi="Times New Roman" w:cs="Times New Roman"/>
          <w:b/>
          <w:bCs/>
          <w:sz w:val="24"/>
          <w:szCs w:val="24"/>
        </w:rPr>
        <w:pPrChange w:id="770" w:author="Patterson, Robert" w:date="2017-04-26T10:20:00Z">
          <w:pPr>
            <w:spacing w:before="3"/>
          </w:pPr>
        </w:pPrChange>
      </w:pPr>
    </w:p>
    <w:p w:rsidR="004F3824" w:rsidDel="00BF6493" w:rsidRDefault="003621EC">
      <w:pPr>
        <w:spacing w:before="57"/>
        <w:ind w:left="140"/>
        <w:rPr>
          <w:del w:id="771" w:author="Patterson, Robert" w:date="2017-04-26T10:20:00Z"/>
          <w:rFonts w:ascii="Times New Roman" w:eastAsia="Times New Roman" w:hAnsi="Times New Roman" w:cs="Times New Roman"/>
          <w:sz w:val="18"/>
          <w:szCs w:val="18"/>
        </w:rPr>
        <w:pPrChange w:id="772" w:author="Patterson, Robert" w:date="2017-04-26T10:20:00Z">
          <w:pPr>
            <w:spacing w:line="239" w:lineRule="auto"/>
            <w:ind w:left="140" w:right="145"/>
          </w:pPr>
        </w:pPrChange>
      </w:pPr>
      <w:del w:id="773" w:author="Patterson, Robert" w:date="2017-04-26T10:20:00Z"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installs, </w:delText>
        </w:r>
        <w:r w:rsidDel="00BF6493">
          <w:rPr>
            <w:rFonts w:ascii="Times New Roman"/>
            <w:spacing w:val="-1"/>
            <w:sz w:val="18"/>
          </w:rPr>
          <w:delText>replaces</w:delText>
        </w:r>
        <w:r w:rsidDel="00BF6493">
          <w:rPr>
            <w:rFonts w:ascii="Times New Roman"/>
            <w:sz w:val="18"/>
          </w:rPr>
          <w:delText xml:space="preserve"> or </w:delText>
        </w:r>
        <w:r w:rsidDel="00BF6493">
          <w:rPr>
            <w:rFonts w:ascii="Times New Roman"/>
            <w:spacing w:val="-1"/>
            <w:sz w:val="18"/>
          </w:rPr>
          <w:delText>repairs</w:delText>
        </w:r>
        <w:r w:rsidDel="00BF6493">
          <w:rPr>
            <w:rFonts w:ascii="Times New Roman"/>
            <w:sz w:val="18"/>
          </w:rPr>
          <w:delText xml:space="preserve">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3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except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provided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 sections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882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and 910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this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title,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without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first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obtaining 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appropriate license 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this</w:delText>
        </w:r>
        <w:r w:rsidDel="00BF6493">
          <w:rPr>
            <w:rFonts w:ascii="Times New Roman"/>
            <w:spacing w:val="8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subchapter,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or </w:delText>
        </w:r>
        <w:r w:rsidDel="00BF6493">
          <w:rPr>
            <w:rFonts w:ascii="Times New Roman"/>
            <w:spacing w:val="-1"/>
            <w:sz w:val="18"/>
          </w:rPr>
          <w:delText>employs</w:delText>
        </w:r>
        <w:r w:rsidDel="00BF6493">
          <w:rPr>
            <w:rFonts w:ascii="Times New Roman"/>
            <w:sz w:val="18"/>
          </w:rPr>
          <w:delText xml:space="preserve"> a person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to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make </w:delText>
        </w:r>
        <w:r w:rsidDel="00BF6493">
          <w:rPr>
            <w:rFonts w:ascii="Times New Roman"/>
            <w:sz w:val="18"/>
          </w:rPr>
          <w:delText>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electrical</w:delText>
        </w:r>
        <w:r w:rsidDel="00BF6493">
          <w:rPr>
            <w:rFonts w:ascii="Times New Roman"/>
            <w:spacing w:val="30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installation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which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is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not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properly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this</w:delText>
        </w:r>
        <w:r w:rsidDel="00BF6493">
          <w:rPr>
            <w:rFonts w:ascii="Times New Roman"/>
            <w:spacing w:val="67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chapter, or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procures</w:delText>
        </w:r>
        <w:r w:rsidDel="00BF6493">
          <w:rPr>
            <w:rFonts w:ascii="Times New Roman"/>
            <w:sz w:val="18"/>
          </w:rPr>
          <w:delText xml:space="preserve"> any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 wrongfully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or by</w:delText>
        </w:r>
        <w:r w:rsidDel="00BF6493">
          <w:rPr>
            <w:rFonts w:ascii="Times New Roman"/>
            <w:spacing w:val="-1"/>
            <w:sz w:val="18"/>
          </w:rPr>
          <w:delText xml:space="preserve"> fraud,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pacing w:val="63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be</w:delText>
        </w:r>
        <w:r w:rsidDel="00BF6493">
          <w:rPr>
            <w:rFonts w:ascii="Times New Roman"/>
            <w:spacing w:val="-1"/>
            <w:sz w:val="18"/>
          </w:rPr>
          <w:delText xml:space="preserve"> fined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not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more </w:delText>
        </w:r>
        <w:r w:rsidDel="00BF6493">
          <w:rPr>
            <w:rFonts w:ascii="Times New Roman"/>
            <w:sz w:val="18"/>
          </w:rPr>
          <w:delText>than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$500.00</w:delText>
        </w:r>
        <w:r w:rsidDel="00BF6493">
          <w:rPr>
            <w:rFonts w:ascii="Times New Roman"/>
            <w:spacing w:val="-1"/>
            <w:sz w:val="18"/>
          </w:rPr>
          <w:delText xml:space="preserve"> 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each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offense.</w:delText>
        </w:r>
      </w:del>
    </w:p>
    <w:p w:rsidR="004F3824" w:rsidDel="00BF6493" w:rsidRDefault="004F3824">
      <w:pPr>
        <w:spacing w:before="57"/>
        <w:ind w:left="140"/>
        <w:rPr>
          <w:del w:id="774" w:author="Patterson, Robert" w:date="2017-04-26T10:20:00Z"/>
          <w:rFonts w:ascii="Times New Roman" w:eastAsia="Times New Roman" w:hAnsi="Times New Roman" w:cs="Times New Roman"/>
          <w:sz w:val="24"/>
          <w:szCs w:val="24"/>
        </w:rPr>
        <w:pPrChange w:id="775" w:author="Patterson, Robert" w:date="2017-04-26T10:20:00Z">
          <w:pPr>
            <w:spacing w:before="9"/>
          </w:pPr>
        </w:pPrChange>
      </w:pPr>
    </w:p>
    <w:p w:rsidR="004F3824" w:rsidRDefault="003621EC">
      <w:pPr>
        <w:spacing w:before="57"/>
        <w:ind w:left="140"/>
        <w:rPr>
          <w:rFonts w:ascii="Times New Roman" w:eastAsia="Times New Roman" w:hAnsi="Times New Roman" w:cs="Times New Roman"/>
          <w:sz w:val="18"/>
          <w:szCs w:val="18"/>
        </w:rPr>
        <w:pPrChange w:id="776" w:author="Patterson, Robert" w:date="2017-04-26T10:20:00Z">
          <w:pPr>
            <w:ind w:left="140"/>
          </w:pPr>
        </w:pPrChange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913.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License fees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licenses</w:t>
      </w:r>
    </w:p>
    <w:p w:rsidR="004F3824" w:rsidDel="00BF6493" w:rsidRDefault="004F3824">
      <w:pPr>
        <w:spacing w:before="57"/>
        <w:ind w:left="140"/>
        <w:rPr>
          <w:del w:id="777" w:author="Patterson, Robert" w:date="2017-04-26T10:20:00Z"/>
          <w:rFonts w:ascii="Times New Roman" w:eastAsia="Times New Roman" w:hAnsi="Times New Roman" w:cs="Times New Roman"/>
          <w:b/>
          <w:bCs/>
          <w:sz w:val="23"/>
          <w:szCs w:val="23"/>
        </w:rPr>
        <w:pPrChange w:id="778" w:author="Patterson, Robert" w:date="2017-04-26T10:20:00Z">
          <w:pPr>
            <w:spacing w:before="11"/>
          </w:pPr>
        </w:pPrChange>
      </w:pPr>
    </w:p>
    <w:p w:rsidR="004F3824" w:rsidDel="00BF6493" w:rsidRDefault="003621EC">
      <w:pPr>
        <w:spacing w:before="57"/>
        <w:ind w:left="140"/>
        <w:rPr>
          <w:del w:id="779" w:author="Patterson, Robert" w:date="2017-04-26T10:20:00Z"/>
          <w:rFonts w:ascii="Times New Roman" w:eastAsia="Times New Roman" w:hAnsi="Times New Roman" w:cs="Times New Roman"/>
          <w:sz w:val="18"/>
          <w:szCs w:val="18"/>
        </w:rPr>
        <w:pPrChange w:id="780" w:author="Patterson, Robert" w:date="2017-04-26T10:20:00Z">
          <w:pPr>
            <w:ind w:left="140"/>
          </w:pPr>
        </w:pPrChange>
      </w:pPr>
      <w:del w:id="781" w:author="Patterson, Robert" w:date="2017-04-26T10:20:00Z">
        <w:r w:rsidDel="00BF6493">
          <w:rPr>
            <w:rFonts w:ascii="Times New Roman"/>
            <w:spacing w:val="-1"/>
            <w:sz w:val="18"/>
          </w:rPr>
          <w:delText>All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licenses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shall</w:delText>
        </w:r>
        <w:r w:rsidDel="00BF6493">
          <w:rPr>
            <w:rFonts w:ascii="Times New Roman"/>
            <w:sz w:val="18"/>
          </w:rPr>
          <w:delText xml:space="preserve"> be</w:delText>
        </w:r>
        <w:r w:rsidDel="00BF6493">
          <w:rPr>
            <w:rFonts w:ascii="Times New Roman"/>
            <w:spacing w:val="-1"/>
            <w:sz w:val="18"/>
          </w:rPr>
          <w:delText xml:space="preserve"> issued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3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chairman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board.</w:delText>
        </w:r>
      </w:del>
    </w:p>
    <w:p w:rsidR="004F3824" w:rsidDel="00BF6493" w:rsidRDefault="004F3824">
      <w:pPr>
        <w:spacing w:before="57"/>
        <w:ind w:left="140"/>
        <w:rPr>
          <w:del w:id="782" w:author="Patterson, Robert" w:date="2017-04-26T10:20:00Z"/>
          <w:rFonts w:ascii="Times New Roman" w:eastAsia="Times New Roman" w:hAnsi="Times New Roman" w:cs="Times New Roman"/>
          <w:sz w:val="24"/>
          <w:szCs w:val="24"/>
        </w:rPr>
        <w:pPrChange w:id="783" w:author="Patterson, Robert" w:date="2017-04-26T10:20:00Z">
          <w:pPr>
            <w:spacing w:before="9"/>
          </w:pPr>
        </w:pPrChange>
      </w:pPr>
    </w:p>
    <w:p w:rsidR="004F3824" w:rsidDel="00BF6493" w:rsidRDefault="003621EC">
      <w:pPr>
        <w:spacing w:before="57"/>
        <w:ind w:left="140"/>
        <w:rPr>
          <w:del w:id="784" w:author="Patterson, Robert" w:date="2017-04-26T10:20:00Z"/>
          <w:rFonts w:ascii="Times New Roman" w:eastAsia="Times New Roman" w:hAnsi="Times New Roman" w:cs="Times New Roman"/>
          <w:sz w:val="18"/>
          <w:szCs w:val="18"/>
        </w:rPr>
        <w:pPrChange w:id="785" w:author="Patterson, Robert" w:date="2017-04-26T10:20:00Z">
          <w:pPr>
            <w:ind w:left="140"/>
          </w:pPr>
        </w:pPrChange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914.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Members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board;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per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diem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expenses</w:t>
      </w:r>
    </w:p>
    <w:p w:rsidR="004F3824" w:rsidDel="00BF6493" w:rsidRDefault="004F3824">
      <w:pPr>
        <w:spacing w:before="57"/>
        <w:ind w:left="140"/>
        <w:rPr>
          <w:del w:id="786" w:author="Patterson, Robert" w:date="2017-04-26T10:20:00Z"/>
          <w:rFonts w:ascii="Times New Roman" w:eastAsia="Times New Roman" w:hAnsi="Times New Roman" w:cs="Times New Roman"/>
          <w:b/>
          <w:bCs/>
          <w:sz w:val="24"/>
          <w:szCs w:val="24"/>
        </w:rPr>
        <w:pPrChange w:id="787" w:author="Patterson, Robert" w:date="2017-04-26T10:20:00Z">
          <w:pPr>
            <w:spacing w:before="7"/>
          </w:pPr>
        </w:pPrChange>
      </w:pPr>
    </w:p>
    <w:p w:rsidR="004F3824" w:rsidDel="00BF6493" w:rsidRDefault="003621EC">
      <w:pPr>
        <w:spacing w:before="57"/>
        <w:ind w:left="140"/>
        <w:rPr>
          <w:del w:id="788" w:author="Patterson, Robert" w:date="2017-04-26T10:20:00Z"/>
          <w:rFonts w:ascii="Times New Roman" w:eastAsia="Times New Roman" w:hAnsi="Times New Roman" w:cs="Times New Roman"/>
          <w:sz w:val="18"/>
          <w:szCs w:val="18"/>
        </w:rPr>
        <w:pPrChange w:id="789" w:author="Patterson, Robert" w:date="2017-04-26T10:20:00Z">
          <w:pPr>
            <w:spacing w:line="204" w:lineRule="exact"/>
            <w:ind w:left="140" w:right="145"/>
          </w:pPr>
        </w:pPrChange>
      </w:pPr>
      <w:del w:id="790" w:author="Patterson, Robert" w:date="2017-04-26T10:20:00Z"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Each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appointed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>member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of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the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board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is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entitled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to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a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per</w:delText>
        </w:r>
        <w:r w:rsidDel="00BF6493">
          <w:rPr>
            <w:rFonts w:ascii="Times New Roman" w:eastAsia="Times New Roman" w:hAnsi="Times New Roman" w:cs="Times New Roman"/>
            <w:spacing w:val="-2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diem</w:delText>
        </w:r>
        <w:r w:rsidDel="00BF6493">
          <w:rPr>
            <w:rFonts w:ascii="Times New Roman" w:eastAsia="Times New Roman" w:hAnsi="Times New Roman" w:cs="Times New Roman"/>
            <w:spacing w:val="5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and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expenses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as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provided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>in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 xml:space="preserve"> 32 V.S.A.</w:delText>
        </w:r>
        <w:r w:rsidDel="00BF6493">
          <w:rPr>
            <w:rFonts w:ascii="Times New Roman" w:eastAsia="Times New Roman" w:hAnsi="Times New Roman" w:cs="Times New Roman"/>
            <w:sz w:val="18"/>
            <w:szCs w:val="18"/>
          </w:rPr>
          <w:delText xml:space="preserve"> §</w:delText>
        </w:r>
        <w:r w:rsidDel="00BF6493">
          <w:rPr>
            <w:rFonts w:ascii="Times New Roman" w:eastAsia="Times New Roman" w:hAnsi="Times New Roman" w:cs="Times New Roman"/>
            <w:spacing w:val="1"/>
            <w:sz w:val="18"/>
            <w:szCs w:val="18"/>
          </w:rPr>
          <w:delText xml:space="preserve"> </w:delText>
        </w:r>
        <w:r w:rsidDel="00BF6493">
          <w:rPr>
            <w:rFonts w:ascii="Times New Roman" w:eastAsia="Times New Roman" w:hAnsi="Times New Roman" w:cs="Times New Roman"/>
            <w:spacing w:val="-1"/>
            <w:sz w:val="18"/>
            <w:szCs w:val="18"/>
          </w:rPr>
          <w:delText>1010.</w:delText>
        </w:r>
      </w:del>
    </w:p>
    <w:p w:rsidR="004F3824" w:rsidDel="00BF6493" w:rsidRDefault="004F3824">
      <w:pPr>
        <w:spacing w:before="57"/>
        <w:ind w:left="140"/>
        <w:rPr>
          <w:del w:id="791" w:author="Patterson, Robert" w:date="2017-04-26T10:20:00Z"/>
          <w:rFonts w:ascii="Times New Roman" w:eastAsia="Times New Roman" w:hAnsi="Times New Roman" w:cs="Times New Roman"/>
          <w:sz w:val="24"/>
          <w:szCs w:val="24"/>
        </w:rPr>
        <w:pPrChange w:id="792" w:author="Patterson, Robert" w:date="2017-04-26T10:20:00Z">
          <w:pPr>
            <w:spacing w:before="7"/>
          </w:pPr>
        </w:pPrChange>
      </w:pPr>
    </w:p>
    <w:p w:rsidR="004F3824" w:rsidRDefault="003621EC">
      <w:pPr>
        <w:spacing w:before="57"/>
        <w:ind w:left="140"/>
        <w:rPr>
          <w:rFonts w:ascii="Times New Roman" w:eastAsia="Times New Roman" w:hAnsi="Times New Roman" w:cs="Times New Roman"/>
          <w:sz w:val="18"/>
          <w:szCs w:val="18"/>
        </w:rPr>
        <w:pPrChange w:id="793" w:author="Patterson, Robert" w:date="2017-04-26T10:20:00Z">
          <w:pPr>
            <w:ind w:left="140"/>
          </w:pPr>
        </w:pPrChange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§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915.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Employment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inspectors;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appropriation</w:t>
      </w:r>
    </w:p>
    <w:p w:rsidR="004F3824" w:rsidDel="00BF6493" w:rsidRDefault="004F3824">
      <w:pPr>
        <w:spacing w:before="57"/>
        <w:ind w:left="140"/>
        <w:rPr>
          <w:del w:id="794" w:author="Patterson, Robert" w:date="2017-04-26T10:20:00Z"/>
          <w:rFonts w:ascii="Times New Roman" w:eastAsia="Times New Roman" w:hAnsi="Times New Roman" w:cs="Times New Roman"/>
          <w:b/>
          <w:bCs/>
          <w:sz w:val="24"/>
          <w:szCs w:val="24"/>
        </w:rPr>
        <w:pPrChange w:id="795" w:author="Patterson, Robert" w:date="2017-04-26T10:20:00Z">
          <w:pPr>
            <w:spacing w:before="2"/>
          </w:pPr>
        </w:pPrChange>
      </w:pPr>
    </w:p>
    <w:p w:rsidR="004F3824" w:rsidDel="00BF6493" w:rsidRDefault="003621EC">
      <w:pPr>
        <w:spacing w:before="57"/>
        <w:ind w:left="140"/>
        <w:rPr>
          <w:del w:id="796" w:author="Patterson, Robert" w:date="2017-04-26T10:20:00Z"/>
          <w:rFonts w:ascii="Times New Roman" w:eastAsia="Times New Roman" w:hAnsi="Times New Roman" w:cs="Times New Roman"/>
          <w:sz w:val="18"/>
          <w:szCs w:val="18"/>
        </w:rPr>
        <w:pPrChange w:id="797" w:author="Patterson, Robert" w:date="2017-04-26T10:20:00Z">
          <w:pPr>
            <w:ind w:left="140" w:right="145"/>
          </w:pPr>
        </w:pPrChange>
      </w:pPr>
      <w:del w:id="798" w:author="Patterson, Robert" w:date="2017-04-26T10:20:00Z">
        <w:r w:rsidDel="00BF6493">
          <w:rPr>
            <w:rFonts w:ascii="Times New Roman"/>
            <w:spacing w:val="-1"/>
            <w:sz w:val="18"/>
          </w:rPr>
          <w:delText>The department</w:delText>
        </w:r>
        <w:r w:rsidDel="00BF6493">
          <w:rPr>
            <w:rFonts w:ascii="Times New Roman"/>
            <w:sz w:val="18"/>
          </w:rPr>
          <w:delText xml:space="preserve"> 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public</w:delText>
        </w:r>
        <w:r w:rsidDel="00BF6493">
          <w:rPr>
            <w:rFonts w:ascii="Times New Roman"/>
            <w:spacing w:val="-1"/>
            <w:sz w:val="18"/>
          </w:rPr>
          <w:delText xml:space="preserve"> safety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1"/>
            <w:sz w:val="18"/>
          </w:rPr>
          <w:delText>is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authorized</w:delText>
        </w:r>
        <w:r w:rsidDel="00BF6493">
          <w:rPr>
            <w:rFonts w:ascii="Times New Roman"/>
            <w:spacing w:val="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to</w:delText>
        </w:r>
        <w:r w:rsidDel="00BF6493">
          <w:rPr>
            <w:rFonts w:ascii="Times New Roman"/>
            <w:spacing w:val="-1"/>
            <w:sz w:val="18"/>
          </w:rPr>
          <w:delText xml:space="preserve"> employ</w:delText>
        </w:r>
        <w:r w:rsidDel="00BF6493">
          <w:rPr>
            <w:rFonts w:ascii="Times New Roman"/>
            <w:spacing w:val="5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inspectors as</w:delText>
        </w:r>
        <w:r w:rsidDel="00BF6493">
          <w:rPr>
            <w:rFonts w:ascii="Times New Roman"/>
            <w:spacing w:val="-1"/>
            <w:sz w:val="18"/>
          </w:rPr>
          <w:delText xml:space="preserve"> necessary</w:delText>
        </w:r>
        <w:r w:rsidDel="00BF6493">
          <w:rPr>
            <w:rFonts w:ascii="Times New Roman"/>
            <w:spacing w:val="-4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for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carrying </w:delText>
        </w:r>
        <w:r w:rsidDel="00BF6493">
          <w:rPr>
            <w:rFonts w:ascii="Times New Roman"/>
            <w:sz w:val="18"/>
          </w:rPr>
          <w:delText>out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responsibilities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61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>the</w:delText>
        </w:r>
        <w:r w:rsidDel="00BF6493">
          <w:rPr>
            <w:rFonts w:ascii="Times New Roman"/>
            <w:spacing w:val="-1"/>
            <w:sz w:val="18"/>
          </w:rPr>
          <w:delText xml:space="preserve"> commissioner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>under</w:delText>
        </w:r>
        <w:r w:rsidDel="00BF6493">
          <w:rPr>
            <w:rFonts w:ascii="Times New Roman"/>
            <w:sz w:val="18"/>
          </w:rPr>
          <w:delText xml:space="preserve"> </w:delText>
        </w:r>
        <w:r w:rsidDel="00BF6493">
          <w:rPr>
            <w:rFonts w:ascii="Times New Roman"/>
            <w:spacing w:val="-1"/>
            <w:sz w:val="18"/>
          </w:rPr>
          <w:delText xml:space="preserve">section 893 </w:delText>
        </w:r>
        <w:r w:rsidDel="00BF6493">
          <w:rPr>
            <w:rFonts w:ascii="Times New Roman"/>
            <w:sz w:val="18"/>
          </w:rPr>
          <w:delText>of</w:delText>
        </w:r>
        <w:r w:rsidDel="00BF6493">
          <w:rPr>
            <w:rFonts w:ascii="Times New Roman"/>
            <w:spacing w:val="-2"/>
            <w:sz w:val="18"/>
          </w:rPr>
          <w:delText xml:space="preserve"> </w:delText>
        </w:r>
        <w:r w:rsidDel="00BF6493">
          <w:rPr>
            <w:rFonts w:ascii="Times New Roman"/>
            <w:sz w:val="18"/>
          </w:rPr>
          <w:delText xml:space="preserve">this </w:delText>
        </w:r>
        <w:r w:rsidDel="00BF6493">
          <w:rPr>
            <w:rFonts w:ascii="Times New Roman"/>
            <w:spacing w:val="-1"/>
            <w:sz w:val="18"/>
          </w:rPr>
          <w:delText>title.</w:delText>
        </w:r>
      </w:del>
    </w:p>
    <w:p w:rsidR="004F3824" w:rsidRDefault="004F3824">
      <w:pPr>
        <w:spacing w:before="7"/>
        <w:rPr>
          <w:ins w:id="799" w:author="Patterson, Robert" w:date="2017-05-09T09:44:00Z"/>
          <w:rFonts w:ascii="Times New Roman" w:eastAsia="Times New Roman" w:hAnsi="Times New Roman" w:cs="Times New Roman"/>
          <w:sz w:val="24"/>
          <w:szCs w:val="24"/>
        </w:rPr>
      </w:pPr>
    </w:p>
    <w:p w:rsidR="0085398A" w:rsidRPr="00E35434" w:rsidRDefault="0085398A" w:rsidP="0085398A">
      <w:pPr>
        <w:spacing w:before="9"/>
        <w:ind w:left="140"/>
        <w:rPr>
          <w:rFonts w:ascii="Times New Roman" w:eastAsia="Times New Roman" w:hAnsi="Times New Roman" w:cs="Times New Roman"/>
        </w:rPr>
      </w:pPr>
      <w:r w:rsidRPr="00EE2338">
        <w:rPr>
          <w:rFonts w:ascii="Times New Roman" w:eastAsia="Times New Roman" w:hAnsi="Times New Roman" w:cs="Times New Roman"/>
          <w:color w:val="C00000"/>
        </w:rPr>
        <w:t>For full text please refer to;</w:t>
      </w:r>
      <w:r w:rsidRPr="00E35434">
        <w:rPr>
          <w:rFonts w:ascii="Times New Roman" w:eastAsia="Times New Roman" w:hAnsi="Times New Roman" w:cs="Times New Roman"/>
        </w:rPr>
        <w:t xml:space="preserve"> </w:t>
      </w:r>
      <w:hyperlink r:id="rId17" w:history="1">
        <w:r w:rsidRPr="00E35434">
          <w:rPr>
            <w:rStyle w:val="Hyperlink"/>
            <w:rFonts w:ascii="Times New Roman" w:eastAsia="Times New Roman" w:hAnsi="Times New Roman" w:cs="Times New Roman"/>
          </w:rPr>
          <w:t>http://legislature.vermont.gov/statutes/chapter/26/015</w:t>
        </w:r>
      </w:hyperlink>
    </w:p>
    <w:p w:rsidR="0085398A" w:rsidRDefault="0085398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ind w:left="260" w:right="258"/>
        <w:jc w:val="center"/>
        <w:rPr>
          <w:rFonts w:ascii="Times New Roman" w:eastAsia="Times New Roman" w:hAnsi="Times New Roman" w:cs="Times New Roman"/>
          <w:sz w:val="20"/>
          <w:szCs w:val="20"/>
        </w:rPr>
      </w:pPr>
      <w:del w:id="800" w:author="Patterson, Robert" w:date="2017-05-09T10:54:00Z">
        <w:r w:rsidDel="003D1940">
          <w:rPr>
            <w:rFonts w:ascii="Times New Roman"/>
            <w:b/>
            <w:sz w:val="20"/>
          </w:rPr>
          <w:delText>APPENDIX</w:delText>
        </w:r>
      </w:del>
      <w:ins w:id="801" w:author="Patterson, Robert" w:date="2017-05-09T10:54:00Z">
        <w:r w:rsidR="003D1940">
          <w:rPr>
            <w:rFonts w:ascii="Times New Roman"/>
            <w:b/>
            <w:sz w:val="20"/>
          </w:rPr>
          <w:t xml:space="preserve"> ANNEX</w:t>
        </w:r>
      </w:ins>
      <w:r>
        <w:rPr>
          <w:rFonts w:ascii="Times New Roman"/>
          <w:b/>
          <w:spacing w:val="37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II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-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7.8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ILLUMINATION</w:t>
      </w:r>
      <w:r>
        <w:rPr>
          <w:rFonts w:ascii="Times New Roman"/>
          <w:b/>
          <w:spacing w:val="28"/>
          <w:w w:val="99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MEANS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EGRESS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(NFPA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101;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LIFE</w:t>
      </w:r>
      <w:r>
        <w:rPr>
          <w:rFonts w:ascii="Times New Roman"/>
          <w:b/>
          <w:spacing w:val="26"/>
          <w:w w:val="99"/>
          <w:sz w:val="20"/>
        </w:rPr>
        <w:t xml:space="preserve"> </w:t>
      </w:r>
      <w:r>
        <w:rPr>
          <w:rFonts w:ascii="Times New Roman"/>
          <w:b/>
          <w:sz w:val="20"/>
        </w:rPr>
        <w:t>SAFETY</w:t>
      </w:r>
      <w:r>
        <w:rPr>
          <w:rFonts w:ascii="Times New Roman"/>
          <w:b/>
          <w:spacing w:val="-10"/>
          <w:sz w:val="20"/>
        </w:rPr>
        <w:t xml:space="preserve"> </w:t>
      </w:r>
      <w:r>
        <w:rPr>
          <w:rFonts w:ascii="Times New Roman"/>
          <w:b/>
          <w:sz w:val="20"/>
        </w:rPr>
        <w:t>CODE,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201</w:t>
      </w:r>
      <w:del w:id="802" w:author="Patterson, Robert" w:date="2017-05-09T08:28:00Z">
        <w:r w:rsidDel="002B7738">
          <w:rPr>
            <w:rFonts w:ascii="Times New Roman"/>
            <w:b/>
            <w:sz w:val="20"/>
          </w:rPr>
          <w:delText>2</w:delText>
        </w:r>
      </w:del>
      <w:ins w:id="803" w:author="Patterson, Robert" w:date="2017-05-09T08:28:00Z">
        <w:r w:rsidR="002B7738">
          <w:rPr>
            <w:rFonts w:ascii="Times New Roman"/>
            <w:b/>
            <w:sz w:val="20"/>
          </w:rPr>
          <w:t>5</w:t>
        </w:r>
      </w:ins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EDITION)</w:t>
      </w:r>
    </w:p>
    <w:p w:rsidR="004F3824" w:rsidRDefault="004F38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3824" w:rsidRDefault="003621EC">
      <w:pPr>
        <w:numPr>
          <w:ilvl w:val="1"/>
          <w:numId w:val="3"/>
        </w:numPr>
        <w:tabs>
          <w:tab w:val="left" w:pos="443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Illumination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Means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1"/>
          <w:sz w:val="20"/>
        </w:rPr>
        <w:t>of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Egress.</w:t>
      </w:r>
    </w:p>
    <w:p w:rsidR="004F3824" w:rsidRDefault="004F382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numPr>
          <w:ilvl w:val="2"/>
          <w:numId w:val="3"/>
        </w:numPr>
        <w:tabs>
          <w:tab w:val="left" w:pos="593"/>
        </w:tabs>
        <w:ind w:hanging="4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General.</w:t>
      </w:r>
    </w:p>
    <w:p w:rsidR="004F3824" w:rsidRDefault="004F382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numPr>
          <w:ilvl w:val="3"/>
          <w:numId w:val="3"/>
        </w:numPr>
        <w:tabs>
          <w:tab w:val="left" w:pos="692"/>
        </w:tabs>
        <w:ind w:right="205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*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Illumination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means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egress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shall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32"/>
          <w:w w:val="99"/>
          <w:sz w:val="20"/>
        </w:rPr>
        <w:t xml:space="preserve"> </w:t>
      </w:r>
      <w:r>
        <w:rPr>
          <w:rFonts w:ascii="Times New Roman"/>
          <w:sz w:val="20"/>
        </w:rPr>
        <w:t>provided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accordance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Section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7.8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every</w:t>
      </w:r>
      <w:r>
        <w:rPr>
          <w:rFonts w:ascii="Times New Roman"/>
          <w:spacing w:val="28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building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structure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where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required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Chapter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11</w:t>
      </w:r>
      <w:r>
        <w:rPr>
          <w:rFonts w:ascii="Times New Roman"/>
          <w:spacing w:val="37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through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Chapter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42.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purposes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29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requirement,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exit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shall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include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designated</w:t>
      </w:r>
      <w:r>
        <w:rPr>
          <w:rFonts w:ascii="Times New Roman"/>
          <w:spacing w:val="52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stairs,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aisles,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corridors,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ramps,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escalators,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27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passageways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leading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exit.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purposes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32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requirement,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exit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discharge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shall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include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57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designated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stairs,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aisles,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corridors,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ramps,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escalators,</w:t>
      </w:r>
      <w:r>
        <w:rPr>
          <w:rFonts w:ascii="Times New Roman"/>
          <w:spacing w:val="39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walkways,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exit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passageways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leading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public</w:t>
      </w:r>
      <w:r>
        <w:rPr>
          <w:rFonts w:ascii="Times New Roman"/>
          <w:spacing w:val="39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way.</w:t>
      </w:r>
    </w:p>
    <w:p w:rsidR="004F3824" w:rsidRDefault="004F382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numPr>
          <w:ilvl w:val="3"/>
          <w:numId w:val="3"/>
        </w:numPr>
        <w:tabs>
          <w:tab w:val="left" w:pos="742"/>
        </w:tabs>
        <w:ind w:right="205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Illumination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means</w:t>
      </w:r>
      <w:r>
        <w:rPr>
          <w:rFonts w:ascii="Times New Roman"/>
          <w:sz w:val="20"/>
        </w:rPr>
        <w:t xml:space="preserve"> 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egress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shall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39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continuous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during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time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conditions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42"/>
          <w:w w:val="99"/>
          <w:sz w:val="20"/>
        </w:rPr>
        <w:t xml:space="preserve"> </w:t>
      </w:r>
      <w:r>
        <w:rPr>
          <w:rFonts w:ascii="Times New Roman"/>
          <w:sz w:val="20"/>
        </w:rPr>
        <w:t>occupancy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require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means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egress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available</w:t>
      </w:r>
      <w:r>
        <w:rPr>
          <w:rFonts w:ascii="Times New Roman"/>
          <w:spacing w:val="26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use,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unless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otherwise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provided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7.8.1.2.2.</w:t>
      </w:r>
    </w:p>
    <w:p w:rsidR="004F3824" w:rsidRDefault="004F382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Pr="002B0B50" w:rsidRDefault="003621EC">
      <w:pPr>
        <w:numPr>
          <w:ilvl w:val="4"/>
          <w:numId w:val="3"/>
        </w:numPr>
        <w:tabs>
          <w:tab w:val="left" w:pos="893"/>
        </w:tabs>
        <w:ind w:right="308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Artificial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lighting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shall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employed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such</w:t>
      </w:r>
      <w:r>
        <w:rPr>
          <w:rFonts w:ascii="Times New Roman"/>
          <w:spacing w:val="35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locations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and 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such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periods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time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1"/>
          <w:sz w:val="20"/>
        </w:rPr>
        <w:t>as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necessary</w:t>
      </w:r>
      <w:r>
        <w:rPr>
          <w:rFonts w:ascii="Times New Roman"/>
          <w:spacing w:val="46"/>
          <w:w w:val="99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maintain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illumination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minimum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criteria</w:t>
      </w:r>
      <w:r>
        <w:rPr>
          <w:rFonts w:ascii="Times New Roman"/>
          <w:spacing w:val="31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lastRenderedPageBreak/>
        <w:t>values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herein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specified.</w:t>
      </w:r>
    </w:p>
    <w:p w:rsidR="002B0B50" w:rsidDel="002B0B50" w:rsidRDefault="002B0B50" w:rsidP="002B0B50">
      <w:pPr>
        <w:tabs>
          <w:tab w:val="left" w:pos="893"/>
        </w:tabs>
        <w:ind w:right="308"/>
        <w:rPr>
          <w:del w:id="804" w:author="Patterson, Robert" w:date="2017-05-11T14:42:00Z"/>
          <w:rFonts w:ascii="Times New Roman"/>
          <w:sz w:val="20"/>
        </w:rPr>
      </w:pPr>
    </w:p>
    <w:p w:rsidR="002B0B50" w:rsidRPr="00EB5322" w:rsidRDefault="002B0B50" w:rsidP="002B0B50">
      <w:pPr>
        <w:tabs>
          <w:tab w:val="left" w:pos="893"/>
        </w:tabs>
        <w:spacing w:before="53"/>
        <w:ind w:left="140" w:right="19"/>
        <w:jc w:val="both"/>
        <w:rPr>
          <w:ins w:id="805" w:author="Patterson, Robert" w:date="2017-05-11T14:41:00Z"/>
          <w:rFonts w:ascii="Times New Roman" w:eastAsia="Times New Roman" w:hAnsi="Times New Roman" w:cs="Times New Roman"/>
          <w:sz w:val="20"/>
          <w:szCs w:val="20"/>
          <w:rPrChange w:id="806" w:author="Patterson, Robert" w:date="2017-05-11T15:07:00Z">
            <w:rPr>
              <w:ins w:id="807" w:author="Patterson, Robert" w:date="2017-05-11T14:41:00Z"/>
              <w:rFonts w:eastAsia="Times New Roman" w:cs="Times New Roman"/>
              <w:sz w:val="20"/>
              <w:szCs w:val="20"/>
            </w:rPr>
          </w:rPrChange>
        </w:rPr>
      </w:pPr>
      <w:ins w:id="808" w:author="Patterson, Robert" w:date="2017-05-11T14:41:00Z">
        <w:r w:rsidRPr="00EB5322">
          <w:rPr>
            <w:rFonts w:ascii="Times New Roman" w:eastAsia="Times New Roman" w:hAnsi="Times New Roman" w:cs="Times New Roman"/>
            <w:spacing w:val="-1"/>
            <w:sz w:val="20"/>
            <w:szCs w:val="20"/>
            <w:rPrChange w:id="809" w:author="Patterson, Robert" w:date="2017-05-11T15:07:00Z">
              <w:rPr>
                <w:rFonts w:eastAsia="Times New Roman" w:cs="Times New Roman"/>
                <w:spacing w:val="-1"/>
                <w:sz w:val="20"/>
                <w:szCs w:val="20"/>
              </w:rPr>
            </w:rPrChange>
          </w:rPr>
          <w:t xml:space="preserve">7.8.1.2.2* Unless prohibited by Chapters 11 through 43, automatic lighting control devices shall be permitted to temporarily turn off illumination within the means of egress, </w:t>
        </w:r>
        <w:proofErr w:type="gramStart"/>
        <w:r w:rsidRPr="00EB5322">
          <w:rPr>
            <w:rFonts w:ascii="Times New Roman" w:eastAsia="Times New Roman" w:hAnsi="Times New Roman" w:cs="Times New Roman"/>
            <w:spacing w:val="-1"/>
            <w:sz w:val="20"/>
            <w:szCs w:val="20"/>
            <w:rPrChange w:id="810" w:author="Patterson, Robert" w:date="2017-05-11T15:07:00Z">
              <w:rPr>
                <w:rFonts w:eastAsia="Times New Roman" w:cs="Times New Roman"/>
                <w:spacing w:val="-1"/>
                <w:sz w:val="20"/>
                <w:szCs w:val="20"/>
              </w:rPr>
            </w:rPrChange>
          </w:rPr>
          <w:t>provided that</w:t>
        </w:r>
        <w:proofErr w:type="gramEnd"/>
        <w:r w:rsidRPr="00EB5322">
          <w:rPr>
            <w:rFonts w:ascii="Times New Roman" w:eastAsia="Times New Roman" w:hAnsi="Times New Roman" w:cs="Times New Roman"/>
            <w:spacing w:val="-1"/>
            <w:sz w:val="20"/>
            <w:szCs w:val="20"/>
            <w:rPrChange w:id="811" w:author="Patterson, Robert" w:date="2017-05-11T15:07:00Z">
              <w:rPr>
                <w:rFonts w:eastAsia="Times New Roman" w:cs="Times New Roman"/>
                <w:spacing w:val="-1"/>
                <w:sz w:val="20"/>
                <w:szCs w:val="20"/>
              </w:rPr>
            </w:rPrChange>
          </w:rPr>
          <w:t xml:space="preserve"> each lighting control device complies with all of the following:</w:t>
        </w:r>
      </w:ins>
    </w:p>
    <w:p w:rsidR="002B0B50" w:rsidRPr="00EB5322" w:rsidRDefault="002B0B50" w:rsidP="002B0B50">
      <w:pPr>
        <w:spacing w:before="3"/>
        <w:jc w:val="both"/>
        <w:rPr>
          <w:ins w:id="812" w:author="Patterson, Robert" w:date="2017-05-11T14:41:00Z"/>
          <w:rFonts w:ascii="Times New Roman" w:eastAsia="Times New Roman" w:hAnsi="Times New Roman" w:cs="Times New Roman"/>
          <w:sz w:val="16"/>
          <w:szCs w:val="16"/>
          <w:rPrChange w:id="813" w:author="Patterson, Robert" w:date="2017-05-11T15:07:00Z">
            <w:rPr>
              <w:ins w:id="814" w:author="Patterson, Robert" w:date="2017-05-11T14:41:00Z"/>
              <w:rFonts w:eastAsia="Times New Roman" w:cs="Times New Roman"/>
              <w:sz w:val="16"/>
              <w:szCs w:val="16"/>
            </w:rPr>
          </w:rPrChange>
        </w:rPr>
      </w:pPr>
    </w:p>
    <w:p w:rsidR="002B0B50" w:rsidRPr="00EB5322" w:rsidRDefault="002B0B50" w:rsidP="002B0B50">
      <w:pPr>
        <w:tabs>
          <w:tab w:val="left" w:pos="90"/>
        </w:tabs>
        <w:spacing w:before="3"/>
        <w:ind w:left="180"/>
        <w:jc w:val="both"/>
        <w:rPr>
          <w:ins w:id="815" w:author="Patterson, Robert" w:date="2017-05-11T14:41:00Z"/>
          <w:rFonts w:ascii="Times New Roman" w:eastAsia="Times New Roman" w:hAnsi="Times New Roman" w:cs="Times New Roman"/>
          <w:sz w:val="20"/>
          <w:szCs w:val="20"/>
          <w:rPrChange w:id="816" w:author="Patterson, Robert" w:date="2017-05-11T15:07:00Z">
            <w:rPr>
              <w:ins w:id="817" w:author="Patterson, Robert" w:date="2017-05-11T14:41:00Z"/>
              <w:rFonts w:eastAsia="Times New Roman" w:cs="Times New Roman"/>
              <w:sz w:val="20"/>
              <w:szCs w:val="20"/>
            </w:rPr>
          </w:rPrChange>
        </w:rPr>
      </w:pPr>
      <w:ins w:id="818" w:author="Patterson, Robert" w:date="2017-05-11T14:41:00Z">
        <w:r w:rsidRPr="00EB5322">
          <w:rPr>
            <w:rFonts w:ascii="Times New Roman" w:eastAsia="Times New Roman" w:hAnsi="Times New Roman" w:cs="Times New Roman"/>
            <w:sz w:val="20"/>
            <w:szCs w:val="20"/>
            <w:rPrChange w:id="819" w:author="Patterson, Robert" w:date="2017-05-11T15:07:00Z">
              <w:rPr>
                <w:rFonts w:eastAsia="Times New Roman" w:cs="Times New Roman"/>
                <w:sz w:val="20"/>
                <w:szCs w:val="20"/>
              </w:rPr>
            </w:rPrChange>
          </w:rPr>
          <w:t>(1) In new installations, the lighting control device is listed.</w:t>
        </w:r>
      </w:ins>
    </w:p>
    <w:p w:rsidR="002B0B50" w:rsidRPr="00EB5322" w:rsidRDefault="002B0B50" w:rsidP="002B0B50">
      <w:pPr>
        <w:tabs>
          <w:tab w:val="left" w:pos="90"/>
        </w:tabs>
        <w:spacing w:before="3"/>
        <w:ind w:left="180"/>
        <w:jc w:val="both"/>
        <w:rPr>
          <w:ins w:id="820" w:author="Patterson, Robert" w:date="2017-05-11T14:41:00Z"/>
          <w:rFonts w:ascii="Times New Roman" w:eastAsia="Times New Roman" w:hAnsi="Times New Roman" w:cs="Times New Roman"/>
          <w:sz w:val="20"/>
          <w:szCs w:val="20"/>
          <w:rPrChange w:id="821" w:author="Patterson, Robert" w:date="2017-05-11T15:07:00Z">
            <w:rPr>
              <w:ins w:id="822" w:author="Patterson, Robert" w:date="2017-05-11T14:41:00Z"/>
              <w:rFonts w:eastAsia="Times New Roman" w:cs="Times New Roman"/>
              <w:sz w:val="20"/>
              <w:szCs w:val="20"/>
            </w:rPr>
          </w:rPrChange>
        </w:rPr>
      </w:pPr>
      <w:ins w:id="823" w:author="Patterson, Robert" w:date="2017-05-11T14:41:00Z">
        <w:r w:rsidRPr="00EB5322">
          <w:rPr>
            <w:rFonts w:ascii="Times New Roman" w:eastAsia="Times New Roman" w:hAnsi="Times New Roman" w:cs="Times New Roman"/>
            <w:sz w:val="20"/>
            <w:szCs w:val="20"/>
            <w:rPrChange w:id="824" w:author="Patterson, Robert" w:date="2017-05-11T15:07:00Z">
              <w:rPr>
                <w:rFonts w:eastAsia="Times New Roman" w:cs="Times New Roman"/>
                <w:sz w:val="20"/>
                <w:szCs w:val="20"/>
              </w:rPr>
            </w:rPrChange>
          </w:rPr>
          <w:t>(2) The lighting control device is equipped to automatically energize the controlled lights upon loss of normal power and is evaluated for this purpose.</w:t>
        </w:r>
      </w:ins>
    </w:p>
    <w:p w:rsidR="002B0B50" w:rsidRPr="00EB5322" w:rsidRDefault="002B0B50" w:rsidP="002B0B50">
      <w:pPr>
        <w:tabs>
          <w:tab w:val="left" w:pos="90"/>
        </w:tabs>
        <w:spacing w:before="3"/>
        <w:ind w:left="180"/>
        <w:jc w:val="both"/>
        <w:rPr>
          <w:ins w:id="825" w:author="Patterson, Robert" w:date="2017-05-11T14:41:00Z"/>
          <w:rFonts w:ascii="Times New Roman" w:eastAsia="Times New Roman" w:hAnsi="Times New Roman" w:cs="Times New Roman"/>
          <w:sz w:val="20"/>
          <w:szCs w:val="20"/>
          <w:rPrChange w:id="826" w:author="Patterson, Robert" w:date="2017-05-11T15:07:00Z">
            <w:rPr>
              <w:ins w:id="827" w:author="Patterson, Robert" w:date="2017-05-11T14:41:00Z"/>
              <w:rFonts w:eastAsia="Times New Roman" w:cs="Times New Roman"/>
              <w:sz w:val="20"/>
              <w:szCs w:val="20"/>
            </w:rPr>
          </w:rPrChange>
        </w:rPr>
      </w:pPr>
      <w:ins w:id="828" w:author="Patterson, Robert" w:date="2017-05-11T14:41:00Z">
        <w:r w:rsidRPr="00EB5322">
          <w:rPr>
            <w:rFonts w:ascii="Times New Roman" w:eastAsia="Times New Roman" w:hAnsi="Times New Roman" w:cs="Times New Roman"/>
            <w:sz w:val="20"/>
            <w:szCs w:val="20"/>
            <w:rPrChange w:id="829" w:author="Patterson, Robert" w:date="2017-05-11T15:07:00Z">
              <w:rPr>
                <w:rFonts w:eastAsia="Times New Roman" w:cs="Times New Roman"/>
                <w:sz w:val="20"/>
                <w:szCs w:val="20"/>
              </w:rPr>
            </w:rPrChange>
          </w:rPr>
          <w:t>(3) Illumination timers are provided and are set for a minimum 15-minute duration.</w:t>
        </w:r>
      </w:ins>
    </w:p>
    <w:p w:rsidR="002B0B50" w:rsidRPr="00EB5322" w:rsidRDefault="002B0B50" w:rsidP="002B0B50">
      <w:pPr>
        <w:tabs>
          <w:tab w:val="left" w:pos="90"/>
        </w:tabs>
        <w:spacing w:before="3"/>
        <w:ind w:left="180"/>
        <w:jc w:val="both"/>
        <w:rPr>
          <w:ins w:id="830" w:author="Patterson, Robert" w:date="2017-05-11T14:41:00Z"/>
          <w:rFonts w:ascii="Times New Roman" w:eastAsia="Times New Roman" w:hAnsi="Times New Roman" w:cs="Times New Roman"/>
          <w:sz w:val="20"/>
          <w:szCs w:val="20"/>
          <w:rPrChange w:id="831" w:author="Patterson, Robert" w:date="2017-05-11T15:07:00Z">
            <w:rPr>
              <w:ins w:id="832" w:author="Patterson, Robert" w:date="2017-05-11T14:41:00Z"/>
              <w:rFonts w:eastAsia="Times New Roman" w:cs="Times New Roman"/>
              <w:sz w:val="20"/>
              <w:szCs w:val="20"/>
            </w:rPr>
          </w:rPrChange>
        </w:rPr>
      </w:pPr>
      <w:ins w:id="833" w:author="Patterson, Robert" w:date="2017-05-11T14:41:00Z">
        <w:r w:rsidRPr="00EB5322">
          <w:rPr>
            <w:rFonts w:ascii="Times New Roman" w:eastAsia="Times New Roman" w:hAnsi="Times New Roman" w:cs="Times New Roman"/>
            <w:sz w:val="20"/>
            <w:szCs w:val="20"/>
            <w:rPrChange w:id="834" w:author="Patterson, Robert" w:date="2017-05-11T15:07:00Z">
              <w:rPr>
                <w:rFonts w:eastAsia="Times New Roman" w:cs="Times New Roman"/>
                <w:sz w:val="20"/>
                <w:szCs w:val="20"/>
              </w:rPr>
            </w:rPrChange>
          </w:rPr>
          <w:t>(4) The lighting control device is activated by any occupant movement in the area served by the lighting units.</w:t>
        </w:r>
      </w:ins>
    </w:p>
    <w:p w:rsidR="002B0B50" w:rsidRPr="00EB5322" w:rsidRDefault="002B0B50" w:rsidP="002B0B50">
      <w:pPr>
        <w:tabs>
          <w:tab w:val="left" w:pos="90"/>
        </w:tabs>
        <w:spacing w:before="3"/>
        <w:ind w:left="180"/>
        <w:jc w:val="both"/>
        <w:rPr>
          <w:ins w:id="835" w:author="Patterson, Robert" w:date="2017-05-11T14:41:00Z"/>
          <w:rFonts w:ascii="Times New Roman" w:eastAsia="Times New Roman" w:hAnsi="Times New Roman" w:cs="Times New Roman"/>
          <w:sz w:val="20"/>
          <w:szCs w:val="20"/>
          <w:rPrChange w:id="836" w:author="Patterson, Robert" w:date="2017-05-11T15:07:00Z">
            <w:rPr>
              <w:ins w:id="837" w:author="Patterson, Robert" w:date="2017-05-11T14:41:00Z"/>
              <w:rFonts w:eastAsia="Times New Roman" w:cs="Times New Roman"/>
              <w:sz w:val="20"/>
              <w:szCs w:val="20"/>
            </w:rPr>
          </w:rPrChange>
        </w:rPr>
      </w:pPr>
      <w:ins w:id="838" w:author="Patterson, Robert" w:date="2017-05-11T14:41:00Z">
        <w:r w:rsidRPr="00EB5322">
          <w:rPr>
            <w:rFonts w:ascii="Times New Roman" w:eastAsia="Times New Roman" w:hAnsi="Times New Roman" w:cs="Times New Roman"/>
            <w:sz w:val="20"/>
            <w:szCs w:val="20"/>
            <w:rPrChange w:id="839" w:author="Patterson, Robert" w:date="2017-05-11T15:07:00Z">
              <w:rPr>
                <w:rFonts w:eastAsia="Times New Roman" w:cs="Times New Roman"/>
                <w:sz w:val="20"/>
                <w:szCs w:val="20"/>
              </w:rPr>
            </w:rPrChange>
          </w:rPr>
          <w:t>(5) In new installations, the lighting control device is activated by activation of the building fire alarm system, if provided.</w:t>
        </w:r>
      </w:ins>
    </w:p>
    <w:p w:rsidR="002B0B50" w:rsidRPr="00EB5322" w:rsidRDefault="002B0B50" w:rsidP="002B0B50">
      <w:pPr>
        <w:tabs>
          <w:tab w:val="left" w:pos="90"/>
        </w:tabs>
        <w:spacing w:before="3"/>
        <w:ind w:left="180"/>
        <w:jc w:val="both"/>
        <w:rPr>
          <w:ins w:id="840" w:author="Patterson, Robert" w:date="2017-05-11T14:41:00Z"/>
          <w:rFonts w:ascii="Times New Roman" w:eastAsia="Times New Roman" w:hAnsi="Times New Roman" w:cs="Times New Roman"/>
          <w:sz w:val="20"/>
          <w:szCs w:val="20"/>
          <w:rPrChange w:id="841" w:author="Patterson, Robert" w:date="2017-05-11T15:07:00Z">
            <w:rPr>
              <w:ins w:id="842" w:author="Patterson, Robert" w:date="2017-05-11T14:41:00Z"/>
              <w:rFonts w:eastAsia="Times New Roman" w:cs="Times New Roman"/>
              <w:sz w:val="20"/>
              <w:szCs w:val="20"/>
            </w:rPr>
          </w:rPrChange>
        </w:rPr>
      </w:pPr>
      <w:ins w:id="843" w:author="Patterson, Robert" w:date="2017-05-11T14:41:00Z">
        <w:r w:rsidRPr="00EB5322">
          <w:rPr>
            <w:rFonts w:ascii="Times New Roman" w:eastAsia="Times New Roman" w:hAnsi="Times New Roman" w:cs="Times New Roman"/>
            <w:sz w:val="20"/>
            <w:szCs w:val="20"/>
            <w:rPrChange w:id="844" w:author="Patterson, Robert" w:date="2017-05-11T15:07:00Z">
              <w:rPr>
                <w:rFonts w:eastAsia="Times New Roman" w:cs="Times New Roman"/>
                <w:sz w:val="20"/>
                <w:szCs w:val="20"/>
              </w:rPr>
            </w:rPrChange>
          </w:rPr>
          <w:t xml:space="preserve">(6) The lighting control device does not turn off any lights relied upon for activation of </w:t>
        </w:r>
        <w:proofErr w:type="spellStart"/>
        <w:r w:rsidRPr="00EB5322">
          <w:rPr>
            <w:rFonts w:ascii="Times New Roman" w:eastAsia="Times New Roman" w:hAnsi="Times New Roman" w:cs="Times New Roman"/>
            <w:sz w:val="20"/>
            <w:szCs w:val="20"/>
            <w:rPrChange w:id="845" w:author="Patterson, Robert" w:date="2017-05-11T15:07:00Z">
              <w:rPr>
                <w:rFonts w:eastAsia="Times New Roman" w:cs="Times New Roman"/>
                <w:sz w:val="20"/>
                <w:szCs w:val="20"/>
              </w:rPr>
            </w:rPrChange>
          </w:rPr>
          <w:t>photoluminescent</w:t>
        </w:r>
        <w:proofErr w:type="spellEnd"/>
        <w:r w:rsidRPr="00EB5322">
          <w:rPr>
            <w:rFonts w:ascii="Times New Roman" w:eastAsia="Times New Roman" w:hAnsi="Times New Roman" w:cs="Times New Roman"/>
            <w:sz w:val="20"/>
            <w:szCs w:val="20"/>
            <w:rPrChange w:id="846" w:author="Patterson, Robert" w:date="2017-05-11T15:07:00Z">
              <w:rPr>
                <w:rFonts w:eastAsia="Times New Roman" w:cs="Times New Roman"/>
                <w:sz w:val="20"/>
                <w:szCs w:val="20"/>
              </w:rPr>
            </w:rPrChange>
          </w:rPr>
          <w:t xml:space="preserve"> exit signs or path markers.</w:t>
        </w:r>
      </w:ins>
    </w:p>
    <w:p w:rsidR="002B0B50" w:rsidRPr="00EB5322" w:rsidRDefault="002B0B50" w:rsidP="002B0B50">
      <w:pPr>
        <w:tabs>
          <w:tab w:val="left" w:pos="90"/>
        </w:tabs>
        <w:spacing w:before="3"/>
        <w:ind w:left="180"/>
        <w:jc w:val="both"/>
        <w:rPr>
          <w:ins w:id="847" w:author="Patterson, Robert" w:date="2017-05-11T14:41:00Z"/>
          <w:rFonts w:ascii="Times New Roman" w:eastAsia="Times New Roman" w:hAnsi="Times New Roman" w:cs="Times New Roman"/>
          <w:sz w:val="20"/>
          <w:szCs w:val="20"/>
          <w:rPrChange w:id="848" w:author="Patterson, Robert" w:date="2017-05-11T15:07:00Z">
            <w:rPr>
              <w:ins w:id="849" w:author="Patterson, Robert" w:date="2017-05-11T14:41:00Z"/>
              <w:rFonts w:eastAsia="Times New Roman" w:cs="Times New Roman"/>
              <w:sz w:val="20"/>
              <w:szCs w:val="20"/>
            </w:rPr>
          </w:rPrChange>
        </w:rPr>
      </w:pPr>
      <w:ins w:id="850" w:author="Patterson, Robert" w:date="2017-05-11T14:41:00Z">
        <w:r w:rsidRPr="00EB5322">
          <w:rPr>
            <w:rFonts w:ascii="Times New Roman" w:eastAsia="Times New Roman" w:hAnsi="Times New Roman" w:cs="Times New Roman"/>
            <w:sz w:val="20"/>
            <w:szCs w:val="20"/>
            <w:rPrChange w:id="851" w:author="Patterson, Robert" w:date="2017-05-11T15:07:00Z">
              <w:rPr>
                <w:rFonts w:eastAsia="Times New Roman" w:cs="Times New Roman"/>
                <w:sz w:val="20"/>
                <w:szCs w:val="20"/>
              </w:rPr>
            </w:rPrChange>
          </w:rPr>
          <w:t>(7) The lighting control devices does not turn off any battery-</w:t>
        </w:r>
        <w:proofErr w:type="spellStart"/>
        <w:r w:rsidRPr="00EB5322">
          <w:rPr>
            <w:rFonts w:ascii="Times New Roman" w:eastAsia="Times New Roman" w:hAnsi="Times New Roman" w:cs="Times New Roman"/>
            <w:sz w:val="20"/>
            <w:szCs w:val="20"/>
            <w:rPrChange w:id="852" w:author="Patterson, Robert" w:date="2017-05-11T15:07:00Z">
              <w:rPr>
                <w:rFonts w:eastAsia="Times New Roman" w:cs="Times New Roman"/>
                <w:sz w:val="20"/>
                <w:szCs w:val="20"/>
              </w:rPr>
            </w:rPrChange>
          </w:rPr>
          <w:t>equiped</w:t>
        </w:r>
        <w:proofErr w:type="spellEnd"/>
        <w:r w:rsidRPr="00EB5322">
          <w:rPr>
            <w:rFonts w:ascii="Times New Roman" w:eastAsia="Times New Roman" w:hAnsi="Times New Roman" w:cs="Times New Roman"/>
            <w:sz w:val="20"/>
            <w:szCs w:val="20"/>
            <w:rPrChange w:id="853" w:author="Patterson, Robert" w:date="2017-05-11T15:07:00Z">
              <w:rPr>
                <w:rFonts w:eastAsia="Times New Roman" w:cs="Times New Roman"/>
                <w:sz w:val="20"/>
                <w:szCs w:val="20"/>
              </w:rPr>
            </w:rPrChange>
          </w:rPr>
          <w:t xml:space="preserve"> emergency luminaries, unit equipment, or exit signs.</w:t>
        </w:r>
      </w:ins>
    </w:p>
    <w:p w:rsidR="004F3824" w:rsidDel="00F7603A" w:rsidRDefault="003621EC">
      <w:pPr>
        <w:numPr>
          <w:ilvl w:val="4"/>
          <w:numId w:val="3"/>
        </w:numPr>
        <w:tabs>
          <w:tab w:val="left" w:pos="893"/>
        </w:tabs>
        <w:spacing w:before="53"/>
        <w:ind w:right="19" w:firstLine="0"/>
        <w:rPr>
          <w:del w:id="854" w:author="Patterson, Robert" w:date="2017-05-11T14:44:00Z"/>
          <w:rFonts w:ascii="Times New Roman" w:eastAsia="Times New Roman" w:hAnsi="Times New Roman" w:cs="Times New Roman"/>
          <w:sz w:val="20"/>
          <w:szCs w:val="20"/>
        </w:rPr>
      </w:pPr>
      <w:del w:id="855" w:author="Patterson, Robert" w:date="2017-05-11T14:44:00Z"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Automatic,</w:delText>
        </w:r>
        <w:r w:rsidDel="00F7603A">
          <w:rPr>
            <w:rFonts w:ascii="Times New Roman" w:eastAsia="Times New Roman" w:hAnsi="Times New Roman" w:cs="Times New Roman"/>
            <w:spacing w:val="-8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motion</w:delText>
        </w:r>
        <w:r w:rsidDel="00F7603A">
          <w:rPr>
            <w:rFonts w:ascii="Times New Roman" w:eastAsia="Times New Roman" w:hAnsi="Times New Roman" w:cs="Times New Roman"/>
            <w:spacing w:val="-11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sensor–type</w:delText>
        </w:r>
        <w:r w:rsidDel="00F7603A">
          <w:rPr>
            <w:rFonts w:ascii="Times New Roman" w:eastAsia="Times New Roman" w:hAnsi="Times New Roman" w:cs="Times New Roman"/>
            <w:spacing w:val="-10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lighting</w:delText>
        </w:r>
        <w:r w:rsidDel="00F7603A">
          <w:rPr>
            <w:rFonts w:ascii="Times New Roman" w:eastAsia="Times New Roman" w:hAnsi="Times New Roman" w:cs="Times New Roman"/>
            <w:spacing w:val="27"/>
            <w:w w:val="99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switches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shall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be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permitted</w:delText>
        </w:r>
        <w:r w:rsidDel="00F7603A">
          <w:rPr>
            <w:rFonts w:ascii="Times New Roman" w:eastAsia="Times New Roman" w:hAnsi="Times New Roman" w:cs="Times New Roman"/>
            <w:spacing w:val="-3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within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the</w:delText>
        </w:r>
        <w:r w:rsidDel="00F7603A">
          <w:rPr>
            <w:rFonts w:ascii="Times New Roman" w:eastAsia="Times New Roman" w:hAnsi="Times New Roman" w:cs="Times New Roman"/>
            <w:spacing w:val="-2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means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of</w:delText>
        </w:r>
        <w:r w:rsidDel="00F7603A">
          <w:rPr>
            <w:rFonts w:ascii="Times New Roman" w:eastAsia="Times New Roman" w:hAnsi="Times New Roman" w:cs="Times New Roman"/>
            <w:spacing w:val="-7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egress,</w:delText>
        </w:r>
        <w:r w:rsidDel="00F7603A">
          <w:rPr>
            <w:rFonts w:ascii="Times New Roman" w:eastAsia="Times New Roman" w:hAnsi="Times New Roman" w:cs="Times New Roman"/>
            <w:spacing w:val="57"/>
            <w:w w:val="99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provided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that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the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switch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controllers</w:delText>
        </w:r>
        <w:r w:rsidDel="00F7603A">
          <w:rPr>
            <w:rFonts w:ascii="Times New Roman" w:eastAsia="Times New Roman" w:hAnsi="Times New Roman" w:cs="Times New Roman"/>
            <w:spacing w:val="-7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are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equipped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for</w:delText>
        </w:r>
        <w:r w:rsidDel="00F7603A">
          <w:rPr>
            <w:rFonts w:ascii="Times New Roman" w:eastAsia="Times New Roman" w:hAnsi="Times New Roman" w:cs="Times New Roman"/>
            <w:spacing w:val="26"/>
            <w:w w:val="99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fail-safe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operation,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the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illumination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timers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are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set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for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a</w:delText>
        </w:r>
        <w:r w:rsidDel="00F7603A">
          <w:rPr>
            <w:rFonts w:ascii="Times New Roman" w:eastAsia="Times New Roman" w:hAnsi="Times New Roman" w:cs="Times New Roman"/>
            <w:spacing w:val="36"/>
            <w:w w:val="99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minimum</w:delText>
        </w:r>
        <w:r w:rsidDel="00F7603A">
          <w:rPr>
            <w:rFonts w:ascii="Times New Roman" w:eastAsia="Times New Roman" w:hAnsi="Times New Roman" w:cs="Times New Roman"/>
            <w:spacing w:val="-8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15-minute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duration,</w:delText>
        </w:r>
        <w:r w:rsidDel="00F7603A">
          <w:rPr>
            <w:rFonts w:ascii="Times New Roman" w:eastAsia="Times New Roman" w:hAnsi="Times New Roman" w:cs="Times New Roman"/>
            <w:spacing w:val="-3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and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the</w:delText>
        </w:r>
        <w:r w:rsidDel="00F7603A">
          <w:rPr>
            <w:rFonts w:ascii="Times New Roman" w:eastAsia="Times New Roman" w:hAnsi="Times New Roman" w:cs="Times New Roman"/>
            <w:spacing w:val="-3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motion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sensor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is</w:delText>
        </w:r>
        <w:r w:rsidDel="00F7603A">
          <w:rPr>
            <w:rFonts w:ascii="Times New Roman" w:eastAsia="Times New Roman" w:hAnsi="Times New Roman" w:cs="Times New Roman"/>
            <w:spacing w:val="47"/>
            <w:w w:val="99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activated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1"/>
            <w:sz w:val="20"/>
            <w:szCs w:val="20"/>
          </w:rPr>
          <w:delText>by</w:delText>
        </w:r>
        <w:r w:rsidDel="00F7603A">
          <w:rPr>
            <w:rFonts w:ascii="Times New Roman" w:eastAsia="Times New Roman" w:hAnsi="Times New Roman" w:cs="Times New Roman"/>
            <w:spacing w:val="-8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any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occupant</w:delText>
        </w:r>
        <w:r w:rsidDel="00F7603A">
          <w:rPr>
            <w:rFonts w:ascii="Times New Roman" w:eastAsia="Times New Roman" w:hAnsi="Times New Roman" w:cs="Times New Roman"/>
            <w:spacing w:val="-4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movement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1"/>
            <w:sz w:val="20"/>
            <w:szCs w:val="20"/>
          </w:rPr>
          <w:delText>in</w:delText>
        </w:r>
        <w:r w:rsidDel="00F7603A">
          <w:rPr>
            <w:rFonts w:ascii="Times New Roman" w:eastAsia="Times New Roman" w:hAnsi="Times New Roman" w:cs="Times New Roman"/>
            <w:spacing w:val="-6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area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served</w:delText>
        </w:r>
        <w:r w:rsidDel="00F7603A">
          <w:rPr>
            <w:rFonts w:ascii="Times New Roman" w:eastAsia="Times New Roman" w:hAnsi="Times New Roman" w:cs="Times New Roman"/>
            <w:spacing w:val="34"/>
            <w:w w:val="99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by</w:delText>
        </w:r>
        <w:r w:rsidDel="00F7603A">
          <w:rPr>
            <w:rFonts w:ascii="Times New Roman" w:eastAsia="Times New Roman" w:hAnsi="Times New Roman" w:cs="Times New Roman"/>
            <w:spacing w:val="-9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the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z w:val="20"/>
            <w:szCs w:val="20"/>
          </w:rPr>
          <w:delText>lighting</w:delText>
        </w:r>
        <w:r w:rsidDel="00F7603A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delText xml:space="preserve"> </w:delText>
        </w:r>
        <w:r w:rsidDel="00F7603A">
          <w:rPr>
            <w:rFonts w:ascii="Times New Roman" w:eastAsia="Times New Roman" w:hAnsi="Times New Roman" w:cs="Times New Roman"/>
            <w:spacing w:val="-1"/>
            <w:sz w:val="20"/>
            <w:szCs w:val="20"/>
          </w:rPr>
          <w:delText>units.</w:delText>
        </w:r>
      </w:del>
    </w:p>
    <w:p w:rsidR="00F7603A" w:rsidRDefault="00F7603A" w:rsidP="00F7603A">
      <w:pPr>
        <w:tabs>
          <w:tab w:val="left" w:pos="692"/>
        </w:tabs>
        <w:ind w:left="140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F7603A" w:rsidP="00F7603A">
      <w:pPr>
        <w:tabs>
          <w:tab w:val="left" w:pos="692"/>
        </w:tabs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7.8.1.2 </w:t>
      </w:r>
      <w:r w:rsidR="003621EC">
        <w:rPr>
          <w:rFonts w:ascii="Times New Roman"/>
          <w:sz w:val="20"/>
        </w:rPr>
        <w:t>The</w:t>
      </w:r>
      <w:r w:rsidR="003621EC">
        <w:rPr>
          <w:rFonts w:ascii="Times New Roman"/>
          <w:spacing w:val="-5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floors</w:t>
      </w:r>
      <w:r w:rsidR="003621EC">
        <w:rPr>
          <w:rFonts w:ascii="Times New Roman"/>
          <w:spacing w:val="-5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and</w:t>
      </w:r>
      <w:r w:rsidR="003621EC">
        <w:rPr>
          <w:rFonts w:ascii="Times New Roman"/>
          <w:spacing w:val="-4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other</w:t>
      </w:r>
      <w:r w:rsidR="003621EC">
        <w:rPr>
          <w:rFonts w:ascii="Times New Roman"/>
          <w:spacing w:val="-2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walking</w:t>
      </w:r>
      <w:r w:rsidR="003621EC">
        <w:rPr>
          <w:rFonts w:ascii="Times New Roman"/>
          <w:spacing w:val="-4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surfaces</w:t>
      </w:r>
      <w:r w:rsidR="003621EC">
        <w:rPr>
          <w:rFonts w:ascii="Times New Roman"/>
          <w:spacing w:val="-3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within</w:t>
      </w:r>
      <w:r w:rsidR="003621EC">
        <w:rPr>
          <w:rFonts w:ascii="Times New Roman"/>
          <w:spacing w:val="55"/>
          <w:w w:val="99"/>
          <w:sz w:val="20"/>
        </w:rPr>
        <w:t xml:space="preserve"> </w:t>
      </w:r>
      <w:r w:rsidR="003621EC">
        <w:rPr>
          <w:rFonts w:ascii="Times New Roman"/>
          <w:sz w:val="20"/>
        </w:rPr>
        <w:t>an</w:t>
      </w:r>
      <w:r w:rsidR="003621EC">
        <w:rPr>
          <w:rFonts w:ascii="Times New Roman"/>
          <w:spacing w:val="-5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exit</w:t>
      </w:r>
      <w:r w:rsidR="003621EC">
        <w:rPr>
          <w:rFonts w:ascii="Times New Roman"/>
          <w:spacing w:val="-5"/>
          <w:sz w:val="20"/>
        </w:rPr>
        <w:t xml:space="preserve"> </w:t>
      </w:r>
      <w:r w:rsidR="003621EC">
        <w:rPr>
          <w:rFonts w:ascii="Times New Roman"/>
          <w:sz w:val="20"/>
        </w:rPr>
        <w:t>and</w:t>
      </w:r>
      <w:r w:rsidR="003621EC">
        <w:rPr>
          <w:rFonts w:ascii="Times New Roman"/>
          <w:spacing w:val="-1"/>
          <w:sz w:val="20"/>
        </w:rPr>
        <w:t xml:space="preserve"> within</w:t>
      </w:r>
      <w:r w:rsidR="003621EC">
        <w:rPr>
          <w:rFonts w:ascii="Times New Roman"/>
          <w:spacing w:val="-5"/>
          <w:sz w:val="20"/>
        </w:rPr>
        <w:t xml:space="preserve"> </w:t>
      </w:r>
      <w:r w:rsidR="003621EC">
        <w:rPr>
          <w:rFonts w:ascii="Times New Roman"/>
          <w:sz w:val="20"/>
        </w:rPr>
        <w:t>the</w:t>
      </w:r>
      <w:r w:rsidR="003621EC">
        <w:rPr>
          <w:rFonts w:ascii="Times New Roman"/>
          <w:spacing w:val="-4"/>
          <w:sz w:val="20"/>
        </w:rPr>
        <w:t xml:space="preserve"> </w:t>
      </w:r>
      <w:r w:rsidR="003621EC">
        <w:rPr>
          <w:rFonts w:ascii="Times New Roman"/>
          <w:sz w:val="20"/>
        </w:rPr>
        <w:t>portions</w:t>
      </w:r>
      <w:r w:rsidR="003621EC">
        <w:rPr>
          <w:rFonts w:ascii="Times New Roman"/>
          <w:spacing w:val="-3"/>
          <w:sz w:val="20"/>
        </w:rPr>
        <w:t xml:space="preserve"> </w:t>
      </w:r>
      <w:r w:rsidR="003621EC">
        <w:rPr>
          <w:rFonts w:ascii="Times New Roman"/>
          <w:sz w:val="20"/>
        </w:rPr>
        <w:t>of</w:t>
      </w:r>
      <w:r w:rsidR="003621EC">
        <w:rPr>
          <w:rFonts w:ascii="Times New Roman"/>
          <w:spacing w:val="-5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the</w:t>
      </w:r>
      <w:r w:rsidR="003621EC">
        <w:rPr>
          <w:rFonts w:ascii="Times New Roman"/>
          <w:spacing w:val="-4"/>
          <w:sz w:val="20"/>
        </w:rPr>
        <w:t xml:space="preserve"> </w:t>
      </w:r>
      <w:r w:rsidR="003621EC">
        <w:rPr>
          <w:rFonts w:ascii="Times New Roman"/>
          <w:sz w:val="20"/>
        </w:rPr>
        <w:t>exit</w:t>
      </w:r>
      <w:r w:rsidR="003621EC">
        <w:rPr>
          <w:rFonts w:ascii="Times New Roman"/>
          <w:spacing w:val="-5"/>
          <w:sz w:val="20"/>
        </w:rPr>
        <w:t xml:space="preserve"> </w:t>
      </w:r>
      <w:r w:rsidR="003621EC">
        <w:rPr>
          <w:rFonts w:ascii="Times New Roman"/>
          <w:sz w:val="20"/>
        </w:rPr>
        <w:t>access</w:t>
      </w:r>
      <w:r w:rsidR="003621EC">
        <w:rPr>
          <w:rFonts w:ascii="Times New Roman"/>
          <w:spacing w:val="-4"/>
          <w:sz w:val="20"/>
        </w:rPr>
        <w:t xml:space="preserve"> </w:t>
      </w:r>
      <w:r w:rsidR="003621EC">
        <w:rPr>
          <w:rFonts w:ascii="Times New Roman"/>
          <w:sz w:val="20"/>
        </w:rPr>
        <w:t>and</w:t>
      </w:r>
      <w:r w:rsidR="003621EC">
        <w:rPr>
          <w:rFonts w:ascii="Times New Roman"/>
          <w:spacing w:val="28"/>
          <w:w w:val="99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exit</w:t>
      </w:r>
      <w:r w:rsidR="003621EC">
        <w:rPr>
          <w:rFonts w:ascii="Times New Roman"/>
          <w:spacing w:val="-7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discharge</w:t>
      </w:r>
      <w:r w:rsidR="003621EC">
        <w:rPr>
          <w:rFonts w:ascii="Times New Roman"/>
          <w:spacing w:val="-6"/>
          <w:sz w:val="20"/>
        </w:rPr>
        <w:t xml:space="preserve"> </w:t>
      </w:r>
      <w:r w:rsidR="003621EC">
        <w:rPr>
          <w:rFonts w:ascii="Times New Roman"/>
          <w:sz w:val="20"/>
        </w:rPr>
        <w:t>designated</w:t>
      </w:r>
      <w:r w:rsidR="003621EC">
        <w:rPr>
          <w:rFonts w:ascii="Times New Roman"/>
          <w:spacing w:val="-5"/>
          <w:sz w:val="20"/>
        </w:rPr>
        <w:t xml:space="preserve"> </w:t>
      </w:r>
      <w:r w:rsidR="003621EC">
        <w:rPr>
          <w:rFonts w:ascii="Times New Roman"/>
          <w:sz w:val="20"/>
        </w:rPr>
        <w:t>in</w:t>
      </w:r>
      <w:r w:rsidR="003621EC">
        <w:rPr>
          <w:rFonts w:ascii="Times New Roman"/>
          <w:spacing w:val="-8"/>
          <w:sz w:val="20"/>
        </w:rPr>
        <w:t xml:space="preserve"> </w:t>
      </w:r>
      <w:r w:rsidR="003621EC">
        <w:rPr>
          <w:rFonts w:ascii="Times New Roman"/>
          <w:sz w:val="20"/>
        </w:rPr>
        <w:t>7.8.1.1</w:t>
      </w:r>
      <w:r w:rsidR="003621EC">
        <w:rPr>
          <w:rFonts w:ascii="Times New Roman"/>
          <w:spacing w:val="-5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shall</w:t>
      </w:r>
      <w:r w:rsidR="003621EC">
        <w:rPr>
          <w:rFonts w:ascii="Times New Roman"/>
          <w:spacing w:val="-6"/>
          <w:sz w:val="20"/>
        </w:rPr>
        <w:t xml:space="preserve"> </w:t>
      </w:r>
      <w:r w:rsidR="003621EC">
        <w:rPr>
          <w:rFonts w:ascii="Times New Roman"/>
          <w:sz w:val="20"/>
        </w:rPr>
        <w:t>be</w:t>
      </w:r>
      <w:r w:rsidR="003621EC">
        <w:rPr>
          <w:rFonts w:ascii="Times New Roman"/>
          <w:spacing w:val="-6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illuminated</w:t>
      </w:r>
      <w:r w:rsidR="003621EC">
        <w:rPr>
          <w:rFonts w:ascii="Times New Roman"/>
          <w:spacing w:val="51"/>
          <w:w w:val="99"/>
          <w:sz w:val="20"/>
        </w:rPr>
        <w:t xml:space="preserve"> </w:t>
      </w:r>
      <w:r w:rsidR="003621EC">
        <w:rPr>
          <w:rFonts w:ascii="Times New Roman"/>
          <w:sz w:val="20"/>
        </w:rPr>
        <w:t>as</w:t>
      </w:r>
      <w:r w:rsidR="003621EC">
        <w:rPr>
          <w:rFonts w:ascii="Times New Roman"/>
          <w:spacing w:val="-10"/>
          <w:sz w:val="20"/>
        </w:rPr>
        <w:t xml:space="preserve"> </w:t>
      </w:r>
      <w:r w:rsidR="003621EC">
        <w:rPr>
          <w:rFonts w:ascii="Times New Roman"/>
          <w:spacing w:val="-1"/>
          <w:sz w:val="20"/>
        </w:rPr>
        <w:t>follows:</w:t>
      </w:r>
    </w:p>
    <w:p w:rsidR="004F3824" w:rsidRDefault="004F382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numPr>
          <w:ilvl w:val="0"/>
          <w:numId w:val="2"/>
        </w:numPr>
        <w:tabs>
          <w:tab w:val="left" w:pos="861"/>
        </w:tabs>
        <w:ind w:right="77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During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conditions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stair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use,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minimum</w:t>
      </w:r>
      <w:r>
        <w:rPr>
          <w:rFonts w:ascii="Times New Roman"/>
          <w:spacing w:val="35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illumination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stairs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shall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4"/>
          <w:sz w:val="20"/>
        </w:rPr>
        <w:t xml:space="preserve"> </w:t>
      </w:r>
      <w:proofErr w:type="gramStart"/>
      <w:r>
        <w:rPr>
          <w:rFonts w:ascii="Times New Roman"/>
          <w:sz w:val="20"/>
        </w:rPr>
        <w:t>least</w:t>
      </w:r>
      <w:ins w:id="856" w:author="Patterson, Robert" w:date="2017-05-11T14:47:00Z">
        <w:r w:rsidR="00F7603A">
          <w:rPr>
            <w:rFonts w:ascii="Times New Roman"/>
            <w:sz w:val="20"/>
          </w:rPr>
          <w:t xml:space="preserve"> </w:t>
        </w:r>
      </w:ins>
      <w:r>
        <w:rPr>
          <w:rFonts w:ascii="Times New Roman"/>
          <w:spacing w:val="-4"/>
          <w:sz w:val="20"/>
        </w:rPr>
        <w:t xml:space="preserve"> </w:t>
      </w:r>
      <w:ins w:id="857" w:author="Patterson, Robert" w:date="2017-05-11T14:47:00Z">
        <w:r w:rsidR="00F7603A">
          <w:rPr>
            <w:rFonts w:ascii="Times New Roman"/>
            <w:sz w:val="20"/>
          </w:rPr>
          <w:t>10</w:t>
        </w:r>
        <w:proofErr w:type="gramEnd"/>
        <w:r w:rsidR="00F7603A">
          <w:rPr>
            <w:rFonts w:ascii="Times New Roman"/>
            <w:spacing w:val="42"/>
            <w:w w:val="99"/>
            <w:sz w:val="20"/>
          </w:rPr>
          <w:t xml:space="preserve"> </w:t>
        </w:r>
        <w:proofErr w:type="spellStart"/>
        <w:r w:rsidR="00F7603A">
          <w:rPr>
            <w:rFonts w:ascii="Times New Roman"/>
            <w:spacing w:val="-1"/>
            <w:sz w:val="20"/>
          </w:rPr>
          <w:t>ft</w:t>
        </w:r>
        <w:proofErr w:type="spellEnd"/>
        <w:r w:rsidR="00F7603A">
          <w:rPr>
            <w:rFonts w:ascii="Times New Roman"/>
            <w:spacing w:val="-1"/>
            <w:sz w:val="20"/>
          </w:rPr>
          <w:t>-candle,</w:t>
        </w:r>
        <w:r w:rsidR="00F7603A">
          <w:rPr>
            <w:rFonts w:ascii="Times New Roman"/>
            <w:spacing w:val="-4"/>
            <w:sz w:val="20"/>
          </w:rPr>
          <w:t xml:space="preserve"> </w:t>
        </w:r>
        <w:r w:rsidR="00F7603A">
          <w:rPr>
            <w:rFonts w:ascii="Times New Roman"/>
            <w:spacing w:val="-4"/>
            <w:sz w:val="20"/>
          </w:rPr>
          <w:t>(</w:t>
        </w:r>
      </w:ins>
      <w:r>
        <w:rPr>
          <w:rFonts w:ascii="Times New Roman"/>
          <w:sz w:val="20"/>
        </w:rPr>
        <w:t>108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lux</w:t>
      </w:r>
      <w:ins w:id="858" w:author="Patterson, Robert" w:date="2017-05-11T14:47:00Z">
        <w:r w:rsidR="00F7603A">
          <w:rPr>
            <w:rFonts w:ascii="Times New Roman"/>
            <w:sz w:val="20"/>
          </w:rPr>
          <w:t>)</w:t>
        </w:r>
      </w:ins>
      <w:r>
        <w:rPr>
          <w:rFonts w:ascii="Times New Roman"/>
          <w:spacing w:val="-5"/>
          <w:sz w:val="20"/>
        </w:rPr>
        <w:t xml:space="preserve"> </w:t>
      </w:r>
      <w:del w:id="859" w:author="Patterson, Robert" w:date="2017-05-11T14:47:00Z">
        <w:r w:rsidDel="00F7603A">
          <w:rPr>
            <w:rFonts w:ascii="Times New Roman"/>
            <w:sz w:val="20"/>
          </w:rPr>
          <w:delText>(10</w:delText>
        </w:r>
        <w:r w:rsidDel="00F7603A">
          <w:rPr>
            <w:rFonts w:ascii="Times New Roman"/>
            <w:spacing w:val="42"/>
            <w:w w:val="99"/>
            <w:sz w:val="20"/>
          </w:rPr>
          <w:delText xml:space="preserve"> </w:delText>
        </w:r>
        <w:r w:rsidDel="00F7603A">
          <w:rPr>
            <w:rFonts w:ascii="Times New Roman"/>
            <w:spacing w:val="-1"/>
            <w:sz w:val="20"/>
          </w:rPr>
          <w:delText>ft-candle),</w:delText>
        </w:r>
        <w:r w:rsidDel="00F7603A">
          <w:rPr>
            <w:rFonts w:ascii="Times New Roman"/>
            <w:spacing w:val="-4"/>
            <w:sz w:val="20"/>
          </w:rPr>
          <w:delText xml:space="preserve"> </w:delText>
        </w:r>
      </w:del>
      <w:r>
        <w:rPr>
          <w:rFonts w:ascii="Times New Roman"/>
          <w:spacing w:val="-1"/>
          <w:sz w:val="20"/>
        </w:rPr>
        <w:t>measured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walking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surfaces.</w:t>
      </w:r>
    </w:p>
    <w:p w:rsidR="004F3824" w:rsidRDefault="004F3824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numPr>
          <w:ilvl w:val="0"/>
          <w:numId w:val="2"/>
        </w:numPr>
        <w:tabs>
          <w:tab w:val="left" w:pos="861"/>
        </w:tabs>
        <w:ind w:right="3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minimum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illumination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floors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34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walking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surfaces,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than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1"/>
          <w:sz w:val="20"/>
        </w:rPr>
        <w:t>new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stairs</w:t>
      </w:r>
      <w:ins w:id="860" w:author="Patterson, Robert" w:date="2017-05-11T14:49:00Z">
        <w:r w:rsidR="00F7603A">
          <w:rPr>
            <w:rFonts w:ascii="Times New Roman"/>
            <w:sz w:val="20"/>
          </w:rPr>
          <w:t xml:space="preserve"> during conditions of the stair use</w:t>
        </w:r>
      </w:ins>
      <w:r>
        <w:rPr>
          <w:rFonts w:ascii="Times New Roman"/>
          <w:sz w:val="20"/>
        </w:rPr>
        <w:t>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shall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4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values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least</w:t>
      </w:r>
      <w:r>
        <w:rPr>
          <w:rFonts w:ascii="Times New Roman"/>
          <w:spacing w:val="-5"/>
          <w:sz w:val="20"/>
        </w:rPr>
        <w:t xml:space="preserve"> </w:t>
      </w:r>
      <w:ins w:id="861" w:author="Patterson, Robert" w:date="2017-05-11T14:50:00Z">
        <w:r w:rsidR="00F7603A">
          <w:rPr>
            <w:rFonts w:ascii="Times New Roman"/>
            <w:sz w:val="20"/>
          </w:rPr>
          <w:t>1</w:t>
        </w:r>
        <w:r w:rsidR="00F7603A">
          <w:rPr>
            <w:rFonts w:ascii="Times New Roman"/>
            <w:spacing w:val="-3"/>
            <w:sz w:val="20"/>
          </w:rPr>
          <w:t xml:space="preserve"> </w:t>
        </w:r>
        <w:proofErr w:type="spellStart"/>
        <w:r w:rsidR="00F7603A">
          <w:rPr>
            <w:rFonts w:ascii="Times New Roman"/>
            <w:sz w:val="20"/>
          </w:rPr>
          <w:t>ft</w:t>
        </w:r>
        <w:proofErr w:type="spellEnd"/>
        <w:r w:rsidR="00F7603A">
          <w:rPr>
            <w:rFonts w:ascii="Times New Roman"/>
            <w:sz w:val="20"/>
          </w:rPr>
          <w:t>-candle</w:t>
        </w:r>
        <w:r w:rsidR="00F7603A">
          <w:rPr>
            <w:rFonts w:ascii="Times New Roman"/>
            <w:spacing w:val="-1"/>
            <w:sz w:val="20"/>
          </w:rPr>
          <w:t xml:space="preserve"> </w:t>
        </w:r>
        <w:r w:rsidR="00F7603A">
          <w:rPr>
            <w:rFonts w:ascii="Times New Roman"/>
            <w:spacing w:val="-5"/>
            <w:sz w:val="20"/>
          </w:rPr>
          <w:t>(</w:t>
        </w:r>
      </w:ins>
      <w:r>
        <w:rPr>
          <w:rFonts w:ascii="Times New Roman"/>
          <w:sz w:val="20"/>
        </w:rPr>
        <w:t>10.8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lux</w:t>
      </w:r>
      <w:ins w:id="862" w:author="Patterson, Robert" w:date="2017-05-11T14:50:00Z">
        <w:r w:rsidR="00F7603A">
          <w:rPr>
            <w:rFonts w:ascii="Times New Roman"/>
            <w:spacing w:val="-1"/>
            <w:sz w:val="20"/>
          </w:rPr>
          <w:t>)</w:t>
        </w:r>
      </w:ins>
      <w:r>
        <w:rPr>
          <w:rFonts w:ascii="Times New Roman"/>
          <w:spacing w:val="-5"/>
          <w:sz w:val="20"/>
        </w:rPr>
        <w:t xml:space="preserve"> </w:t>
      </w:r>
      <w:del w:id="863" w:author="Patterson, Robert" w:date="2017-05-11T14:50:00Z">
        <w:r w:rsidDel="00F7603A">
          <w:rPr>
            <w:rFonts w:ascii="Times New Roman"/>
            <w:sz w:val="20"/>
          </w:rPr>
          <w:delText>(1</w:delText>
        </w:r>
        <w:r w:rsidDel="00F7603A">
          <w:rPr>
            <w:rFonts w:ascii="Times New Roman"/>
            <w:spacing w:val="-3"/>
            <w:sz w:val="20"/>
          </w:rPr>
          <w:delText xml:space="preserve"> </w:delText>
        </w:r>
        <w:r w:rsidDel="00F7603A">
          <w:rPr>
            <w:rFonts w:ascii="Times New Roman"/>
            <w:sz w:val="20"/>
          </w:rPr>
          <w:delText>ft-candle),</w:delText>
        </w:r>
        <w:r w:rsidDel="00F7603A">
          <w:rPr>
            <w:rFonts w:ascii="Times New Roman"/>
            <w:spacing w:val="-1"/>
            <w:sz w:val="20"/>
          </w:rPr>
          <w:delText xml:space="preserve"> </w:delText>
        </w:r>
      </w:del>
      <w:r>
        <w:rPr>
          <w:rFonts w:ascii="Times New Roman"/>
          <w:spacing w:val="-1"/>
          <w:sz w:val="20"/>
        </w:rPr>
        <w:t>measured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35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floor.</w:t>
      </w:r>
    </w:p>
    <w:p w:rsidR="004F3824" w:rsidRDefault="004F382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F7603A" w:rsidRPr="00F7603A" w:rsidRDefault="003621EC" w:rsidP="00F7603A">
      <w:pPr>
        <w:numPr>
          <w:ilvl w:val="0"/>
          <w:numId w:val="2"/>
        </w:numPr>
        <w:tabs>
          <w:tab w:val="left" w:pos="861"/>
        </w:tabs>
        <w:spacing w:before="53"/>
        <w:ind w:right="393" w:firstLine="0"/>
        <w:rPr>
          <w:rFonts w:ascii="Times New Roman" w:eastAsia="Times New Roman" w:hAnsi="Times New Roman" w:cs="Times New Roman"/>
          <w:sz w:val="20"/>
          <w:szCs w:val="20"/>
        </w:rPr>
      </w:pPr>
      <w:r w:rsidRPr="00F7603A">
        <w:rPr>
          <w:rFonts w:ascii="Times New Roman"/>
          <w:sz w:val="20"/>
        </w:rPr>
        <w:t>In</w:t>
      </w:r>
      <w:r w:rsidRPr="00F7603A">
        <w:rPr>
          <w:rFonts w:ascii="Times New Roman"/>
          <w:spacing w:val="-8"/>
          <w:sz w:val="20"/>
        </w:rPr>
        <w:t xml:space="preserve"> </w:t>
      </w:r>
      <w:r w:rsidRPr="00F7603A">
        <w:rPr>
          <w:rFonts w:ascii="Times New Roman"/>
          <w:sz w:val="20"/>
        </w:rPr>
        <w:t>assembly</w:t>
      </w:r>
      <w:r w:rsidRPr="00F7603A">
        <w:rPr>
          <w:rFonts w:ascii="Times New Roman"/>
          <w:spacing w:val="-10"/>
          <w:sz w:val="20"/>
        </w:rPr>
        <w:t xml:space="preserve"> </w:t>
      </w:r>
      <w:r w:rsidRPr="00F7603A">
        <w:rPr>
          <w:rFonts w:ascii="Times New Roman"/>
          <w:sz w:val="20"/>
        </w:rPr>
        <w:t>occupancies,</w:t>
      </w:r>
      <w:r w:rsidRPr="00F7603A">
        <w:rPr>
          <w:rFonts w:ascii="Times New Roman"/>
          <w:spacing w:val="-7"/>
          <w:sz w:val="20"/>
        </w:rPr>
        <w:t xml:space="preserve"> </w:t>
      </w:r>
      <w:r w:rsidRPr="00F7603A">
        <w:rPr>
          <w:rFonts w:ascii="Times New Roman"/>
          <w:sz w:val="20"/>
        </w:rPr>
        <w:t>the</w:t>
      </w:r>
      <w:r w:rsidRPr="00F7603A">
        <w:rPr>
          <w:rFonts w:ascii="Times New Roman"/>
          <w:spacing w:val="-7"/>
          <w:sz w:val="20"/>
        </w:rPr>
        <w:t xml:space="preserve"> </w:t>
      </w:r>
      <w:r w:rsidRPr="00F7603A">
        <w:rPr>
          <w:rFonts w:ascii="Times New Roman"/>
          <w:sz w:val="20"/>
        </w:rPr>
        <w:t>illumination</w:t>
      </w:r>
      <w:r w:rsidRPr="00F7603A">
        <w:rPr>
          <w:rFonts w:ascii="Times New Roman"/>
          <w:spacing w:val="-8"/>
          <w:sz w:val="20"/>
        </w:rPr>
        <w:t xml:space="preserve"> </w:t>
      </w:r>
      <w:r w:rsidRPr="00F7603A">
        <w:rPr>
          <w:rFonts w:ascii="Times New Roman"/>
          <w:spacing w:val="1"/>
          <w:sz w:val="20"/>
        </w:rPr>
        <w:t>of</w:t>
      </w:r>
      <w:r w:rsidRPr="00F7603A">
        <w:rPr>
          <w:rFonts w:ascii="Times New Roman"/>
          <w:spacing w:val="30"/>
          <w:w w:val="99"/>
          <w:sz w:val="20"/>
        </w:rPr>
        <w:t xml:space="preserve"> </w:t>
      </w:r>
      <w:r w:rsidRPr="00F7603A">
        <w:rPr>
          <w:rFonts w:ascii="Times New Roman"/>
          <w:spacing w:val="-1"/>
          <w:sz w:val="20"/>
        </w:rPr>
        <w:t>the</w:t>
      </w:r>
      <w:r w:rsidRPr="00F7603A">
        <w:rPr>
          <w:rFonts w:ascii="Times New Roman"/>
          <w:spacing w:val="-4"/>
          <w:sz w:val="20"/>
        </w:rPr>
        <w:t xml:space="preserve"> </w:t>
      </w:r>
      <w:r w:rsidRPr="00F7603A">
        <w:rPr>
          <w:rFonts w:ascii="Times New Roman"/>
          <w:sz w:val="20"/>
        </w:rPr>
        <w:t>floors</w:t>
      </w:r>
      <w:r w:rsidRPr="00F7603A">
        <w:rPr>
          <w:rFonts w:ascii="Times New Roman"/>
          <w:spacing w:val="-4"/>
          <w:sz w:val="20"/>
        </w:rPr>
        <w:t xml:space="preserve"> </w:t>
      </w:r>
      <w:r w:rsidRPr="00F7603A">
        <w:rPr>
          <w:rFonts w:ascii="Times New Roman"/>
          <w:sz w:val="20"/>
        </w:rPr>
        <w:t>of</w:t>
      </w:r>
      <w:r w:rsidRPr="00F7603A">
        <w:rPr>
          <w:rFonts w:ascii="Times New Roman"/>
          <w:spacing w:val="-5"/>
          <w:sz w:val="20"/>
        </w:rPr>
        <w:t xml:space="preserve"> </w:t>
      </w:r>
      <w:r w:rsidRPr="00F7603A">
        <w:rPr>
          <w:rFonts w:ascii="Times New Roman"/>
          <w:spacing w:val="-1"/>
          <w:sz w:val="20"/>
        </w:rPr>
        <w:t>exit</w:t>
      </w:r>
      <w:r w:rsidRPr="00F7603A">
        <w:rPr>
          <w:rFonts w:ascii="Times New Roman"/>
          <w:spacing w:val="-4"/>
          <w:sz w:val="20"/>
        </w:rPr>
        <w:t xml:space="preserve"> </w:t>
      </w:r>
      <w:r w:rsidRPr="00F7603A">
        <w:rPr>
          <w:rFonts w:ascii="Times New Roman"/>
          <w:sz w:val="20"/>
        </w:rPr>
        <w:t>access</w:t>
      </w:r>
      <w:r w:rsidRPr="00F7603A">
        <w:rPr>
          <w:rFonts w:ascii="Times New Roman"/>
          <w:spacing w:val="-4"/>
          <w:sz w:val="20"/>
        </w:rPr>
        <w:t xml:space="preserve"> </w:t>
      </w:r>
      <w:r w:rsidRPr="00F7603A">
        <w:rPr>
          <w:rFonts w:ascii="Times New Roman"/>
          <w:spacing w:val="-1"/>
          <w:sz w:val="20"/>
        </w:rPr>
        <w:t xml:space="preserve">shall </w:t>
      </w:r>
      <w:r w:rsidRPr="00F7603A">
        <w:rPr>
          <w:rFonts w:ascii="Times New Roman"/>
          <w:sz w:val="20"/>
        </w:rPr>
        <w:t>be</w:t>
      </w:r>
      <w:r w:rsidRPr="00F7603A">
        <w:rPr>
          <w:rFonts w:ascii="Times New Roman"/>
          <w:spacing w:val="-3"/>
          <w:sz w:val="20"/>
        </w:rPr>
        <w:t xml:space="preserve"> </w:t>
      </w:r>
      <w:r w:rsidRPr="00F7603A">
        <w:rPr>
          <w:rFonts w:ascii="Times New Roman"/>
          <w:sz w:val="20"/>
        </w:rPr>
        <w:t>at</w:t>
      </w:r>
      <w:r w:rsidRPr="00F7603A">
        <w:rPr>
          <w:rFonts w:ascii="Times New Roman"/>
          <w:spacing w:val="-4"/>
          <w:sz w:val="20"/>
        </w:rPr>
        <w:t xml:space="preserve"> </w:t>
      </w:r>
      <w:r w:rsidRPr="00F7603A">
        <w:rPr>
          <w:rFonts w:ascii="Times New Roman"/>
          <w:sz w:val="20"/>
        </w:rPr>
        <w:t>least</w:t>
      </w:r>
      <w:r w:rsidRPr="00F7603A">
        <w:rPr>
          <w:rFonts w:ascii="Times New Roman"/>
          <w:spacing w:val="-4"/>
          <w:sz w:val="20"/>
        </w:rPr>
        <w:t xml:space="preserve"> </w:t>
      </w:r>
      <w:ins w:id="864" w:author="Patterson, Robert" w:date="2017-05-11T14:51:00Z">
        <w:r w:rsidR="00F7603A" w:rsidRPr="00F7603A">
          <w:rPr>
            <w:rFonts w:ascii="Times New Roman"/>
            <w:sz w:val="20"/>
          </w:rPr>
          <w:t>0.2</w:t>
        </w:r>
        <w:r w:rsidR="00F7603A" w:rsidRPr="00F7603A">
          <w:rPr>
            <w:rFonts w:ascii="Times New Roman"/>
            <w:spacing w:val="-2"/>
            <w:sz w:val="20"/>
          </w:rPr>
          <w:t xml:space="preserve"> </w:t>
        </w:r>
        <w:proofErr w:type="spellStart"/>
        <w:r w:rsidR="00F7603A" w:rsidRPr="00F7603A">
          <w:rPr>
            <w:rFonts w:ascii="Times New Roman"/>
            <w:spacing w:val="1"/>
            <w:sz w:val="20"/>
          </w:rPr>
          <w:t>ft</w:t>
        </w:r>
        <w:proofErr w:type="spellEnd"/>
        <w:r w:rsidR="00F7603A" w:rsidRPr="00F7603A">
          <w:rPr>
            <w:rFonts w:ascii="Times New Roman"/>
            <w:spacing w:val="1"/>
            <w:sz w:val="20"/>
          </w:rPr>
          <w:t>-</w:t>
        </w:r>
        <w:r w:rsidR="00F7603A" w:rsidRPr="00F7603A">
          <w:rPr>
            <w:rFonts w:ascii="Times New Roman"/>
            <w:spacing w:val="30"/>
            <w:w w:val="99"/>
            <w:sz w:val="20"/>
          </w:rPr>
          <w:t xml:space="preserve"> </w:t>
        </w:r>
        <w:r w:rsidR="00F7603A" w:rsidRPr="00F7603A">
          <w:rPr>
            <w:rFonts w:ascii="Times New Roman"/>
            <w:spacing w:val="-1"/>
            <w:sz w:val="20"/>
          </w:rPr>
          <w:t>candle</w:t>
        </w:r>
        <w:r w:rsidR="00F7603A" w:rsidRPr="00F7603A">
          <w:rPr>
            <w:rFonts w:ascii="Times New Roman"/>
            <w:spacing w:val="-4"/>
            <w:sz w:val="20"/>
          </w:rPr>
          <w:t xml:space="preserve"> (</w:t>
        </w:r>
      </w:ins>
      <w:r w:rsidRPr="00F7603A">
        <w:rPr>
          <w:rFonts w:ascii="Times New Roman"/>
          <w:sz w:val="20"/>
        </w:rPr>
        <w:t>2.2</w:t>
      </w:r>
      <w:r w:rsidRPr="00F7603A">
        <w:rPr>
          <w:rFonts w:ascii="Times New Roman"/>
          <w:spacing w:val="-2"/>
          <w:sz w:val="20"/>
        </w:rPr>
        <w:t xml:space="preserve"> </w:t>
      </w:r>
      <w:r w:rsidRPr="00F7603A">
        <w:rPr>
          <w:rFonts w:ascii="Times New Roman"/>
          <w:spacing w:val="-1"/>
          <w:sz w:val="20"/>
        </w:rPr>
        <w:t>lux</w:t>
      </w:r>
      <w:ins w:id="865" w:author="Patterson, Robert" w:date="2017-05-11T14:51:00Z">
        <w:r w:rsidR="00F7603A" w:rsidRPr="00F7603A">
          <w:rPr>
            <w:rFonts w:ascii="Times New Roman"/>
            <w:spacing w:val="-1"/>
            <w:sz w:val="20"/>
          </w:rPr>
          <w:t>)</w:t>
        </w:r>
      </w:ins>
      <w:r w:rsidRPr="00F7603A">
        <w:rPr>
          <w:rFonts w:ascii="Times New Roman"/>
          <w:spacing w:val="-4"/>
          <w:sz w:val="20"/>
        </w:rPr>
        <w:t xml:space="preserve"> </w:t>
      </w:r>
      <w:del w:id="866" w:author="Patterson, Robert" w:date="2017-05-11T14:51:00Z">
        <w:r w:rsidRPr="00F7603A" w:rsidDel="00F7603A">
          <w:rPr>
            <w:rFonts w:ascii="Times New Roman"/>
            <w:sz w:val="20"/>
          </w:rPr>
          <w:delText>(0.2</w:delText>
        </w:r>
        <w:r w:rsidRPr="00F7603A" w:rsidDel="00F7603A">
          <w:rPr>
            <w:rFonts w:ascii="Times New Roman"/>
            <w:spacing w:val="-2"/>
            <w:sz w:val="20"/>
          </w:rPr>
          <w:delText xml:space="preserve"> </w:delText>
        </w:r>
        <w:r w:rsidRPr="00F7603A" w:rsidDel="00F7603A">
          <w:rPr>
            <w:rFonts w:ascii="Times New Roman"/>
            <w:spacing w:val="1"/>
            <w:sz w:val="20"/>
          </w:rPr>
          <w:delText>ft-</w:delText>
        </w:r>
        <w:r w:rsidRPr="00F7603A" w:rsidDel="00F7603A">
          <w:rPr>
            <w:rFonts w:ascii="Times New Roman"/>
            <w:spacing w:val="30"/>
            <w:w w:val="99"/>
            <w:sz w:val="20"/>
          </w:rPr>
          <w:delText xml:space="preserve"> </w:delText>
        </w:r>
        <w:r w:rsidRPr="00F7603A" w:rsidDel="00F7603A">
          <w:rPr>
            <w:rFonts w:ascii="Times New Roman"/>
            <w:spacing w:val="-1"/>
            <w:sz w:val="20"/>
          </w:rPr>
          <w:delText>candle)</w:delText>
        </w:r>
        <w:r w:rsidRPr="00F7603A" w:rsidDel="00F7603A">
          <w:rPr>
            <w:rFonts w:ascii="Times New Roman"/>
            <w:spacing w:val="-6"/>
            <w:sz w:val="20"/>
          </w:rPr>
          <w:delText xml:space="preserve"> </w:delText>
        </w:r>
      </w:del>
      <w:r w:rsidRPr="00F7603A">
        <w:rPr>
          <w:rFonts w:ascii="Times New Roman"/>
          <w:spacing w:val="-1"/>
          <w:sz w:val="20"/>
        </w:rPr>
        <w:t>during</w:t>
      </w:r>
      <w:r w:rsidRPr="00F7603A">
        <w:rPr>
          <w:rFonts w:ascii="Times New Roman"/>
          <w:spacing w:val="-8"/>
          <w:sz w:val="20"/>
        </w:rPr>
        <w:t xml:space="preserve"> </w:t>
      </w:r>
      <w:r w:rsidRPr="00F7603A">
        <w:rPr>
          <w:rFonts w:ascii="Times New Roman"/>
          <w:sz w:val="20"/>
        </w:rPr>
        <w:t>periods</w:t>
      </w:r>
      <w:r w:rsidRPr="00F7603A">
        <w:rPr>
          <w:rFonts w:ascii="Times New Roman"/>
          <w:spacing w:val="-8"/>
          <w:sz w:val="20"/>
        </w:rPr>
        <w:t xml:space="preserve"> </w:t>
      </w:r>
      <w:r w:rsidRPr="00F7603A">
        <w:rPr>
          <w:rFonts w:ascii="Times New Roman"/>
          <w:sz w:val="20"/>
        </w:rPr>
        <w:t>of</w:t>
      </w:r>
      <w:r w:rsidRPr="00F7603A">
        <w:rPr>
          <w:rFonts w:ascii="Times New Roman"/>
          <w:spacing w:val="-8"/>
          <w:sz w:val="20"/>
        </w:rPr>
        <w:t xml:space="preserve"> </w:t>
      </w:r>
      <w:r w:rsidRPr="00F7603A">
        <w:rPr>
          <w:rFonts w:ascii="Times New Roman"/>
          <w:spacing w:val="-1"/>
          <w:sz w:val="20"/>
        </w:rPr>
        <w:t>performances</w:t>
      </w:r>
      <w:r w:rsidRPr="00F7603A">
        <w:rPr>
          <w:rFonts w:ascii="Times New Roman"/>
          <w:spacing w:val="-8"/>
          <w:sz w:val="20"/>
        </w:rPr>
        <w:t xml:space="preserve"> </w:t>
      </w:r>
      <w:r w:rsidRPr="00F7603A">
        <w:rPr>
          <w:rFonts w:ascii="Times New Roman"/>
          <w:sz w:val="20"/>
        </w:rPr>
        <w:t>or</w:t>
      </w:r>
      <w:r w:rsidRPr="00F7603A">
        <w:rPr>
          <w:rFonts w:ascii="Times New Roman"/>
          <w:spacing w:val="-7"/>
          <w:sz w:val="20"/>
        </w:rPr>
        <w:t xml:space="preserve"> </w:t>
      </w:r>
      <w:r w:rsidRPr="00F7603A">
        <w:rPr>
          <w:rFonts w:ascii="Times New Roman"/>
          <w:sz w:val="20"/>
        </w:rPr>
        <w:t>projections</w:t>
      </w:r>
      <w:r w:rsidRPr="00F7603A">
        <w:rPr>
          <w:rFonts w:ascii="Times New Roman"/>
          <w:spacing w:val="54"/>
          <w:w w:val="99"/>
          <w:sz w:val="20"/>
        </w:rPr>
        <w:t xml:space="preserve"> </w:t>
      </w:r>
      <w:r w:rsidRPr="00F7603A">
        <w:rPr>
          <w:rFonts w:ascii="Times New Roman"/>
          <w:spacing w:val="-1"/>
          <w:sz w:val="20"/>
        </w:rPr>
        <w:t>involving</w:t>
      </w:r>
      <w:r w:rsidRPr="00F7603A">
        <w:rPr>
          <w:rFonts w:ascii="Times New Roman"/>
          <w:spacing w:val="-10"/>
          <w:sz w:val="20"/>
        </w:rPr>
        <w:t xml:space="preserve"> </w:t>
      </w:r>
      <w:r w:rsidRPr="00F7603A">
        <w:rPr>
          <w:rFonts w:ascii="Times New Roman"/>
          <w:sz w:val="20"/>
        </w:rPr>
        <w:t>directed</w:t>
      </w:r>
      <w:r w:rsidRPr="00F7603A">
        <w:rPr>
          <w:rFonts w:ascii="Times New Roman"/>
          <w:spacing w:val="-9"/>
          <w:sz w:val="20"/>
        </w:rPr>
        <w:t xml:space="preserve"> </w:t>
      </w:r>
      <w:r w:rsidRPr="00F7603A">
        <w:rPr>
          <w:rFonts w:ascii="Times New Roman"/>
          <w:spacing w:val="-1"/>
          <w:sz w:val="20"/>
        </w:rPr>
        <w:t>light.</w:t>
      </w:r>
      <w:r w:rsidR="00F7603A" w:rsidRPr="00F7603A">
        <w:rPr>
          <w:rFonts w:ascii="Times New Roman"/>
          <w:spacing w:val="-1"/>
          <w:sz w:val="20"/>
        </w:rPr>
        <w:t xml:space="preserve">  </w:t>
      </w:r>
    </w:p>
    <w:p w:rsidR="00F7603A" w:rsidRDefault="00F7603A" w:rsidP="00F7603A">
      <w:pPr>
        <w:tabs>
          <w:tab w:val="left" w:pos="861"/>
        </w:tabs>
        <w:spacing w:before="53"/>
        <w:ind w:left="140" w:right="393"/>
        <w:rPr>
          <w:rFonts w:ascii="Times New Roman"/>
          <w:spacing w:val="-1"/>
          <w:sz w:val="20"/>
        </w:rPr>
      </w:pPr>
    </w:p>
    <w:p w:rsidR="004F3824" w:rsidRPr="00F7603A" w:rsidRDefault="00F7603A" w:rsidP="00F7603A">
      <w:pPr>
        <w:tabs>
          <w:tab w:val="left" w:pos="861"/>
        </w:tabs>
        <w:spacing w:before="53"/>
        <w:ind w:left="140" w:right="3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(</w:t>
      </w:r>
      <w:proofErr w:type="gramStart"/>
      <w:r>
        <w:rPr>
          <w:rFonts w:ascii="Times New Roman"/>
          <w:spacing w:val="-1"/>
          <w:sz w:val="20"/>
        </w:rPr>
        <w:t>4</w:t>
      </w:r>
      <w:r w:rsidR="00711EA8">
        <w:rPr>
          <w:rFonts w:ascii="Times New Roman"/>
          <w:spacing w:val="-1"/>
          <w:sz w:val="20"/>
        </w:rPr>
        <w:t>)</w:t>
      </w:r>
      <w:r w:rsidR="003621EC" w:rsidRPr="00F7603A">
        <w:rPr>
          <w:rFonts w:ascii="Times New Roman"/>
          <w:sz w:val="20"/>
        </w:rPr>
        <w:t>*</w:t>
      </w:r>
      <w:proofErr w:type="gramEnd"/>
      <w:r w:rsidR="003621EC" w:rsidRPr="00F7603A">
        <w:rPr>
          <w:rFonts w:ascii="Times New Roman"/>
          <w:spacing w:val="-9"/>
          <w:sz w:val="20"/>
        </w:rPr>
        <w:t xml:space="preserve"> </w:t>
      </w:r>
      <w:r w:rsidR="003621EC" w:rsidRPr="00F7603A">
        <w:rPr>
          <w:rFonts w:ascii="Times New Roman"/>
          <w:sz w:val="20"/>
        </w:rPr>
        <w:t>The</w:t>
      </w:r>
      <w:r w:rsidR="003621EC" w:rsidRPr="00F7603A">
        <w:rPr>
          <w:rFonts w:ascii="Times New Roman"/>
          <w:spacing w:val="-6"/>
          <w:sz w:val="20"/>
        </w:rPr>
        <w:t xml:space="preserve"> </w:t>
      </w:r>
      <w:r w:rsidR="003621EC" w:rsidRPr="00F7603A">
        <w:rPr>
          <w:rFonts w:ascii="Times New Roman"/>
          <w:spacing w:val="-1"/>
          <w:sz w:val="20"/>
        </w:rPr>
        <w:t>minimum</w:t>
      </w:r>
      <w:r w:rsidR="003621EC" w:rsidRPr="00F7603A">
        <w:rPr>
          <w:rFonts w:ascii="Times New Roman"/>
          <w:spacing w:val="-10"/>
          <w:sz w:val="20"/>
        </w:rPr>
        <w:t xml:space="preserve"> </w:t>
      </w:r>
      <w:r w:rsidR="003621EC" w:rsidRPr="00F7603A">
        <w:rPr>
          <w:rFonts w:ascii="Times New Roman"/>
          <w:sz w:val="20"/>
        </w:rPr>
        <w:t>illumination</w:t>
      </w:r>
      <w:r w:rsidR="003621EC" w:rsidRPr="00F7603A">
        <w:rPr>
          <w:rFonts w:ascii="Times New Roman"/>
          <w:spacing w:val="-9"/>
          <w:sz w:val="20"/>
        </w:rPr>
        <w:t xml:space="preserve"> </w:t>
      </w:r>
      <w:r w:rsidR="003621EC" w:rsidRPr="00F7603A">
        <w:rPr>
          <w:rFonts w:ascii="Times New Roman"/>
          <w:sz w:val="20"/>
        </w:rPr>
        <w:t>requirements</w:t>
      </w:r>
      <w:r w:rsidR="003621EC" w:rsidRPr="00F7603A">
        <w:rPr>
          <w:rFonts w:ascii="Times New Roman"/>
          <w:spacing w:val="26"/>
          <w:w w:val="99"/>
          <w:sz w:val="20"/>
        </w:rPr>
        <w:t xml:space="preserve"> </w:t>
      </w:r>
      <w:r w:rsidR="003621EC" w:rsidRPr="00F7603A">
        <w:rPr>
          <w:rFonts w:ascii="Times New Roman"/>
          <w:spacing w:val="-1"/>
          <w:sz w:val="20"/>
        </w:rPr>
        <w:t>shall</w:t>
      </w:r>
      <w:r w:rsidR="003621EC" w:rsidRPr="00F7603A">
        <w:rPr>
          <w:rFonts w:ascii="Times New Roman"/>
          <w:spacing w:val="-4"/>
          <w:sz w:val="20"/>
        </w:rPr>
        <w:t xml:space="preserve"> </w:t>
      </w:r>
      <w:r w:rsidR="003621EC" w:rsidRPr="00F7603A">
        <w:rPr>
          <w:rFonts w:ascii="Times New Roman"/>
          <w:spacing w:val="-1"/>
          <w:sz w:val="20"/>
        </w:rPr>
        <w:t>not</w:t>
      </w:r>
      <w:r w:rsidR="003621EC" w:rsidRPr="00F7603A">
        <w:rPr>
          <w:rFonts w:ascii="Times New Roman"/>
          <w:spacing w:val="-7"/>
          <w:sz w:val="20"/>
        </w:rPr>
        <w:t xml:space="preserve"> </w:t>
      </w:r>
      <w:r w:rsidR="003621EC" w:rsidRPr="00F7603A">
        <w:rPr>
          <w:rFonts w:ascii="Times New Roman"/>
          <w:sz w:val="20"/>
        </w:rPr>
        <w:t>apply</w:t>
      </w:r>
      <w:r w:rsidR="003621EC" w:rsidRPr="00F7603A">
        <w:rPr>
          <w:rFonts w:ascii="Times New Roman"/>
          <w:spacing w:val="-6"/>
          <w:sz w:val="20"/>
        </w:rPr>
        <w:t xml:space="preserve"> </w:t>
      </w:r>
      <w:r w:rsidR="003621EC" w:rsidRPr="00F7603A">
        <w:rPr>
          <w:rFonts w:ascii="Times New Roman"/>
          <w:spacing w:val="-1"/>
          <w:sz w:val="20"/>
        </w:rPr>
        <w:t>where</w:t>
      </w:r>
      <w:r w:rsidR="003621EC" w:rsidRPr="00F7603A">
        <w:rPr>
          <w:rFonts w:ascii="Times New Roman"/>
          <w:spacing w:val="-6"/>
          <w:sz w:val="20"/>
        </w:rPr>
        <w:t xml:space="preserve"> </w:t>
      </w:r>
      <w:r w:rsidR="003621EC" w:rsidRPr="00F7603A">
        <w:rPr>
          <w:rFonts w:ascii="Times New Roman"/>
          <w:sz w:val="20"/>
        </w:rPr>
        <w:t>operations</w:t>
      </w:r>
      <w:r w:rsidR="003621EC" w:rsidRPr="00F7603A">
        <w:rPr>
          <w:rFonts w:ascii="Times New Roman"/>
          <w:spacing w:val="-6"/>
          <w:sz w:val="20"/>
        </w:rPr>
        <w:t xml:space="preserve"> </w:t>
      </w:r>
      <w:r w:rsidR="003621EC" w:rsidRPr="00F7603A">
        <w:rPr>
          <w:rFonts w:ascii="Times New Roman"/>
          <w:sz w:val="20"/>
        </w:rPr>
        <w:t>or</w:t>
      </w:r>
      <w:r w:rsidR="003621EC" w:rsidRPr="00F7603A">
        <w:rPr>
          <w:rFonts w:ascii="Times New Roman"/>
          <w:spacing w:val="-6"/>
          <w:sz w:val="20"/>
        </w:rPr>
        <w:t xml:space="preserve"> </w:t>
      </w:r>
      <w:r w:rsidR="003621EC" w:rsidRPr="00F7603A">
        <w:rPr>
          <w:rFonts w:ascii="Times New Roman"/>
          <w:sz w:val="20"/>
        </w:rPr>
        <w:t>processes</w:t>
      </w:r>
      <w:r w:rsidR="003621EC" w:rsidRPr="00F7603A">
        <w:rPr>
          <w:rFonts w:ascii="Times New Roman"/>
          <w:spacing w:val="-6"/>
          <w:sz w:val="20"/>
        </w:rPr>
        <w:t xml:space="preserve"> </w:t>
      </w:r>
      <w:r w:rsidR="003621EC" w:rsidRPr="00F7603A">
        <w:rPr>
          <w:rFonts w:ascii="Times New Roman"/>
          <w:sz w:val="20"/>
        </w:rPr>
        <w:t>require</w:t>
      </w:r>
      <w:r w:rsidR="003621EC" w:rsidRPr="00F7603A">
        <w:rPr>
          <w:rFonts w:ascii="Times New Roman"/>
          <w:spacing w:val="24"/>
          <w:w w:val="99"/>
          <w:sz w:val="20"/>
        </w:rPr>
        <w:t xml:space="preserve"> </w:t>
      </w:r>
      <w:r w:rsidR="003621EC" w:rsidRPr="00F7603A">
        <w:rPr>
          <w:rFonts w:ascii="Times New Roman"/>
          <w:spacing w:val="1"/>
          <w:sz w:val="20"/>
        </w:rPr>
        <w:t>low</w:t>
      </w:r>
      <w:r w:rsidR="003621EC" w:rsidRPr="00F7603A">
        <w:rPr>
          <w:rFonts w:ascii="Times New Roman"/>
          <w:spacing w:val="-12"/>
          <w:sz w:val="20"/>
        </w:rPr>
        <w:t xml:space="preserve"> </w:t>
      </w:r>
      <w:r w:rsidR="003621EC" w:rsidRPr="00F7603A">
        <w:rPr>
          <w:rFonts w:ascii="Times New Roman"/>
          <w:sz w:val="20"/>
        </w:rPr>
        <w:t>lighting</w:t>
      </w:r>
      <w:r w:rsidR="003621EC" w:rsidRPr="00F7603A">
        <w:rPr>
          <w:rFonts w:ascii="Times New Roman"/>
          <w:spacing w:val="-9"/>
          <w:sz w:val="20"/>
        </w:rPr>
        <w:t xml:space="preserve"> </w:t>
      </w:r>
      <w:r w:rsidR="003621EC" w:rsidRPr="00F7603A">
        <w:rPr>
          <w:rFonts w:ascii="Times New Roman"/>
          <w:sz w:val="20"/>
        </w:rPr>
        <w:t>levels.</w:t>
      </w:r>
    </w:p>
    <w:p w:rsidR="004F3824" w:rsidRDefault="004F382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numPr>
          <w:ilvl w:val="3"/>
          <w:numId w:val="3"/>
        </w:numPr>
        <w:tabs>
          <w:tab w:val="left" w:pos="692"/>
        </w:tabs>
        <w:ind w:right="205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*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Required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illumination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shall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arranged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so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that</w:t>
      </w:r>
      <w:r>
        <w:rPr>
          <w:rFonts w:ascii="Times New Roman"/>
          <w:spacing w:val="31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failure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1"/>
          <w:sz w:val="20"/>
        </w:rPr>
        <w:t>any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single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lighting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unit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does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result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46"/>
          <w:w w:val="99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illumination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level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less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than</w:t>
      </w:r>
      <w:r>
        <w:rPr>
          <w:rFonts w:ascii="Times New Roman"/>
          <w:spacing w:val="-6"/>
          <w:sz w:val="20"/>
        </w:rPr>
        <w:t xml:space="preserve"> </w:t>
      </w:r>
      <w:ins w:id="867" w:author="Patterson, Robert" w:date="2017-05-11T14:54:00Z">
        <w:r w:rsidR="00711EA8">
          <w:rPr>
            <w:rFonts w:ascii="Times New Roman"/>
            <w:sz w:val="20"/>
          </w:rPr>
          <w:t>0.2</w:t>
        </w:r>
        <w:r w:rsidR="00711EA8">
          <w:rPr>
            <w:rFonts w:ascii="Times New Roman"/>
            <w:spacing w:val="-3"/>
            <w:sz w:val="20"/>
          </w:rPr>
          <w:t xml:space="preserve"> </w:t>
        </w:r>
        <w:proofErr w:type="spellStart"/>
        <w:r w:rsidR="00711EA8">
          <w:rPr>
            <w:rFonts w:ascii="Times New Roman"/>
            <w:sz w:val="20"/>
          </w:rPr>
          <w:t>ft</w:t>
        </w:r>
        <w:proofErr w:type="spellEnd"/>
        <w:r w:rsidR="00711EA8">
          <w:rPr>
            <w:rFonts w:ascii="Times New Roman"/>
            <w:sz w:val="20"/>
          </w:rPr>
          <w:t>-candle</w:t>
        </w:r>
        <w:r w:rsidR="00711EA8">
          <w:rPr>
            <w:rFonts w:ascii="Times New Roman"/>
            <w:spacing w:val="-6"/>
            <w:sz w:val="20"/>
          </w:rPr>
          <w:t xml:space="preserve"> </w:t>
        </w:r>
      </w:ins>
      <w:ins w:id="868" w:author="Patterson, Robert" w:date="2017-05-11T14:53:00Z">
        <w:r w:rsidR="00711EA8">
          <w:rPr>
            <w:rFonts w:ascii="Times New Roman"/>
            <w:spacing w:val="-6"/>
            <w:sz w:val="20"/>
          </w:rPr>
          <w:t>(</w:t>
        </w:r>
      </w:ins>
      <w:r>
        <w:rPr>
          <w:rFonts w:ascii="Times New Roman"/>
          <w:sz w:val="20"/>
        </w:rPr>
        <w:t>2.2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lux</w:t>
      </w:r>
      <w:ins w:id="869" w:author="Patterson, Robert" w:date="2017-05-11T14:53:00Z">
        <w:r w:rsidR="00711EA8">
          <w:rPr>
            <w:rFonts w:ascii="Times New Roman"/>
            <w:spacing w:val="-1"/>
            <w:sz w:val="20"/>
          </w:rPr>
          <w:t>)</w:t>
        </w:r>
      </w:ins>
      <w:r>
        <w:rPr>
          <w:rFonts w:ascii="Times New Roman"/>
          <w:spacing w:val="-6"/>
          <w:sz w:val="20"/>
        </w:rPr>
        <w:t xml:space="preserve"> </w:t>
      </w:r>
      <w:del w:id="870" w:author="Patterson, Robert" w:date="2017-05-11T14:54:00Z">
        <w:r w:rsidDel="00711EA8">
          <w:rPr>
            <w:rFonts w:ascii="Times New Roman"/>
            <w:sz w:val="20"/>
          </w:rPr>
          <w:delText>(0.2</w:delText>
        </w:r>
        <w:r w:rsidDel="00711EA8">
          <w:rPr>
            <w:rFonts w:ascii="Times New Roman"/>
            <w:spacing w:val="-3"/>
            <w:sz w:val="20"/>
          </w:rPr>
          <w:delText xml:space="preserve"> </w:delText>
        </w:r>
        <w:r w:rsidDel="00711EA8">
          <w:rPr>
            <w:rFonts w:ascii="Times New Roman"/>
            <w:sz w:val="20"/>
          </w:rPr>
          <w:delText>ft-candle)</w:delText>
        </w:r>
        <w:r w:rsidDel="00711EA8">
          <w:rPr>
            <w:rFonts w:ascii="Times New Roman"/>
            <w:spacing w:val="28"/>
            <w:w w:val="99"/>
            <w:sz w:val="20"/>
          </w:rPr>
          <w:delText xml:space="preserve"> </w:delText>
        </w:r>
      </w:del>
      <w:r>
        <w:rPr>
          <w:rFonts w:ascii="Times New Roman"/>
          <w:sz w:val="20"/>
        </w:rPr>
        <w:t>in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designated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area.</w:t>
      </w:r>
    </w:p>
    <w:p w:rsidR="004F3824" w:rsidRDefault="004F382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numPr>
          <w:ilvl w:val="3"/>
          <w:numId w:val="3"/>
        </w:numPr>
        <w:tabs>
          <w:tab w:val="left" w:pos="740"/>
        </w:tabs>
        <w:ind w:right="270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equipment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units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installed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Times New Roman"/>
          <w:spacing w:val="-1"/>
          <w:sz w:val="20"/>
        </w:rPr>
        <w:t>meet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9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requirements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Section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7.10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shall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permitted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8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serve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function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illumination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means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1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egress,</w:t>
      </w:r>
      <w:r>
        <w:rPr>
          <w:rFonts w:ascii="Times New Roman"/>
          <w:spacing w:val="45"/>
          <w:w w:val="99"/>
          <w:sz w:val="20"/>
        </w:rPr>
        <w:t xml:space="preserve"> </w:t>
      </w:r>
      <w:proofErr w:type="gramStart"/>
      <w:r>
        <w:rPr>
          <w:rFonts w:ascii="Times New Roman"/>
          <w:sz w:val="20"/>
        </w:rPr>
        <w:t>provided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that</w:t>
      </w:r>
      <w:proofErr w:type="gramEnd"/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requirements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Section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7.8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such</w:t>
      </w:r>
      <w:r>
        <w:rPr>
          <w:rFonts w:ascii="Times New Roman"/>
          <w:spacing w:val="41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illumination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met.</w:t>
      </w:r>
    </w:p>
    <w:p w:rsidR="004F3824" w:rsidRDefault="004F3824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numPr>
          <w:ilvl w:val="2"/>
          <w:numId w:val="1"/>
        </w:numPr>
        <w:tabs>
          <w:tab w:val="left" w:pos="593"/>
        </w:tabs>
        <w:ind w:hanging="4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Sources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pacing w:val="-1"/>
          <w:sz w:val="20"/>
        </w:rPr>
        <w:t>Illumination.</w:t>
      </w:r>
    </w:p>
    <w:p w:rsidR="004F3824" w:rsidRDefault="004F382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numPr>
          <w:ilvl w:val="3"/>
          <w:numId w:val="1"/>
        </w:numPr>
        <w:tabs>
          <w:tab w:val="left" w:pos="692"/>
        </w:tabs>
        <w:ind w:right="169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*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Illumination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means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egress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shall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2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source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considered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reliable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authority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having</w:t>
      </w:r>
      <w:r>
        <w:rPr>
          <w:rFonts w:ascii="Times New Roman"/>
          <w:spacing w:val="40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jurisdiction.</w:t>
      </w:r>
    </w:p>
    <w:p w:rsidR="004F3824" w:rsidRDefault="004F382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F3824" w:rsidRDefault="003621EC">
      <w:pPr>
        <w:numPr>
          <w:ilvl w:val="3"/>
          <w:numId w:val="1"/>
        </w:numPr>
        <w:tabs>
          <w:tab w:val="left" w:pos="742"/>
        </w:tabs>
        <w:ind w:right="258" w:firstLine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Battery-operated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electric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lights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other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types</w:t>
      </w:r>
      <w:r>
        <w:rPr>
          <w:rFonts w:ascii="Times New Roman"/>
          <w:spacing w:val="27"/>
          <w:w w:val="99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portable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lamps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lanterns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shall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not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used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32"/>
          <w:w w:val="99"/>
          <w:sz w:val="20"/>
        </w:rPr>
        <w:t xml:space="preserve"> </w:t>
      </w:r>
      <w:r>
        <w:rPr>
          <w:rFonts w:ascii="Times New Roman"/>
          <w:sz w:val="20"/>
        </w:rPr>
        <w:t>primary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illumination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means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egress.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1"/>
          <w:sz w:val="20"/>
        </w:rPr>
        <w:t>Battery-</w:t>
      </w:r>
      <w:r>
        <w:rPr>
          <w:rFonts w:ascii="Times New Roman"/>
          <w:spacing w:val="22"/>
          <w:w w:val="99"/>
          <w:sz w:val="20"/>
        </w:rPr>
        <w:t xml:space="preserve"> </w:t>
      </w:r>
      <w:r>
        <w:rPr>
          <w:rFonts w:ascii="Times New Roman"/>
          <w:sz w:val="20"/>
        </w:rPr>
        <w:t>operated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electric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lights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shall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1"/>
          <w:sz w:val="20"/>
        </w:rPr>
        <w:t>be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permitted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used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39"/>
          <w:w w:val="99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emergency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source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extent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permitted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under</w:t>
      </w:r>
      <w:r>
        <w:rPr>
          <w:rFonts w:ascii="Times New Roman"/>
          <w:spacing w:val="24"/>
          <w:w w:val="99"/>
          <w:sz w:val="20"/>
        </w:rPr>
        <w:t xml:space="preserve"> </w:t>
      </w:r>
      <w:r>
        <w:rPr>
          <w:rFonts w:ascii="Times New Roman"/>
          <w:sz w:val="20"/>
        </w:rPr>
        <w:t>Section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7.9.</w:t>
      </w:r>
    </w:p>
    <w:p w:rsidR="004F3824" w:rsidRDefault="004F3824">
      <w:pPr>
        <w:rPr>
          <w:rFonts w:ascii="Times New Roman" w:eastAsia="Times New Roman" w:hAnsi="Times New Roman" w:cs="Times New Roman"/>
          <w:sz w:val="20"/>
          <w:szCs w:val="20"/>
        </w:rPr>
        <w:sectPr w:rsidR="004F3824">
          <w:pgSz w:w="12240" w:h="15840"/>
          <w:pgMar w:top="1380" w:right="1300" w:bottom="1260" w:left="1300" w:header="0" w:footer="1080" w:gutter="0"/>
          <w:cols w:num="2" w:space="720" w:equalWidth="0">
            <w:col w:w="4587" w:space="274"/>
            <w:col w:w="4779"/>
          </w:cols>
        </w:sectPr>
      </w:pPr>
    </w:p>
    <w:p w:rsidR="004F3824" w:rsidRPr="001F335C" w:rsidRDefault="003621EC">
      <w:pPr>
        <w:spacing w:before="58"/>
        <w:ind w:left="1300"/>
        <w:rPr>
          <w:rFonts w:eastAsia="Times New Roman" w:cstheme="minorHAnsi"/>
          <w:sz w:val="24"/>
          <w:szCs w:val="24"/>
          <w:rPrChange w:id="871" w:author="Patterson, Robert" w:date="2017-04-26T13:28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del w:id="872" w:author="Patterson, Robert" w:date="2017-05-09T10:54:00Z">
        <w:r w:rsidRPr="001F335C" w:rsidDel="003D1940">
          <w:rPr>
            <w:rFonts w:cstheme="minorHAnsi"/>
            <w:b/>
            <w:sz w:val="24"/>
            <w:szCs w:val="24"/>
            <w:rPrChange w:id="873" w:author="Patterson, Robert" w:date="2017-04-26T13:28:00Z">
              <w:rPr>
                <w:rFonts w:ascii="Times New Roman"/>
                <w:b/>
                <w:sz w:val="20"/>
              </w:rPr>
            </w:rPrChange>
          </w:rPr>
          <w:lastRenderedPageBreak/>
          <w:delText>APPENDIX</w:delText>
        </w:r>
      </w:del>
      <w:ins w:id="874" w:author="Patterson, Robert" w:date="2017-05-09T10:54:00Z">
        <w:r w:rsidR="003D1940">
          <w:rPr>
            <w:rFonts w:cstheme="minorHAnsi"/>
            <w:b/>
            <w:sz w:val="24"/>
            <w:szCs w:val="24"/>
          </w:rPr>
          <w:t xml:space="preserve"> ANNEX</w:t>
        </w:r>
      </w:ins>
      <w:r w:rsidRPr="001F335C">
        <w:rPr>
          <w:rFonts w:cstheme="minorHAnsi"/>
          <w:b/>
          <w:spacing w:val="35"/>
          <w:sz w:val="24"/>
          <w:szCs w:val="24"/>
          <w:rPrChange w:id="875" w:author="Patterson, Robert" w:date="2017-04-26T13:28:00Z">
            <w:rPr>
              <w:rFonts w:ascii="Times New Roman"/>
              <w:b/>
              <w:spacing w:val="35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pacing w:val="-1"/>
          <w:sz w:val="24"/>
          <w:szCs w:val="24"/>
          <w:rPrChange w:id="876" w:author="Patterson, Robert" w:date="2017-04-26T13:28:00Z">
            <w:rPr>
              <w:rFonts w:ascii="Times New Roman"/>
              <w:b/>
              <w:spacing w:val="-1"/>
              <w:sz w:val="20"/>
            </w:rPr>
          </w:rPrChange>
        </w:rPr>
        <w:t>III-</w:t>
      </w:r>
      <w:r w:rsidRPr="001F335C">
        <w:rPr>
          <w:rFonts w:cstheme="minorHAnsi"/>
          <w:b/>
          <w:spacing w:val="-7"/>
          <w:sz w:val="24"/>
          <w:szCs w:val="24"/>
          <w:rPrChange w:id="877" w:author="Patterson, Robert" w:date="2017-04-26T13:28:00Z">
            <w:rPr>
              <w:rFonts w:ascii="Times New Roman"/>
              <w:b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4"/>
          <w:szCs w:val="24"/>
          <w:rPrChange w:id="878" w:author="Patterson, Robert" w:date="2017-04-26T13:28:00Z">
            <w:rPr>
              <w:rFonts w:ascii="Times New Roman"/>
              <w:b/>
              <w:sz w:val="20"/>
            </w:rPr>
          </w:rPrChange>
        </w:rPr>
        <w:t>HOW</w:t>
      </w:r>
      <w:r w:rsidRPr="001F335C">
        <w:rPr>
          <w:rFonts w:cstheme="minorHAnsi"/>
          <w:b/>
          <w:spacing w:val="-8"/>
          <w:sz w:val="24"/>
          <w:szCs w:val="24"/>
          <w:rPrChange w:id="879" w:author="Patterson, Robert" w:date="2017-04-26T13:28:00Z">
            <w:rPr>
              <w:rFonts w:ascii="Times New Roman"/>
              <w:b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pacing w:val="-1"/>
          <w:sz w:val="24"/>
          <w:szCs w:val="24"/>
          <w:rPrChange w:id="880" w:author="Patterson, Robert" w:date="2017-04-26T13:28:00Z">
            <w:rPr>
              <w:rFonts w:ascii="Times New Roman"/>
              <w:b/>
              <w:spacing w:val="-1"/>
              <w:sz w:val="20"/>
            </w:rPr>
          </w:rPrChange>
        </w:rPr>
        <w:t>TO</w:t>
      </w:r>
      <w:r w:rsidRPr="001F335C">
        <w:rPr>
          <w:rFonts w:cstheme="minorHAnsi"/>
          <w:b/>
          <w:spacing w:val="-7"/>
          <w:sz w:val="24"/>
          <w:szCs w:val="24"/>
          <w:rPrChange w:id="881" w:author="Patterson, Robert" w:date="2017-04-26T13:28:00Z">
            <w:rPr>
              <w:rFonts w:ascii="Times New Roman"/>
              <w:b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4"/>
          <w:szCs w:val="24"/>
          <w:rPrChange w:id="882" w:author="Patterson, Robert" w:date="2017-04-26T13:28:00Z">
            <w:rPr>
              <w:rFonts w:ascii="Times New Roman"/>
              <w:b/>
              <w:sz w:val="20"/>
            </w:rPr>
          </w:rPrChange>
        </w:rPr>
        <w:t>OBTAIN</w:t>
      </w:r>
      <w:r w:rsidRPr="001F335C">
        <w:rPr>
          <w:rFonts w:cstheme="minorHAnsi"/>
          <w:b/>
          <w:spacing w:val="-9"/>
          <w:sz w:val="24"/>
          <w:szCs w:val="24"/>
          <w:rPrChange w:id="883" w:author="Patterson, Robert" w:date="2017-04-26T13:28:00Z">
            <w:rPr>
              <w:rFonts w:ascii="Times New Roman"/>
              <w:b/>
              <w:spacing w:val="-9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4"/>
          <w:szCs w:val="24"/>
          <w:rPrChange w:id="884" w:author="Patterson, Robert" w:date="2017-04-26T13:28:00Z">
            <w:rPr>
              <w:rFonts w:ascii="Times New Roman"/>
              <w:b/>
              <w:sz w:val="20"/>
            </w:rPr>
          </w:rPrChange>
        </w:rPr>
        <w:t>STANDARDS</w:t>
      </w:r>
      <w:r w:rsidRPr="001F335C">
        <w:rPr>
          <w:rFonts w:cstheme="minorHAnsi"/>
          <w:b/>
          <w:spacing w:val="-8"/>
          <w:sz w:val="24"/>
          <w:szCs w:val="24"/>
          <w:rPrChange w:id="885" w:author="Patterson, Robert" w:date="2017-04-26T13:28:00Z">
            <w:rPr>
              <w:rFonts w:ascii="Times New Roman"/>
              <w:b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4"/>
          <w:szCs w:val="24"/>
          <w:rPrChange w:id="886" w:author="Patterson, Robert" w:date="2017-04-26T13:28:00Z">
            <w:rPr>
              <w:rFonts w:ascii="Times New Roman"/>
              <w:b/>
              <w:sz w:val="20"/>
            </w:rPr>
          </w:rPrChange>
        </w:rPr>
        <w:t>AND</w:t>
      </w:r>
      <w:r w:rsidRPr="001F335C">
        <w:rPr>
          <w:rFonts w:cstheme="minorHAnsi"/>
          <w:b/>
          <w:spacing w:val="-8"/>
          <w:sz w:val="24"/>
          <w:szCs w:val="24"/>
          <w:rPrChange w:id="887" w:author="Patterson, Robert" w:date="2017-04-26T13:28:00Z">
            <w:rPr>
              <w:rFonts w:ascii="Times New Roman"/>
              <w:b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4"/>
          <w:szCs w:val="24"/>
          <w:rPrChange w:id="888" w:author="Patterson, Robert" w:date="2017-04-26T13:28:00Z">
            <w:rPr>
              <w:rFonts w:ascii="Times New Roman"/>
              <w:b/>
              <w:sz w:val="20"/>
            </w:rPr>
          </w:rPrChange>
        </w:rPr>
        <w:t>REFERENCE</w:t>
      </w:r>
      <w:r w:rsidRPr="001F335C">
        <w:rPr>
          <w:rFonts w:cstheme="minorHAnsi"/>
          <w:b/>
          <w:spacing w:val="-9"/>
          <w:sz w:val="24"/>
          <w:szCs w:val="24"/>
          <w:rPrChange w:id="889" w:author="Patterson, Robert" w:date="2017-04-26T13:28:00Z">
            <w:rPr>
              <w:rFonts w:ascii="Times New Roman"/>
              <w:b/>
              <w:spacing w:val="-9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4"/>
          <w:szCs w:val="24"/>
          <w:rPrChange w:id="890" w:author="Patterson, Robert" w:date="2017-04-26T13:28:00Z">
            <w:rPr>
              <w:rFonts w:ascii="Times New Roman"/>
              <w:b/>
              <w:sz w:val="20"/>
            </w:rPr>
          </w:rPrChange>
        </w:rPr>
        <w:t>DOCUMENTS</w:t>
      </w:r>
    </w:p>
    <w:p w:rsidR="004F3824" w:rsidRDefault="004F3824">
      <w:pPr>
        <w:spacing w:before="3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4F3824" w:rsidRDefault="004F3824">
      <w:pPr>
        <w:rPr>
          <w:rFonts w:ascii="Times New Roman" w:eastAsia="Times New Roman" w:hAnsi="Times New Roman" w:cs="Times New Roman"/>
          <w:sz w:val="13"/>
          <w:szCs w:val="13"/>
        </w:rPr>
        <w:sectPr w:rsidR="004F3824">
          <w:pgSz w:w="12240" w:h="15840"/>
          <w:pgMar w:top="1380" w:right="860" w:bottom="1260" w:left="1040" w:header="0" w:footer="1080" w:gutter="0"/>
          <w:cols w:space="720"/>
        </w:sectPr>
      </w:pPr>
    </w:p>
    <w:p w:rsidR="00360BB1" w:rsidRDefault="003621EC">
      <w:pPr>
        <w:ind w:left="400"/>
        <w:rPr>
          <w:ins w:id="891" w:author="Patterson, Robert" w:date="2017-05-05T14:13:00Z"/>
          <w:rFonts w:cstheme="minorHAnsi"/>
          <w:spacing w:val="-1"/>
          <w:sz w:val="20"/>
          <w:szCs w:val="20"/>
        </w:rPr>
        <w:pPrChange w:id="892" w:author="Patterson, Robert" w:date="2017-05-05T14:13:00Z">
          <w:pPr>
            <w:spacing w:before="73"/>
            <w:ind w:left="400"/>
          </w:pPr>
        </w:pPrChange>
      </w:pPr>
      <w:r w:rsidRPr="001F335C">
        <w:rPr>
          <w:rFonts w:cstheme="minorHAnsi"/>
          <w:sz w:val="20"/>
          <w:szCs w:val="20"/>
          <w:rPrChange w:id="893" w:author="Patterson, Robert" w:date="2017-04-26T13:27:00Z">
            <w:rPr>
              <w:rFonts w:ascii="Times New Roman"/>
              <w:sz w:val="20"/>
            </w:rPr>
          </w:rPrChange>
        </w:rPr>
        <w:t>American</w:t>
      </w:r>
      <w:r w:rsidRPr="001F335C">
        <w:rPr>
          <w:rFonts w:cstheme="minorHAnsi"/>
          <w:spacing w:val="-8"/>
          <w:sz w:val="20"/>
          <w:szCs w:val="20"/>
          <w:rPrChange w:id="894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895" w:author="Patterson, Robert" w:date="2017-04-26T13:27:00Z">
            <w:rPr>
              <w:rFonts w:ascii="Times New Roman"/>
              <w:sz w:val="20"/>
            </w:rPr>
          </w:rPrChange>
        </w:rPr>
        <w:t>Society</w:t>
      </w:r>
      <w:r w:rsidRPr="001F335C">
        <w:rPr>
          <w:rFonts w:cstheme="minorHAnsi"/>
          <w:spacing w:val="-7"/>
          <w:sz w:val="20"/>
          <w:szCs w:val="20"/>
          <w:rPrChange w:id="896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897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for</w:t>
      </w:r>
      <w:r w:rsidRPr="001F335C">
        <w:rPr>
          <w:rFonts w:cstheme="minorHAnsi"/>
          <w:spacing w:val="-7"/>
          <w:sz w:val="20"/>
          <w:szCs w:val="20"/>
          <w:rPrChange w:id="898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899" w:author="Patterson, Robert" w:date="2017-04-26T13:27:00Z">
            <w:rPr>
              <w:rFonts w:ascii="Times New Roman"/>
              <w:sz w:val="20"/>
            </w:rPr>
          </w:rPrChange>
        </w:rPr>
        <w:t>Testing</w:t>
      </w:r>
      <w:r w:rsidRPr="001F335C">
        <w:rPr>
          <w:rFonts w:cstheme="minorHAnsi"/>
          <w:spacing w:val="-5"/>
          <w:sz w:val="20"/>
          <w:szCs w:val="20"/>
          <w:rPrChange w:id="900" w:author="Patterson, Robert" w:date="2017-04-26T13:27:00Z">
            <w:rPr>
              <w:rFonts w:ascii="Times New Roman"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901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and</w:t>
      </w:r>
      <w:r w:rsidRPr="001F335C">
        <w:rPr>
          <w:rFonts w:cstheme="minorHAnsi"/>
          <w:spacing w:val="-6"/>
          <w:sz w:val="20"/>
          <w:szCs w:val="20"/>
          <w:rPrChange w:id="902" w:author="Patterson, Robert" w:date="2017-04-26T13:27:00Z">
            <w:rPr>
              <w:rFonts w:ascii="Times New Roman"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03" w:author="Patterson, Robert" w:date="2017-04-26T13:27:00Z">
            <w:rPr>
              <w:rFonts w:ascii="Times New Roman"/>
              <w:sz w:val="20"/>
            </w:rPr>
          </w:rPrChange>
        </w:rPr>
        <w:t>Materials</w:t>
      </w:r>
      <w:r w:rsidRPr="001F335C">
        <w:rPr>
          <w:rFonts w:cstheme="minorHAnsi"/>
          <w:spacing w:val="27"/>
          <w:w w:val="99"/>
          <w:sz w:val="20"/>
          <w:szCs w:val="20"/>
          <w:rPrChange w:id="904" w:author="Patterson, Robert" w:date="2017-04-26T13:27:00Z">
            <w:rPr>
              <w:rFonts w:ascii="Times New Roman"/>
              <w:spacing w:val="27"/>
              <w:w w:val="99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05" w:author="Patterson, Robert" w:date="2017-04-26T13:27:00Z">
            <w:rPr>
              <w:rFonts w:ascii="Times New Roman"/>
              <w:sz w:val="20"/>
            </w:rPr>
          </w:rPrChange>
        </w:rPr>
        <w:t>100</w:t>
      </w:r>
      <w:r w:rsidRPr="001F335C">
        <w:rPr>
          <w:rFonts w:cstheme="minorHAnsi"/>
          <w:spacing w:val="-7"/>
          <w:sz w:val="20"/>
          <w:szCs w:val="20"/>
          <w:rPrChange w:id="906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07" w:author="Patterson, Robert" w:date="2017-04-26T13:27:00Z">
            <w:rPr>
              <w:rFonts w:ascii="Times New Roman"/>
              <w:sz w:val="20"/>
            </w:rPr>
          </w:rPrChange>
        </w:rPr>
        <w:t>Barr</w:t>
      </w:r>
      <w:r w:rsidRPr="001F335C">
        <w:rPr>
          <w:rFonts w:cstheme="minorHAnsi"/>
          <w:spacing w:val="-6"/>
          <w:sz w:val="20"/>
          <w:szCs w:val="20"/>
          <w:rPrChange w:id="908" w:author="Patterson, Robert" w:date="2017-04-26T13:27:00Z">
            <w:rPr>
              <w:rFonts w:ascii="Times New Roman"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09" w:author="Patterson, Robert" w:date="2017-04-26T13:27:00Z">
            <w:rPr>
              <w:rFonts w:ascii="Times New Roman"/>
              <w:sz w:val="20"/>
            </w:rPr>
          </w:rPrChange>
        </w:rPr>
        <w:t>Harbor</w:t>
      </w:r>
      <w:r w:rsidRPr="001F335C">
        <w:rPr>
          <w:rFonts w:cstheme="minorHAnsi"/>
          <w:spacing w:val="-5"/>
          <w:sz w:val="20"/>
          <w:szCs w:val="20"/>
          <w:rPrChange w:id="910" w:author="Patterson, Robert" w:date="2017-04-26T13:27:00Z">
            <w:rPr>
              <w:rFonts w:ascii="Times New Roman"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911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Drive</w:t>
      </w:r>
    </w:p>
    <w:p w:rsidR="0030510B" w:rsidRPr="001F335C" w:rsidRDefault="0030510B">
      <w:pPr>
        <w:ind w:left="400"/>
        <w:rPr>
          <w:rFonts w:eastAsia="Times New Roman" w:cstheme="minorHAnsi"/>
          <w:sz w:val="20"/>
          <w:szCs w:val="20"/>
          <w:rPrChange w:id="912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pPrChange w:id="913" w:author="Patterson, Robert" w:date="2017-05-05T14:13:00Z">
          <w:pPr>
            <w:spacing w:before="73"/>
            <w:ind w:left="400"/>
          </w:pPr>
        </w:pPrChange>
      </w:pPr>
      <w:ins w:id="914" w:author="Patterson, Robert" w:date="2017-04-26T13:23:00Z">
        <w:r w:rsidRPr="001F335C">
          <w:rPr>
            <w:rFonts w:cstheme="minorHAnsi"/>
            <w:spacing w:val="-1"/>
            <w:sz w:val="20"/>
            <w:szCs w:val="20"/>
            <w:rPrChange w:id="915" w:author="Patterson, Robert" w:date="2017-04-26T13:27:00Z">
              <w:rPr>
                <w:rFonts w:ascii="Times New Roman"/>
                <w:spacing w:val="-1"/>
                <w:sz w:val="20"/>
              </w:rPr>
            </w:rPrChange>
          </w:rPr>
          <w:t>PO Box C700</w:t>
        </w:r>
      </w:ins>
    </w:p>
    <w:p w:rsidR="004F3824" w:rsidRPr="001F335C" w:rsidRDefault="003621EC">
      <w:pPr>
        <w:ind w:left="400" w:right="535"/>
        <w:rPr>
          <w:rFonts w:eastAsia="Times New Roman" w:cstheme="minorHAnsi"/>
          <w:sz w:val="20"/>
          <w:szCs w:val="20"/>
          <w:rPrChange w:id="916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917" w:author="Patterson, Robert" w:date="2017-04-26T13:27:00Z">
            <w:rPr>
              <w:rFonts w:ascii="Times New Roman"/>
              <w:sz w:val="20"/>
            </w:rPr>
          </w:rPrChange>
        </w:rPr>
        <w:t>West</w:t>
      </w:r>
      <w:r w:rsidRPr="001F335C">
        <w:rPr>
          <w:rFonts w:cstheme="minorHAnsi"/>
          <w:spacing w:val="-11"/>
          <w:sz w:val="20"/>
          <w:szCs w:val="20"/>
          <w:rPrChange w:id="918" w:author="Patterson, Robert" w:date="2017-04-26T13:27:00Z">
            <w:rPr>
              <w:rFonts w:ascii="Times New Roman"/>
              <w:spacing w:val="-11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919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Conshohocken</w:t>
      </w:r>
      <w:r w:rsidRPr="001F335C">
        <w:rPr>
          <w:rFonts w:cstheme="minorHAnsi"/>
          <w:spacing w:val="-10"/>
          <w:sz w:val="20"/>
          <w:szCs w:val="20"/>
          <w:rPrChange w:id="920" w:author="Patterson, Robert" w:date="2017-04-26T13:27:00Z">
            <w:rPr>
              <w:rFonts w:ascii="Times New Roman"/>
              <w:spacing w:val="-10"/>
              <w:sz w:val="20"/>
            </w:rPr>
          </w:rPrChange>
        </w:rPr>
        <w:t xml:space="preserve"> </w:t>
      </w:r>
      <w:r w:rsidRPr="001F335C">
        <w:rPr>
          <w:rFonts w:cstheme="minorHAnsi"/>
          <w:spacing w:val="2"/>
          <w:sz w:val="20"/>
          <w:szCs w:val="20"/>
          <w:rPrChange w:id="921" w:author="Patterson, Robert" w:date="2017-04-26T13:27:00Z">
            <w:rPr>
              <w:rFonts w:ascii="Times New Roman"/>
              <w:spacing w:val="2"/>
              <w:sz w:val="20"/>
            </w:rPr>
          </w:rPrChange>
        </w:rPr>
        <w:t>PA</w:t>
      </w:r>
      <w:r w:rsidRPr="001F335C">
        <w:rPr>
          <w:rFonts w:cstheme="minorHAnsi"/>
          <w:spacing w:val="-12"/>
          <w:sz w:val="20"/>
          <w:szCs w:val="20"/>
          <w:rPrChange w:id="922" w:author="Patterson, Robert" w:date="2017-04-26T13:27:00Z">
            <w:rPr>
              <w:rFonts w:ascii="Times New Roman"/>
              <w:spacing w:val="-12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23" w:author="Patterson, Robert" w:date="2017-04-26T13:27:00Z">
            <w:rPr>
              <w:rFonts w:ascii="Times New Roman"/>
              <w:sz w:val="20"/>
            </w:rPr>
          </w:rPrChange>
        </w:rPr>
        <w:t>19428-2959</w:t>
      </w:r>
      <w:r w:rsidRPr="001F335C">
        <w:rPr>
          <w:rFonts w:cstheme="minorHAnsi"/>
          <w:spacing w:val="35"/>
          <w:w w:val="99"/>
          <w:sz w:val="20"/>
          <w:szCs w:val="20"/>
          <w:rPrChange w:id="924" w:author="Patterson, Robert" w:date="2017-04-26T13:27:00Z">
            <w:rPr>
              <w:rFonts w:ascii="Times New Roman"/>
              <w:spacing w:val="35"/>
              <w:w w:val="99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25" w:author="Patterson, Robert" w:date="2017-04-26T13:27:00Z">
            <w:rPr>
              <w:rFonts w:ascii="Times New Roman"/>
              <w:sz w:val="20"/>
            </w:rPr>
          </w:rPrChange>
        </w:rPr>
        <w:t>(610)</w:t>
      </w:r>
      <w:r w:rsidRPr="001F335C">
        <w:rPr>
          <w:rFonts w:cstheme="minorHAnsi"/>
          <w:spacing w:val="-14"/>
          <w:sz w:val="20"/>
          <w:szCs w:val="20"/>
          <w:rPrChange w:id="926" w:author="Patterson, Robert" w:date="2017-04-26T13:27:00Z">
            <w:rPr>
              <w:rFonts w:ascii="Times New Roman"/>
              <w:spacing w:val="-14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27" w:author="Patterson, Robert" w:date="2017-04-26T13:27:00Z">
            <w:rPr>
              <w:rFonts w:ascii="Times New Roman"/>
              <w:sz w:val="20"/>
            </w:rPr>
          </w:rPrChange>
        </w:rPr>
        <w:t>832-95</w:t>
      </w:r>
      <w:del w:id="928" w:author="Patterson, Robert" w:date="2017-04-26T13:24:00Z">
        <w:r w:rsidRPr="001F335C" w:rsidDel="0030510B">
          <w:rPr>
            <w:rFonts w:cstheme="minorHAnsi"/>
            <w:sz w:val="20"/>
            <w:szCs w:val="20"/>
            <w:rPrChange w:id="929" w:author="Patterson, Robert" w:date="2017-04-26T13:27:00Z">
              <w:rPr>
                <w:rFonts w:ascii="Times New Roman"/>
                <w:sz w:val="20"/>
              </w:rPr>
            </w:rPrChange>
          </w:rPr>
          <w:delText>85</w:delText>
        </w:r>
      </w:del>
      <w:ins w:id="930" w:author="Patterson, Robert" w:date="2017-04-26T13:24:00Z">
        <w:r w:rsidR="0030510B" w:rsidRPr="001F335C">
          <w:rPr>
            <w:rFonts w:cstheme="minorHAnsi"/>
            <w:sz w:val="20"/>
            <w:szCs w:val="20"/>
            <w:rPrChange w:id="931" w:author="Patterson, Robert" w:date="2017-04-26T13:27:00Z">
              <w:rPr>
                <w:rFonts w:ascii="Times New Roman"/>
                <w:sz w:val="20"/>
              </w:rPr>
            </w:rPrChange>
          </w:rPr>
          <w:t>00</w:t>
        </w:r>
      </w:ins>
    </w:p>
    <w:p w:rsidR="004F3824" w:rsidRPr="001F335C" w:rsidRDefault="0030510B">
      <w:pPr>
        <w:ind w:left="400"/>
        <w:rPr>
          <w:rFonts w:eastAsia="Times New Roman" w:cstheme="minorHAnsi"/>
          <w:sz w:val="20"/>
          <w:szCs w:val="20"/>
          <w:rPrChange w:id="932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933" w:author="Patterson, Robert" w:date="2017-04-26T13:27:00Z">
            <w:rPr/>
          </w:rPrChange>
        </w:rPr>
        <w:fldChar w:fldCharType="begin"/>
      </w:r>
      <w:r w:rsidRPr="001F335C">
        <w:rPr>
          <w:rFonts w:cstheme="minorHAnsi"/>
          <w:sz w:val="20"/>
          <w:szCs w:val="20"/>
          <w:rPrChange w:id="934" w:author="Patterson, Robert" w:date="2017-04-26T13:27:00Z">
            <w:rPr/>
          </w:rPrChange>
        </w:rPr>
        <w:instrText xml:space="preserve"> HYPERLINK "http://www.astm.org/" \h </w:instrText>
      </w:r>
      <w:r w:rsidRPr="001F335C">
        <w:rPr>
          <w:rFonts w:cstheme="minorHAnsi"/>
          <w:sz w:val="20"/>
          <w:szCs w:val="20"/>
          <w:rPrChange w:id="935" w:author="Patterson, Robert" w:date="2017-04-26T13:27:00Z">
            <w:rPr>
              <w:rFonts w:ascii="Times New Roman"/>
              <w:spacing w:val="-1"/>
              <w:sz w:val="20"/>
            </w:rPr>
          </w:rPrChange>
        </w:rPr>
        <w:fldChar w:fldCharType="separate"/>
      </w:r>
      <w:r w:rsidR="003621EC" w:rsidRPr="001F335C">
        <w:rPr>
          <w:rFonts w:cstheme="minorHAnsi"/>
          <w:spacing w:val="-1"/>
          <w:sz w:val="20"/>
          <w:szCs w:val="20"/>
          <w:rPrChange w:id="936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www.astm.org/</w:t>
      </w:r>
      <w:r w:rsidRPr="001F335C">
        <w:rPr>
          <w:rFonts w:cstheme="minorHAnsi"/>
          <w:spacing w:val="-1"/>
          <w:sz w:val="20"/>
          <w:szCs w:val="20"/>
          <w:rPrChange w:id="937" w:author="Patterson, Robert" w:date="2017-04-26T13:27:00Z">
            <w:rPr>
              <w:rFonts w:ascii="Times New Roman"/>
              <w:spacing w:val="-1"/>
              <w:sz w:val="20"/>
            </w:rPr>
          </w:rPrChange>
        </w:rPr>
        <w:fldChar w:fldCharType="end"/>
      </w:r>
    </w:p>
    <w:p w:rsidR="004F3824" w:rsidRPr="001F335C" w:rsidRDefault="004F3824">
      <w:pPr>
        <w:spacing w:before="1"/>
        <w:rPr>
          <w:rFonts w:eastAsia="Times New Roman" w:cstheme="minorHAnsi"/>
          <w:sz w:val="20"/>
          <w:szCs w:val="20"/>
          <w:rPrChange w:id="938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4F3824" w:rsidRPr="001F335C" w:rsidRDefault="003621EC">
      <w:pPr>
        <w:ind w:left="400" w:right="584"/>
        <w:rPr>
          <w:ins w:id="939" w:author="Patterson, Robert" w:date="2017-04-26T13:24:00Z"/>
          <w:rFonts w:cstheme="minorHAnsi"/>
          <w:sz w:val="20"/>
          <w:szCs w:val="20"/>
          <w:rPrChange w:id="940" w:author="Patterson, Robert" w:date="2017-04-26T13:27:00Z">
            <w:rPr>
              <w:ins w:id="941" w:author="Patterson, Robert" w:date="2017-04-26T13:24:00Z"/>
              <w:rFonts w:ascii="Times New Roman"/>
              <w:sz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942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National</w:t>
      </w:r>
      <w:r w:rsidRPr="001F335C">
        <w:rPr>
          <w:rFonts w:cstheme="minorHAnsi"/>
          <w:spacing w:val="-10"/>
          <w:sz w:val="20"/>
          <w:szCs w:val="20"/>
          <w:rPrChange w:id="943" w:author="Patterson, Robert" w:date="2017-04-26T13:27:00Z">
            <w:rPr>
              <w:rFonts w:ascii="Times New Roman"/>
              <w:spacing w:val="-10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44" w:author="Patterson, Robert" w:date="2017-04-26T13:27:00Z">
            <w:rPr>
              <w:rFonts w:ascii="Times New Roman"/>
              <w:sz w:val="20"/>
            </w:rPr>
          </w:rPrChange>
        </w:rPr>
        <w:t>Fire</w:t>
      </w:r>
      <w:r w:rsidRPr="001F335C">
        <w:rPr>
          <w:rFonts w:cstheme="minorHAnsi"/>
          <w:spacing w:val="-9"/>
          <w:sz w:val="20"/>
          <w:szCs w:val="20"/>
          <w:rPrChange w:id="945" w:author="Patterson, Robert" w:date="2017-04-26T13:27:00Z">
            <w:rPr>
              <w:rFonts w:ascii="Times New Roman"/>
              <w:spacing w:val="-9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46" w:author="Patterson, Robert" w:date="2017-04-26T13:27:00Z">
            <w:rPr>
              <w:rFonts w:ascii="Times New Roman"/>
              <w:sz w:val="20"/>
            </w:rPr>
          </w:rPrChange>
        </w:rPr>
        <w:t>Protection</w:t>
      </w:r>
      <w:r w:rsidRPr="001F335C">
        <w:rPr>
          <w:rFonts w:cstheme="minorHAnsi"/>
          <w:spacing w:val="-10"/>
          <w:sz w:val="20"/>
          <w:szCs w:val="20"/>
          <w:rPrChange w:id="947" w:author="Patterson, Robert" w:date="2017-04-26T13:27:00Z">
            <w:rPr>
              <w:rFonts w:ascii="Times New Roman"/>
              <w:spacing w:val="-10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48" w:author="Patterson, Robert" w:date="2017-04-26T13:27:00Z">
            <w:rPr>
              <w:rFonts w:ascii="Times New Roman"/>
              <w:sz w:val="20"/>
            </w:rPr>
          </w:rPrChange>
        </w:rPr>
        <w:t>Association</w:t>
      </w:r>
      <w:r w:rsidRPr="001F335C">
        <w:rPr>
          <w:rFonts w:cstheme="minorHAnsi"/>
          <w:spacing w:val="24"/>
          <w:w w:val="99"/>
          <w:sz w:val="20"/>
          <w:szCs w:val="20"/>
          <w:rPrChange w:id="949" w:author="Patterson, Robert" w:date="2017-04-26T13:27:00Z">
            <w:rPr>
              <w:rFonts w:ascii="Times New Roman"/>
              <w:spacing w:val="24"/>
              <w:w w:val="99"/>
              <w:sz w:val="20"/>
            </w:rPr>
          </w:rPrChange>
        </w:rPr>
        <w:t xml:space="preserve"> </w:t>
      </w:r>
      <w:del w:id="950" w:author="Patterson, Robert" w:date="2017-04-26T13:24:00Z">
        <w:r w:rsidRPr="001F335C" w:rsidDel="001F335C">
          <w:rPr>
            <w:rFonts w:cstheme="minorHAnsi"/>
            <w:sz w:val="20"/>
            <w:szCs w:val="20"/>
            <w:rPrChange w:id="951" w:author="Patterson, Robert" w:date="2017-04-26T13:27:00Z">
              <w:rPr>
                <w:rFonts w:ascii="Times New Roman"/>
                <w:sz w:val="20"/>
              </w:rPr>
            </w:rPrChange>
          </w:rPr>
          <w:delText>1</w:delText>
        </w:r>
        <w:r w:rsidRPr="001F335C" w:rsidDel="001F335C">
          <w:rPr>
            <w:rFonts w:cstheme="minorHAnsi"/>
            <w:spacing w:val="-7"/>
            <w:sz w:val="20"/>
            <w:szCs w:val="20"/>
            <w:rPrChange w:id="952" w:author="Patterson, Robert" w:date="2017-04-26T13:27:00Z">
              <w:rPr>
                <w:rFonts w:ascii="Times New Roman"/>
                <w:spacing w:val="-7"/>
                <w:sz w:val="20"/>
              </w:rPr>
            </w:rPrChange>
          </w:rPr>
          <w:delText xml:space="preserve"> </w:delText>
        </w:r>
        <w:r w:rsidRPr="001F335C" w:rsidDel="001F335C">
          <w:rPr>
            <w:rFonts w:cstheme="minorHAnsi"/>
            <w:spacing w:val="-1"/>
            <w:sz w:val="20"/>
            <w:szCs w:val="20"/>
            <w:rPrChange w:id="953" w:author="Patterson, Robert" w:date="2017-04-26T13:27:00Z">
              <w:rPr>
                <w:rFonts w:ascii="Times New Roman"/>
                <w:spacing w:val="-1"/>
                <w:sz w:val="20"/>
              </w:rPr>
            </w:rPrChange>
          </w:rPr>
          <w:delText>Batterymarch</w:delText>
        </w:r>
        <w:r w:rsidRPr="001F335C" w:rsidDel="001F335C">
          <w:rPr>
            <w:rFonts w:cstheme="minorHAnsi"/>
            <w:spacing w:val="-9"/>
            <w:sz w:val="20"/>
            <w:szCs w:val="20"/>
            <w:rPrChange w:id="954" w:author="Patterson, Robert" w:date="2017-04-26T13:27:00Z">
              <w:rPr>
                <w:rFonts w:ascii="Times New Roman"/>
                <w:spacing w:val="-9"/>
                <w:sz w:val="20"/>
              </w:rPr>
            </w:rPrChange>
          </w:rPr>
          <w:delText xml:space="preserve"> </w:delText>
        </w:r>
        <w:r w:rsidRPr="001F335C" w:rsidDel="001F335C">
          <w:rPr>
            <w:rFonts w:cstheme="minorHAnsi"/>
            <w:sz w:val="20"/>
            <w:szCs w:val="20"/>
            <w:rPrChange w:id="955" w:author="Patterson, Robert" w:date="2017-04-26T13:27:00Z">
              <w:rPr>
                <w:rFonts w:ascii="Times New Roman"/>
                <w:sz w:val="20"/>
              </w:rPr>
            </w:rPrChange>
          </w:rPr>
          <w:delText>Park</w:delText>
        </w:r>
      </w:del>
      <w:ins w:id="956" w:author="Patterson, Robert" w:date="2017-04-26T13:24:00Z">
        <w:r w:rsidR="001F335C" w:rsidRPr="001F335C">
          <w:rPr>
            <w:rFonts w:cstheme="minorHAnsi"/>
            <w:sz w:val="20"/>
            <w:szCs w:val="20"/>
            <w:rPrChange w:id="957" w:author="Patterson, Robert" w:date="2017-04-26T13:27:00Z">
              <w:rPr>
                <w:rFonts w:ascii="Times New Roman"/>
                <w:sz w:val="20"/>
              </w:rPr>
            </w:rPrChange>
          </w:rPr>
          <w:t>Fulfillment Center</w:t>
        </w:r>
      </w:ins>
    </w:p>
    <w:p w:rsidR="001F335C" w:rsidRPr="001F335C" w:rsidRDefault="001F335C">
      <w:pPr>
        <w:ind w:left="400" w:right="584"/>
        <w:rPr>
          <w:ins w:id="958" w:author="Patterson, Robert" w:date="2017-04-26T13:25:00Z"/>
          <w:rFonts w:cstheme="minorHAnsi"/>
          <w:sz w:val="20"/>
          <w:szCs w:val="20"/>
          <w:rPrChange w:id="959" w:author="Patterson, Robert" w:date="2017-04-26T13:27:00Z">
            <w:rPr>
              <w:ins w:id="960" w:author="Patterson, Robert" w:date="2017-04-26T13:25:00Z"/>
            </w:rPr>
          </w:rPrChange>
        </w:rPr>
      </w:pPr>
      <w:ins w:id="961" w:author="Patterson, Robert" w:date="2017-04-26T13:25:00Z">
        <w:r w:rsidRPr="001F335C">
          <w:rPr>
            <w:rFonts w:cstheme="minorHAnsi"/>
            <w:sz w:val="20"/>
            <w:szCs w:val="20"/>
            <w:rPrChange w:id="962" w:author="Patterson, Robert" w:date="2017-04-26T13:27:00Z">
              <w:rPr>
                <w:rFonts w:ascii="Times New Roman"/>
                <w:sz w:val="20"/>
              </w:rPr>
            </w:rPrChange>
          </w:rPr>
          <w:t xml:space="preserve">11 </w:t>
        </w:r>
        <w:r w:rsidRPr="001F335C">
          <w:rPr>
            <w:rFonts w:cstheme="minorHAnsi"/>
            <w:sz w:val="20"/>
            <w:szCs w:val="20"/>
            <w:rPrChange w:id="963" w:author="Patterson, Robert" w:date="2017-04-26T13:27:00Z">
              <w:rPr/>
            </w:rPrChange>
          </w:rPr>
          <w:t>Tracy Drive</w:t>
        </w:r>
      </w:ins>
    </w:p>
    <w:p w:rsidR="001F335C" w:rsidRPr="001F335C" w:rsidRDefault="001F335C">
      <w:pPr>
        <w:ind w:left="400"/>
        <w:rPr>
          <w:rFonts w:eastAsia="Times New Roman" w:cstheme="minorHAnsi"/>
          <w:sz w:val="20"/>
          <w:szCs w:val="20"/>
          <w:rPrChange w:id="964" w:author="Patterson, Robert" w:date="2017-04-26T13:27:00Z">
            <w:rPr/>
          </w:rPrChange>
        </w:rPr>
        <w:pPrChange w:id="965" w:author="Patterson, Robert" w:date="2017-04-26T13:25:00Z">
          <w:pPr>
            <w:ind w:left="400" w:right="584"/>
          </w:pPr>
        </w:pPrChange>
      </w:pPr>
      <w:ins w:id="966" w:author="Patterson, Robert" w:date="2017-04-26T13:25:00Z">
        <w:r w:rsidRPr="001F335C">
          <w:rPr>
            <w:rFonts w:eastAsia="Times New Roman" w:cstheme="minorHAnsi"/>
            <w:sz w:val="20"/>
            <w:szCs w:val="20"/>
            <w:rPrChange w:id="967" w:author="Patterson, Robert" w:date="2017-04-26T13:27:00Z">
              <w:rPr>
                <w:rFonts w:eastAsia="Times New Roman" w:hAnsi="Times New Roman" w:cs="Times New Roman"/>
                <w:szCs w:val="20"/>
              </w:rPr>
            </w:rPrChange>
          </w:rPr>
          <w:t xml:space="preserve">Avon, MA 02322-9910 </w:t>
        </w:r>
      </w:ins>
    </w:p>
    <w:p w:rsidR="004F3824" w:rsidRPr="001F335C" w:rsidDel="001F335C" w:rsidRDefault="001F335C">
      <w:pPr>
        <w:ind w:left="400"/>
        <w:rPr>
          <w:del w:id="968" w:author="Patterson, Robert" w:date="2017-04-26T13:25:00Z"/>
          <w:rFonts w:eastAsia="Times New Roman" w:cstheme="minorHAnsi"/>
          <w:sz w:val="20"/>
          <w:szCs w:val="20"/>
          <w:rPrChange w:id="969" w:author="Patterson, Robert" w:date="2017-04-26T13:27:00Z">
            <w:rPr>
              <w:del w:id="970" w:author="Patterson, Robert" w:date="2017-04-26T13:25:00Z"/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ins w:id="971" w:author="Patterson, Robert" w:date="2017-04-26T13:25:00Z">
        <w:r w:rsidRPr="001F335C" w:rsidDel="001F335C">
          <w:rPr>
            <w:rFonts w:cstheme="minorHAnsi"/>
            <w:sz w:val="20"/>
            <w:szCs w:val="20"/>
            <w:rPrChange w:id="972" w:author="Patterson, Robert" w:date="2017-04-26T13:27:00Z">
              <w:rPr>
                <w:rFonts w:ascii="Times New Roman"/>
                <w:sz w:val="20"/>
              </w:rPr>
            </w:rPrChange>
          </w:rPr>
          <w:t xml:space="preserve"> </w:t>
        </w:r>
      </w:ins>
      <w:del w:id="973" w:author="Patterson, Robert" w:date="2017-04-26T13:25:00Z">
        <w:r w:rsidR="003621EC" w:rsidRPr="001F335C" w:rsidDel="001F335C">
          <w:rPr>
            <w:rFonts w:cstheme="minorHAnsi"/>
            <w:sz w:val="20"/>
            <w:szCs w:val="20"/>
            <w:rPrChange w:id="974" w:author="Patterson, Robert" w:date="2017-04-26T13:27:00Z">
              <w:rPr>
                <w:rFonts w:ascii="Times New Roman"/>
                <w:sz w:val="20"/>
              </w:rPr>
            </w:rPrChange>
          </w:rPr>
          <w:delText>Quincy</w:delText>
        </w:r>
        <w:r w:rsidR="003621EC" w:rsidRPr="001F335C" w:rsidDel="001F335C">
          <w:rPr>
            <w:rFonts w:cstheme="minorHAnsi"/>
            <w:spacing w:val="-14"/>
            <w:sz w:val="20"/>
            <w:szCs w:val="20"/>
            <w:rPrChange w:id="975" w:author="Patterson, Robert" w:date="2017-04-26T13:27:00Z">
              <w:rPr>
                <w:rFonts w:ascii="Times New Roman"/>
                <w:spacing w:val="-14"/>
                <w:sz w:val="20"/>
              </w:rPr>
            </w:rPrChange>
          </w:rPr>
          <w:delText xml:space="preserve"> </w:delText>
        </w:r>
        <w:r w:rsidR="003621EC" w:rsidRPr="001F335C" w:rsidDel="001F335C">
          <w:rPr>
            <w:rFonts w:cstheme="minorHAnsi"/>
            <w:sz w:val="20"/>
            <w:szCs w:val="20"/>
            <w:rPrChange w:id="976" w:author="Patterson, Robert" w:date="2017-04-26T13:27:00Z">
              <w:rPr>
                <w:rFonts w:ascii="Times New Roman"/>
                <w:sz w:val="20"/>
              </w:rPr>
            </w:rPrChange>
          </w:rPr>
          <w:delText>Mass</w:delText>
        </w:r>
        <w:r w:rsidR="003621EC" w:rsidRPr="001F335C" w:rsidDel="001F335C">
          <w:rPr>
            <w:rFonts w:cstheme="minorHAnsi"/>
            <w:spacing w:val="-11"/>
            <w:sz w:val="20"/>
            <w:szCs w:val="20"/>
            <w:rPrChange w:id="977" w:author="Patterson, Robert" w:date="2017-04-26T13:27:00Z">
              <w:rPr>
                <w:rFonts w:ascii="Times New Roman"/>
                <w:spacing w:val="-11"/>
                <w:sz w:val="20"/>
              </w:rPr>
            </w:rPrChange>
          </w:rPr>
          <w:delText xml:space="preserve"> </w:delText>
        </w:r>
        <w:r w:rsidR="003621EC" w:rsidRPr="001F335C" w:rsidDel="001F335C">
          <w:rPr>
            <w:rFonts w:cstheme="minorHAnsi"/>
            <w:sz w:val="20"/>
            <w:szCs w:val="20"/>
            <w:rPrChange w:id="978" w:author="Patterson, Robert" w:date="2017-04-26T13:27:00Z">
              <w:rPr>
                <w:rFonts w:ascii="Times New Roman"/>
                <w:sz w:val="20"/>
              </w:rPr>
            </w:rPrChange>
          </w:rPr>
          <w:delText>02269-9101</w:delText>
        </w:r>
      </w:del>
    </w:p>
    <w:p w:rsidR="004F3824" w:rsidRPr="001F335C" w:rsidRDefault="003621EC">
      <w:pPr>
        <w:ind w:left="400"/>
        <w:rPr>
          <w:rFonts w:eastAsia="Times New Roman" w:cstheme="minorHAnsi"/>
          <w:sz w:val="20"/>
          <w:szCs w:val="20"/>
          <w:rPrChange w:id="979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980" w:author="Patterson, Robert" w:date="2017-04-26T13:27:00Z">
            <w:rPr>
              <w:rFonts w:ascii="Times New Roman"/>
              <w:sz w:val="20"/>
            </w:rPr>
          </w:rPrChange>
        </w:rPr>
        <w:t>(800)</w:t>
      </w:r>
      <w:r w:rsidRPr="001F335C">
        <w:rPr>
          <w:rFonts w:cstheme="minorHAnsi"/>
          <w:spacing w:val="-14"/>
          <w:sz w:val="20"/>
          <w:szCs w:val="20"/>
          <w:rPrChange w:id="981" w:author="Patterson, Robert" w:date="2017-04-26T13:27:00Z">
            <w:rPr>
              <w:rFonts w:ascii="Times New Roman"/>
              <w:spacing w:val="-14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82" w:author="Patterson, Robert" w:date="2017-04-26T13:27:00Z">
            <w:rPr>
              <w:rFonts w:ascii="Times New Roman"/>
              <w:sz w:val="20"/>
            </w:rPr>
          </w:rPrChange>
        </w:rPr>
        <w:t>344-3555</w:t>
      </w:r>
    </w:p>
    <w:p w:rsidR="004F3824" w:rsidRPr="001F335C" w:rsidRDefault="0030510B">
      <w:pPr>
        <w:ind w:left="400"/>
        <w:rPr>
          <w:rFonts w:eastAsia="Times New Roman" w:cstheme="minorHAnsi"/>
          <w:sz w:val="20"/>
          <w:szCs w:val="20"/>
          <w:rPrChange w:id="983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984" w:author="Patterson, Robert" w:date="2017-04-26T13:27:00Z">
            <w:rPr/>
          </w:rPrChange>
        </w:rPr>
        <w:fldChar w:fldCharType="begin"/>
      </w:r>
      <w:r w:rsidRPr="001F335C">
        <w:rPr>
          <w:rFonts w:cstheme="minorHAnsi"/>
          <w:sz w:val="20"/>
          <w:szCs w:val="20"/>
          <w:rPrChange w:id="985" w:author="Patterson, Robert" w:date="2017-04-26T13:27:00Z">
            <w:rPr/>
          </w:rPrChange>
        </w:rPr>
        <w:instrText xml:space="preserve"> HYPERLINK "http://www.nfpa.org/" \h </w:instrText>
      </w:r>
      <w:r w:rsidRPr="001F335C">
        <w:rPr>
          <w:rFonts w:cstheme="minorHAnsi"/>
          <w:sz w:val="20"/>
          <w:szCs w:val="20"/>
          <w:rPrChange w:id="986" w:author="Patterson, Robert" w:date="2017-04-26T13:27:00Z">
            <w:rPr>
              <w:rFonts w:ascii="Times New Roman"/>
              <w:spacing w:val="-1"/>
              <w:sz w:val="20"/>
            </w:rPr>
          </w:rPrChange>
        </w:rPr>
        <w:fldChar w:fldCharType="separate"/>
      </w:r>
      <w:r w:rsidR="003621EC" w:rsidRPr="001F335C">
        <w:rPr>
          <w:rFonts w:cstheme="minorHAnsi"/>
          <w:spacing w:val="-1"/>
          <w:sz w:val="20"/>
          <w:szCs w:val="20"/>
          <w:rPrChange w:id="987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www.nfpa.org/</w:t>
      </w:r>
      <w:r w:rsidRPr="001F335C">
        <w:rPr>
          <w:rFonts w:cstheme="minorHAnsi"/>
          <w:spacing w:val="-1"/>
          <w:sz w:val="20"/>
          <w:szCs w:val="20"/>
          <w:rPrChange w:id="988" w:author="Patterson, Robert" w:date="2017-04-26T13:27:00Z">
            <w:rPr>
              <w:rFonts w:ascii="Times New Roman"/>
              <w:spacing w:val="-1"/>
              <w:sz w:val="20"/>
            </w:rPr>
          </w:rPrChange>
        </w:rPr>
        <w:fldChar w:fldCharType="end"/>
      </w:r>
    </w:p>
    <w:p w:rsidR="004F3824" w:rsidRPr="001F335C" w:rsidRDefault="003621EC">
      <w:pPr>
        <w:spacing w:before="73"/>
        <w:ind w:left="400" w:right="2171"/>
        <w:rPr>
          <w:rFonts w:eastAsia="Times New Roman" w:cstheme="minorHAnsi"/>
          <w:sz w:val="20"/>
          <w:szCs w:val="20"/>
          <w:rPrChange w:id="989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990" w:author="Patterson, Robert" w:date="2017-04-26T13:27:00Z">
            <w:rPr/>
          </w:rPrChange>
        </w:rPr>
        <w:br w:type="column"/>
      </w:r>
      <w:r w:rsidRPr="001F335C">
        <w:rPr>
          <w:rFonts w:cstheme="minorHAnsi"/>
          <w:sz w:val="20"/>
          <w:szCs w:val="20"/>
          <w:rPrChange w:id="991" w:author="Patterson, Robert" w:date="2017-04-26T13:27:00Z">
            <w:rPr>
              <w:rFonts w:ascii="Times New Roman"/>
              <w:sz w:val="20"/>
            </w:rPr>
          </w:rPrChange>
        </w:rPr>
        <w:t>Underwriters</w:t>
      </w:r>
      <w:r w:rsidRPr="001F335C">
        <w:rPr>
          <w:rFonts w:cstheme="minorHAnsi"/>
          <w:spacing w:val="-13"/>
          <w:sz w:val="20"/>
          <w:szCs w:val="20"/>
          <w:rPrChange w:id="992" w:author="Patterson, Robert" w:date="2017-04-26T13:27:00Z">
            <w:rPr>
              <w:rFonts w:ascii="Times New Roman"/>
              <w:spacing w:val="-13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93" w:author="Patterson, Robert" w:date="2017-04-26T13:27:00Z">
            <w:rPr>
              <w:rFonts w:ascii="Times New Roman"/>
              <w:sz w:val="20"/>
            </w:rPr>
          </w:rPrChange>
        </w:rPr>
        <w:t>Laboratories</w:t>
      </w:r>
      <w:r w:rsidRPr="001F335C">
        <w:rPr>
          <w:rFonts w:cstheme="minorHAnsi"/>
          <w:spacing w:val="-13"/>
          <w:sz w:val="20"/>
          <w:szCs w:val="20"/>
          <w:rPrChange w:id="994" w:author="Patterson, Robert" w:date="2017-04-26T13:27:00Z">
            <w:rPr>
              <w:rFonts w:ascii="Times New Roman"/>
              <w:spacing w:val="-13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95" w:author="Patterson, Robert" w:date="2017-04-26T13:27:00Z">
            <w:rPr>
              <w:rFonts w:ascii="Times New Roman"/>
              <w:sz w:val="20"/>
            </w:rPr>
          </w:rPrChange>
        </w:rPr>
        <w:t>Inc.</w:t>
      </w:r>
      <w:r w:rsidRPr="001F335C">
        <w:rPr>
          <w:rFonts w:cstheme="minorHAnsi"/>
          <w:spacing w:val="21"/>
          <w:w w:val="99"/>
          <w:sz w:val="20"/>
          <w:szCs w:val="20"/>
          <w:rPrChange w:id="996" w:author="Patterson, Robert" w:date="2017-04-26T13:27:00Z">
            <w:rPr>
              <w:rFonts w:ascii="Times New Roman"/>
              <w:spacing w:val="21"/>
              <w:w w:val="99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997" w:author="Patterson, Robert" w:date="2017-04-26T13:27:00Z">
            <w:rPr>
              <w:rFonts w:ascii="Times New Roman"/>
              <w:sz w:val="20"/>
            </w:rPr>
          </w:rPrChange>
        </w:rPr>
        <w:t>333</w:t>
      </w:r>
      <w:r w:rsidRPr="001F335C">
        <w:rPr>
          <w:rFonts w:cstheme="minorHAnsi"/>
          <w:spacing w:val="-9"/>
          <w:sz w:val="20"/>
          <w:szCs w:val="20"/>
          <w:rPrChange w:id="998" w:author="Patterson, Robert" w:date="2017-04-26T13:27:00Z">
            <w:rPr>
              <w:rFonts w:ascii="Times New Roman"/>
              <w:spacing w:val="-9"/>
              <w:sz w:val="20"/>
            </w:rPr>
          </w:rPrChange>
        </w:rPr>
        <w:t xml:space="preserve"> </w:t>
      </w:r>
      <w:proofErr w:type="spellStart"/>
      <w:r w:rsidRPr="001F335C">
        <w:rPr>
          <w:rFonts w:cstheme="minorHAnsi"/>
          <w:spacing w:val="-1"/>
          <w:sz w:val="20"/>
          <w:szCs w:val="20"/>
          <w:rPrChange w:id="999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Pfingsten</w:t>
      </w:r>
      <w:proofErr w:type="spellEnd"/>
      <w:r w:rsidRPr="001F335C">
        <w:rPr>
          <w:rFonts w:cstheme="minorHAnsi"/>
          <w:spacing w:val="-8"/>
          <w:sz w:val="20"/>
          <w:szCs w:val="20"/>
          <w:rPrChange w:id="1000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001" w:author="Patterson, Robert" w:date="2017-04-26T13:27:00Z">
            <w:rPr>
              <w:rFonts w:ascii="Times New Roman"/>
              <w:sz w:val="20"/>
            </w:rPr>
          </w:rPrChange>
        </w:rPr>
        <w:t>Road</w:t>
      </w:r>
    </w:p>
    <w:p w:rsidR="004F3824" w:rsidRPr="001F335C" w:rsidRDefault="003621EC">
      <w:pPr>
        <w:ind w:left="400"/>
        <w:rPr>
          <w:rFonts w:eastAsia="Times New Roman" w:cstheme="minorHAnsi"/>
          <w:sz w:val="20"/>
          <w:szCs w:val="20"/>
          <w:rPrChange w:id="1002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003" w:author="Patterson, Robert" w:date="2017-04-26T13:27:00Z">
            <w:rPr>
              <w:rFonts w:ascii="Times New Roman"/>
              <w:sz w:val="20"/>
            </w:rPr>
          </w:rPrChange>
        </w:rPr>
        <w:t>Northbrook</w:t>
      </w:r>
      <w:r w:rsidRPr="001F335C">
        <w:rPr>
          <w:rFonts w:cstheme="minorHAnsi"/>
          <w:spacing w:val="38"/>
          <w:sz w:val="20"/>
          <w:szCs w:val="20"/>
          <w:rPrChange w:id="1004" w:author="Patterson, Robert" w:date="2017-04-26T13:27:00Z">
            <w:rPr>
              <w:rFonts w:ascii="Times New Roman"/>
              <w:spacing w:val="3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005" w:author="Patterson, Robert" w:date="2017-04-26T13:27:00Z">
            <w:rPr>
              <w:rFonts w:ascii="Times New Roman"/>
              <w:sz w:val="20"/>
            </w:rPr>
          </w:rPrChange>
        </w:rPr>
        <w:t>IL</w:t>
      </w:r>
      <w:r w:rsidRPr="001F335C">
        <w:rPr>
          <w:rFonts w:cstheme="minorHAnsi"/>
          <w:spacing w:val="-8"/>
          <w:sz w:val="20"/>
          <w:szCs w:val="20"/>
          <w:rPrChange w:id="1006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007" w:author="Patterson, Robert" w:date="2017-04-26T13:27:00Z">
            <w:rPr>
              <w:rFonts w:ascii="Times New Roman"/>
              <w:sz w:val="20"/>
            </w:rPr>
          </w:rPrChange>
        </w:rPr>
        <w:t>60062</w:t>
      </w:r>
    </w:p>
    <w:p w:rsidR="004F3824" w:rsidRPr="001F335C" w:rsidDel="001F335C" w:rsidRDefault="003621EC">
      <w:pPr>
        <w:ind w:left="400"/>
        <w:rPr>
          <w:del w:id="1008" w:author="Patterson, Robert" w:date="2017-04-26T13:26:00Z"/>
          <w:rFonts w:eastAsia="Times New Roman" w:cstheme="minorHAnsi"/>
          <w:sz w:val="20"/>
          <w:szCs w:val="20"/>
          <w:rPrChange w:id="1009" w:author="Patterson, Robert" w:date="2017-04-26T13:27:00Z">
            <w:rPr>
              <w:del w:id="1010" w:author="Patterson, Robert" w:date="2017-04-26T13:26:00Z"/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del w:id="1011" w:author="Patterson, Robert" w:date="2017-04-26T13:26:00Z">
        <w:r w:rsidRPr="001F335C" w:rsidDel="001F335C">
          <w:rPr>
            <w:rFonts w:cstheme="minorHAnsi"/>
            <w:sz w:val="20"/>
            <w:szCs w:val="20"/>
            <w:rPrChange w:id="1012" w:author="Patterson, Robert" w:date="2017-04-26T13:27:00Z">
              <w:rPr>
                <w:rFonts w:ascii="Times New Roman"/>
                <w:sz w:val="20"/>
              </w:rPr>
            </w:rPrChange>
          </w:rPr>
          <w:delText>(847)</w:delText>
        </w:r>
        <w:r w:rsidRPr="001F335C" w:rsidDel="001F335C">
          <w:rPr>
            <w:rFonts w:cstheme="minorHAnsi"/>
            <w:spacing w:val="-14"/>
            <w:sz w:val="20"/>
            <w:szCs w:val="20"/>
            <w:rPrChange w:id="1013" w:author="Patterson, Robert" w:date="2017-04-26T13:27:00Z">
              <w:rPr>
                <w:rFonts w:ascii="Times New Roman"/>
                <w:spacing w:val="-14"/>
                <w:sz w:val="20"/>
              </w:rPr>
            </w:rPrChange>
          </w:rPr>
          <w:delText xml:space="preserve"> </w:delText>
        </w:r>
        <w:r w:rsidRPr="001F335C" w:rsidDel="001F335C">
          <w:rPr>
            <w:rFonts w:cstheme="minorHAnsi"/>
            <w:sz w:val="20"/>
            <w:szCs w:val="20"/>
            <w:rPrChange w:id="1014" w:author="Patterson, Robert" w:date="2017-04-26T13:27:00Z">
              <w:rPr>
                <w:rFonts w:ascii="Times New Roman"/>
                <w:sz w:val="20"/>
              </w:rPr>
            </w:rPrChange>
          </w:rPr>
          <w:delText>272-8800</w:delText>
        </w:r>
      </w:del>
      <w:ins w:id="1015" w:author="Patterson, Robert" w:date="2017-04-26T13:26:00Z">
        <w:r w:rsidR="001F335C" w:rsidRPr="001F335C">
          <w:rPr>
            <w:rFonts w:cstheme="minorHAnsi"/>
            <w:sz w:val="20"/>
            <w:szCs w:val="20"/>
            <w:rPrChange w:id="1016" w:author="Patterson, Robert" w:date="2017-04-26T13:27:00Z">
              <w:rPr>
                <w:rFonts w:ascii="Times New Roman"/>
                <w:sz w:val="20"/>
              </w:rPr>
            </w:rPrChange>
          </w:rPr>
          <w:t>(877-854-3577)</w:t>
        </w:r>
      </w:ins>
    </w:p>
    <w:p w:rsidR="004F3824" w:rsidRPr="001F335C" w:rsidRDefault="0030510B">
      <w:pPr>
        <w:ind w:left="400"/>
        <w:rPr>
          <w:rFonts w:eastAsia="Times New Roman" w:cstheme="minorHAnsi"/>
          <w:sz w:val="20"/>
          <w:szCs w:val="20"/>
          <w:rPrChange w:id="1017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018" w:author="Patterson, Robert" w:date="2017-04-26T13:27:00Z">
            <w:rPr/>
          </w:rPrChange>
        </w:rPr>
        <w:fldChar w:fldCharType="begin"/>
      </w:r>
      <w:r w:rsidRPr="001F335C">
        <w:rPr>
          <w:rFonts w:cstheme="minorHAnsi"/>
          <w:sz w:val="20"/>
          <w:szCs w:val="20"/>
          <w:rPrChange w:id="1019" w:author="Patterson, Robert" w:date="2017-04-26T13:27:00Z">
            <w:rPr/>
          </w:rPrChange>
        </w:rPr>
        <w:instrText xml:space="preserve"> HYPERLINK "http://www.ul.com/" \h </w:instrText>
      </w:r>
      <w:r w:rsidRPr="001F335C">
        <w:rPr>
          <w:rFonts w:cstheme="minorHAnsi"/>
          <w:sz w:val="20"/>
          <w:szCs w:val="20"/>
          <w:rPrChange w:id="1020" w:author="Patterson, Robert" w:date="2017-04-26T13:27:00Z">
            <w:rPr>
              <w:rFonts w:ascii="Times New Roman"/>
              <w:sz w:val="20"/>
            </w:rPr>
          </w:rPrChange>
        </w:rPr>
        <w:fldChar w:fldCharType="separate"/>
      </w:r>
      <w:r w:rsidR="003621EC" w:rsidRPr="001F335C">
        <w:rPr>
          <w:rFonts w:cstheme="minorHAnsi"/>
          <w:sz w:val="20"/>
          <w:szCs w:val="20"/>
          <w:rPrChange w:id="1021" w:author="Patterson, Robert" w:date="2017-04-26T13:27:00Z">
            <w:rPr>
              <w:rFonts w:ascii="Times New Roman"/>
              <w:sz w:val="20"/>
            </w:rPr>
          </w:rPrChange>
        </w:rPr>
        <w:t>www.ul.com</w:t>
      </w:r>
      <w:r w:rsidRPr="001F335C">
        <w:rPr>
          <w:rFonts w:cstheme="minorHAnsi"/>
          <w:sz w:val="20"/>
          <w:szCs w:val="20"/>
          <w:rPrChange w:id="1022" w:author="Patterson, Robert" w:date="2017-04-26T13:27:00Z">
            <w:rPr>
              <w:rFonts w:ascii="Times New Roman"/>
              <w:sz w:val="20"/>
            </w:rPr>
          </w:rPrChange>
        </w:rPr>
        <w:fldChar w:fldCharType="end"/>
      </w:r>
    </w:p>
    <w:p w:rsidR="004F3824" w:rsidRPr="001F335C" w:rsidRDefault="004F3824">
      <w:pPr>
        <w:rPr>
          <w:rFonts w:eastAsia="Times New Roman" w:cstheme="minorHAnsi"/>
          <w:sz w:val="20"/>
          <w:szCs w:val="20"/>
          <w:rPrChange w:id="1023" w:author="Patterson, Robert" w:date="2017-04-26T13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4F3824" w:rsidRPr="001F335C" w:rsidRDefault="003621EC">
      <w:pPr>
        <w:ind w:left="400" w:right="2699"/>
        <w:rPr>
          <w:rFonts w:eastAsia="Times New Roman" w:cstheme="minorHAnsi"/>
          <w:sz w:val="20"/>
          <w:szCs w:val="20"/>
          <w:rPrChange w:id="1024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025" w:author="Patterson, Robert" w:date="2017-04-26T13:27:00Z">
            <w:rPr>
              <w:rFonts w:ascii="Times New Roman"/>
              <w:sz w:val="20"/>
            </w:rPr>
          </w:rPrChange>
        </w:rPr>
        <w:t>IEEE</w:t>
      </w:r>
      <w:r w:rsidRPr="001F335C">
        <w:rPr>
          <w:rFonts w:cstheme="minorHAnsi"/>
          <w:spacing w:val="-10"/>
          <w:sz w:val="20"/>
          <w:szCs w:val="20"/>
          <w:rPrChange w:id="1026" w:author="Patterson, Robert" w:date="2017-04-26T13:27:00Z">
            <w:rPr>
              <w:rFonts w:ascii="Times New Roman"/>
              <w:spacing w:val="-10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027" w:author="Patterson, Robert" w:date="2017-04-26T13:27:00Z">
            <w:rPr>
              <w:rFonts w:ascii="Times New Roman"/>
              <w:sz w:val="20"/>
            </w:rPr>
          </w:rPrChange>
        </w:rPr>
        <w:t>Operations</w:t>
      </w:r>
      <w:r w:rsidRPr="001F335C">
        <w:rPr>
          <w:rFonts w:cstheme="minorHAnsi"/>
          <w:spacing w:val="-10"/>
          <w:sz w:val="20"/>
          <w:szCs w:val="20"/>
          <w:rPrChange w:id="1028" w:author="Patterson, Robert" w:date="2017-04-26T13:27:00Z">
            <w:rPr>
              <w:rFonts w:ascii="Times New Roman"/>
              <w:spacing w:val="-10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029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Center</w:t>
      </w:r>
      <w:r w:rsidRPr="001F335C">
        <w:rPr>
          <w:rFonts w:cstheme="minorHAnsi"/>
          <w:spacing w:val="25"/>
          <w:w w:val="99"/>
          <w:sz w:val="20"/>
          <w:szCs w:val="20"/>
          <w:rPrChange w:id="1030" w:author="Patterson, Robert" w:date="2017-04-26T13:27:00Z">
            <w:rPr>
              <w:rFonts w:ascii="Times New Roman"/>
              <w:spacing w:val="25"/>
              <w:w w:val="99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031" w:author="Patterson, Robert" w:date="2017-04-26T13:27:00Z">
            <w:rPr>
              <w:rFonts w:ascii="Times New Roman"/>
              <w:sz w:val="20"/>
            </w:rPr>
          </w:rPrChange>
        </w:rPr>
        <w:t>445</w:t>
      </w:r>
      <w:r w:rsidRPr="001F335C">
        <w:rPr>
          <w:rFonts w:cstheme="minorHAnsi"/>
          <w:spacing w:val="-5"/>
          <w:sz w:val="20"/>
          <w:szCs w:val="20"/>
          <w:rPrChange w:id="1032" w:author="Patterson, Robert" w:date="2017-04-26T13:27:00Z">
            <w:rPr>
              <w:rFonts w:ascii="Times New Roman"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033" w:author="Patterson, Robert" w:date="2017-04-26T13:27:00Z">
            <w:rPr>
              <w:rFonts w:ascii="Times New Roman"/>
              <w:sz w:val="20"/>
            </w:rPr>
          </w:rPrChange>
        </w:rPr>
        <w:t>Hoes</w:t>
      </w:r>
      <w:r w:rsidRPr="001F335C">
        <w:rPr>
          <w:rFonts w:cstheme="minorHAnsi"/>
          <w:spacing w:val="-7"/>
          <w:sz w:val="20"/>
          <w:szCs w:val="20"/>
          <w:rPrChange w:id="1034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035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Lane,</w:t>
      </w:r>
    </w:p>
    <w:p w:rsidR="004F3824" w:rsidRPr="001F335C" w:rsidRDefault="003621EC">
      <w:pPr>
        <w:ind w:left="400" w:right="2171"/>
        <w:rPr>
          <w:rFonts w:eastAsia="Times New Roman" w:cstheme="minorHAnsi"/>
          <w:sz w:val="20"/>
          <w:szCs w:val="20"/>
          <w:rPrChange w:id="1036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1037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Piscataway,</w:t>
      </w:r>
      <w:r w:rsidRPr="001F335C">
        <w:rPr>
          <w:rFonts w:cstheme="minorHAnsi"/>
          <w:spacing w:val="-23"/>
          <w:sz w:val="20"/>
          <w:szCs w:val="20"/>
          <w:rPrChange w:id="1038" w:author="Patterson, Robert" w:date="2017-04-26T13:27:00Z">
            <w:rPr>
              <w:rFonts w:ascii="Times New Roman"/>
              <w:spacing w:val="-23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039" w:author="Patterson, Robert" w:date="2017-04-26T13:27:00Z">
            <w:rPr>
              <w:rFonts w:ascii="Times New Roman"/>
              <w:sz w:val="20"/>
            </w:rPr>
          </w:rPrChange>
        </w:rPr>
        <w:t>N.J.08854-4141</w:t>
      </w:r>
      <w:r w:rsidRPr="001F335C">
        <w:rPr>
          <w:rFonts w:cstheme="minorHAnsi"/>
          <w:spacing w:val="28"/>
          <w:w w:val="99"/>
          <w:sz w:val="20"/>
          <w:szCs w:val="20"/>
          <w:rPrChange w:id="1040" w:author="Patterson, Robert" w:date="2017-04-26T13:27:00Z">
            <w:rPr>
              <w:rFonts w:ascii="Times New Roman"/>
              <w:spacing w:val="28"/>
              <w:w w:val="99"/>
              <w:sz w:val="20"/>
            </w:rPr>
          </w:rPrChange>
        </w:rPr>
        <w:t xml:space="preserve"> </w:t>
      </w:r>
      <w:del w:id="1041" w:author="Patterson, Robert" w:date="2017-05-09T11:39:00Z">
        <w:r w:rsidRPr="001F335C" w:rsidDel="0057488E">
          <w:rPr>
            <w:rFonts w:cstheme="minorHAnsi"/>
            <w:spacing w:val="-1"/>
            <w:sz w:val="20"/>
            <w:szCs w:val="20"/>
            <w:rPrChange w:id="1042" w:author="Patterson, Robert" w:date="2017-04-26T13:27:00Z">
              <w:rPr>
                <w:rFonts w:ascii="Times New Roman"/>
                <w:spacing w:val="-1"/>
                <w:sz w:val="20"/>
              </w:rPr>
            </w:rPrChange>
          </w:rPr>
          <w:delText>Phone:</w:delText>
        </w:r>
        <w:r w:rsidRPr="001F335C" w:rsidDel="0057488E">
          <w:rPr>
            <w:rFonts w:cstheme="minorHAnsi"/>
            <w:spacing w:val="38"/>
            <w:sz w:val="20"/>
            <w:szCs w:val="20"/>
            <w:rPrChange w:id="1043" w:author="Patterson, Robert" w:date="2017-04-26T13:27:00Z">
              <w:rPr>
                <w:rFonts w:ascii="Times New Roman"/>
                <w:spacing w:val="38"/>
                <w:sz w:val="20"/>
              </w:rPr>
            </w:rPrChange>
          </w:rPr>
          <w:delText xml:space="preserve"> </w:delText>
        </w:r>
      </w:del>
      <w:r w:rsidRPr="001F335C">
        <w:rPr>
          <w:rFonts w:cstheme="minorHAnsi"/>
          <w:sz w:val="20"/>
          <w:szCs w:val="20"/>
          <w:rPrChange w:id="1044" w:author="Patterson, Robert" w:date="2017-04-26T13:27:00Z">
            <w:rPr>
              <w:rFonts w:ascii="Times New Roman"/>
              <w:sz w:val="20"/>
            </w:rPr>
          </w:rPrChange>
        </w:rPr>
        <w:t>(732)</w:t>
      </w:r>
      <w:r w:rsidRPr="001F335C">
        <w:rPr>
          <w:rFonts w:cstheme="minorHAnsi"/>
          <w:spacing w:val="-8"/>
          <w:sz w:val="20"/>
          <w:szCs w:val="20"/>
          <w:rPrChange w:id="1045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046" w:author="Patterson, Robert" w:date="2017-04-26T13:27:00Z">
            <w:rPr>
              <w:rFonts w:ascii="Times New Roman"/>
              <w:sz w:val="20"/>
            </w:rPr>
          </w:rPrChange>
        </w:rPr>
        <w:t>981-0060</w:t>
      </w:r>
    </w:p>
    <w:p w:rsidR="004F3824" w:rsidRDefault="004F3824">
      <w:pPr>
        <w:rPr>
          <w:rFonts w:ascii="Times New Roman" w:eastAsia="Times New Roman" w:hAnsi="Times New Roman" w:cs="Times New Roman"/>
          <w:sz w:val="20"/>
          <w:szCs w:val="20"/>
        </w:rPr>
        <w:sectPr w:rsidR="004F3824">
          <w:type w:val="continuous"/>
          <w:pgSz w:w="12240" w:h="15840"/>
          <w:pgMar w:top="740" w:right="860" w:bottom="1260" w:left="1040" w:header="720" w:footer="720" w:gutter="0"/>
          <w:cols w:num="2" w:space="720" w:equalWidth="0">
            <w:col w:w="3912" w:space="1128"/>
            <w:col w:w="5300"/>
          </w:cols>
        </w:sectPr>
      </w:pPr>
    </w:p>
    <w:p w:rsidR="004F3824" w:rsidRDefault="004F38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3824" w:rsidRDefault="004F382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3824" w:rsidRDefault="004F3824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4F3824" w:rsidRPr="001F335C" w:rsidRDefault="003621EC">
      <w:pPr>
        <w:ind w:right="182"/>
        <w:jc w:val="center"/>
        <w:rPr>
          <w:rFonts w:eastAsia="Times New Roman" w:cstheme="minorHAnsi"/>
          <w:sz w:val="24"/>
          <w:szCs w:val="24"/>
          <w:rPrChange w:id="1047" w:author="Patterson, Robert" w:date="2017-04-26T13:28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del w:id="1048" w:author="Patterson, Robert" w:date="2017-05-09T10:54:00Z">
        <w:r w:rsidRPr="001F335C" w:rsidDel="003D1940">
          <w:rPr>
            <w:rFonts w:eastAsia="Times New Roman" w:cstheme="minorHAnsi"/>
            <w:b/>
            <w:bCs/>
            <w:sz w:val="24"/>
            <w:szCs w:val="24"/>
            <w:rPrChange w:id="1049" w:author="Patterson, Robert" w:date="2017-04-26T13:28:00Z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rPrChange>
          </w:rPr>
          <w:delText>APPENDIX</w:delText>
        </w:r>
      </w:del>
      <w:ins w:id="1050" w:author="Patterson, Robert" w:date="2017-05-09T10:55:00Z">
        <w:r w:rsidR="003D1940">
          <w:rPr>
            <w:rFonts w:eastAsia="Times New Roman" w:cstheme="minorHAnsi"/>
            <w:b/>
            <w:bCs/>
            <w:sz w:val="24"/>
            <w:szCs w:val="24"/>
          </w:rPr>
          <w:t xml:space="preserve"> ANNEX</w:t>
        </w:r>
      </w:ins>
      <w:r w:rsidR="003D194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1F335C">
        <w:rPr>
          <w:rFonts w:eastAsia="Times New Roman" w:cstheme="minorHAnsi"/>
          <w:b/>
          <w:bCs/>
          <w:spacing w:val="-1"/>
          <w:sz w:val="24"/>
          <w:szCs w:val="24"/>
          <w:rPrChange w:id="1051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1"/>
              <w:sz w:val="20"/>
              <w:szCs w:val="20"/>
            </w:rPr>
          </w:rPrChange>
        </w:rPr>
        <w:t>IV</w:t>
      </w:r>
      <w:r w:rsidRPr="001F335C">
        <w:rPr>
          <w:rFonts w:eastAsia="Times New Roman" w:cstheme="minorHAnsi"/>
          <w:b/>
          <w:bCs/>
          <w:spacing w:val="-4"/>
          <w:sz w:val="24"/>
          <w:szCs w:val="24"/>
          <w:rPrChange w:id="1052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4"/>
              <w:sz w:val="20"/>
              <w:szCs w:val="20"/>
            </w:rPr>
          </w:rPrChange>
        </w:rPr>
        <w:t xml:space="preserve"> </w:t>
      </w:r>
      <w:r w:rsidRPr="001F335C">
        <w:rPr>
          <w:rFonts w:eastAsia="Times New Roman" w:cstheme="minorHAnsi"/>
          <w:b/>
          <w:bCs/>
          <w:sz w:val="24"/>
          <w:szCs w:val="24"/>
          <w:rPrChange w:id="1053" w:author="Patterson, Robert" w:date="2017-04-26T13:28:00Z"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  <w:t>–</w:t>
      </w:r>
      <w:r w:rsidRPr="001F335C">
        <w:rPr>
          <w:rFonts w:eastAsia="Times New Roman" w:cstheme="minorHAnsi"/>
          <w:b/>
          <w:bCs/>
          <w:spacing w:val="-5"/>
          <w:sz w:val="24"/>
          <w:szCs w:val="24"/>
          <w:rPrChange w:id="1054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5"/>
              <w:sz w:val="20"/>
              <w:szCs w:val="20"/>
            </w:rPr>
          </w:rPrChange>
        </w:rPr>
        <w:t xml:space="preserve"> </w:t>
      </w:r>
      <w:r w:rsidRPr="001F335C">
        <w:rPr>
          <w:rFonts w:eastAsia="Times New Roman" w:cstheme="minorHAnsi"/>
          <w:b/>
          <w:bCs/>
          <w:sz w:val="24"/>
          <w:szCs w:val="24"/>
          <w:rPrChange w:id="1055" w:author="Patterson, Robert" w:date="2017-04-26T13:28:00Z"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  <w:t>HOW</w:t>
      </w:r>
      <w:r w:rsidRPr="001F335C">
        <w:rPr>
          <w:rFonts w:eastAsia="Times New Roman" w:cstheme="minorHAnsi"/>
          <w:b/>
          <w:bCs/>
          <w:spacing w:val="-5"/>
          <w:sz w:val="24"/>
          <w:szCs w:val="24"/>
          <w:rPrChange w:id="1056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5"/>
              <w:sz w:val="20"/>
              <w:szCs w:val="20"/>
            </w:rPr>
          </w:rPrChange>
        </w:rPr>
        <w:t xml:space="preserve"> </w:t>
      </w:r>
      <w:r w:rsidRPr="001F335C">
        <w:rPr>
          <w:rFonts w:eastAsia="Times New Roman" w:cstheme="minorHAnsi"/>
          <w:b/>
          <w:bCs/>
          <w:spacing w:val="-1"/>
          <w:sz w:val="24"/>
          <w:szCs w:val="24"/>
          <w:rPrChange w:id="1057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1"/>
              <w:sz w:val="20"/>
              <w:szCs w:val="20"/>
            </w:rPr>
          </w:rPrChange>
        </w:rPr>
        <w:t>TO</w:t>
      </w:r>
      <w:r w:rsidRPr="001F335C">
        <w:rPr>
          <w:rFonts w:eastAsia="Times New Roman" w:cstheme="minorHAnsi"/>
          <w:b/>
          <w:bCs/>
          <w:spacing w:val="-5"/>
          <w:sz w:val="24"/>
          <w:szCs w:val="24"/>
          <w:rPrChange w:id="1058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5"/>
              <w:sz w:val="20"/>
              <w:szCs w:val="20"/>
            </w:rPr>
          </w:rPrChange>
        </w:rPr>
        <w:t xml:space="preserve"> </w:t>
      </w:r>
      <w:r w:rsidRPr="001F335C">
        <w:rPr>
          <w:rFonts w:eastAsia="Times New Roman" w:cstheme="minorHAnsi"/>
          <w:b/>
          <w:bCs/>
          <w:sz w:val="24"/>
          <w:szCs w:val="24"/>
          <w:rPrChange w:id="1059" w:author="Patterson, Robert" w:date="2017-04-26T13:28:00Z"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  <w:t>CONTACT</w:t>
      </w:r>
      <w:r w:rsidRPr="001F335C">
        <w:rPr>
          <w:rFonts w:eastAsia="Times New Roman" w:cstheme="minorHAnsi"/>
          <w:b/>
          <w:bCs/>
          <w:spacing w:val="-6"/>
          <w:sz w:val="24"/>
          <w:szCs w:val="24"/>
          <w:rPrChange w:id="1060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6"/>
              <w:sz w:val="20"/>
              <w:szCs w:val="20"/>
            </w:rPr>
          </w:rPrChange>
        </w:rPr>
        <w:t xml:space="preserve"> </w:t>
      </w:r>
      <w:r w:rsidRPr="001F335C">
        <w:rPr>
          <w:rFonts w:eastAsia="Times New Roman" w:cstheme="minorHAnsi"/>
          <w:b/>
          <w:bCs/>
          <w:sz w:val="24"/>
          <w:szCs w:val="24"/>
          <w:rPrChange w:id="1061" w:author="Patterson, Robert" w:date="2017-04-26T13:28:00Z"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  <w:t>THE</w:t>
      </w:r>
      <w:r w:rsidRPr="001F335C">
        <w:rPr>
          <w:rFonts w:eastAsia="Times New Roman" w:cstheme="minorHAnsi"/>
          <w:b/>
          <w:bCs/>
          <w:spacing w:val="-7"/>
          <w:sz w:val="24"/>
          <w:szCs w:val="24"/>
          <w:rPrChange w:id="1062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7"/>
              <w:sz w:val="20"/>
              <w:szCs w:val="20"/>
            </w:rPr>
          </w:rPrChange>
        </w:rPr>
        <w:t xml:space="preserve"> </w:t>
      </w:r>
      <w:r w:rsidRPr="001F335C">
        <w:rPr>
          <w:rFonts w:eastAsia="Times New Roman" w:cstheme="minorHAnsi"/>
          <w:b/>
          <w:bCs/>
          <w:spacing w:val="-1"/>
          <w:sz w:val="24"/>
          <w:szCs w:val="24"/>
          <w:rPrChange w:id="1063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1"/>
              <w:sz w:val="20"/>
              <w:szCs w:val="20"/>
            </w:rPr>
          </w:rPrChange>
        </w:rPr>
        <w:t>DIVISION</w:t>
      </w:r>
      <w:r w:rsidRPr="001F335C">
        <w:rPr>
          <w:rFonts w:eastAsia="Times New Roman" w:cstheme="minorHAnsi"/>
          <w:b/>
          <w:bCs/>
          <w:spacing w:val="-3"/>
          <w:sz w:val="24"/>
          <w:szCs w:val="24"/>
          <w:rPrChange w:id="1064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3"/>
              <w:sz w:val="20"/>
              <w:szCs w:val="20"/>
            </w:rPr>
          </w:rPrChange>
        </w:rPr>
        <w:t xml:space="preserve"> </w:t>
      </w:r>
      <w:r w:rsidRPr="001F335C">
        <w:rPr>
          <w:rFonts w:eastAsia="Times New Roman" w:cstheme="minorHAnsi"/>
          <w:b/>
          <w:bCs/>
          <w:sz w:val="24"/>
          <w:szCs w:val="24"/>
          <w:rPrChange w:id="1065" w:author="Patterson, Robert" w:date="2017-04-26T13:28:00Z"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  <w:t>OF</w:t>
      </w:r>
      <w:r w:rsidRPr="001F335C">
        <w:rPr>
          <w:rFonts w:eastAsia="Times New Roman" w:cstheme="minorHAnsi"/>
          <w:b/>
          <w:bCs/>
          <w:spacing w:val="-6"/>
          <w:sz w:val="24"/>
          <w:szCs w:val="24"/>
          <w:rPrChange w:id="1066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6"/>
              <w:sz w:val="20"/>
              <w:szCs w:val="20"/>
            </w:rPr>
          </w:rPrChange>
        </w:rPr>
        <w:t xml:space="preserve"> </w:t>
      </w:r>
      <w:r w:rsidRPr="001F335C">
        <w:rPr>
          <w:rFonts w:eastAsia="Times New Roman" w:cstheme="minorHAnsi"/>
          <w:b/>
          <w:bCs/>
          <w:spacing w:val="-1"/>
          <w:sz w:val="24"/>
          <w:szCs w:val="24"/>
          <w:rPrChange w:id="1067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1"/>
              <w:sz w:val="20"/>
              <w:szCs w:val="20"/>
            </w:rPr>
          </w:rPrChange>
        </w:rPr>
        <w:t>FIRE</w:t>
      </w:r>
      <w:r w:rsidRPr="001F335C">
        <w:rPr>
          <w:rFonts w:eastAsia="Times New Roman" w:cstheme="minorHAnsi"/>
          <w:b/>
          <w:bCs/>
          <w:spacing w:val="-6"/>
          <w:sz w:val="24"/>
          <w:szCs w:val="24"/>
          <w:rPrChange w:id="1068" w:author="Patterson, Robert" w:date="2017-04-26T13:28:00Z">
            <w:rPr>
              <w:rFonts w:ascii="Times New Roman" w:eastAsia="Times New Roman" w:hAnsi="Times New Roman" w:cs="Times New Roman"/>
              <w:b/>
              <w:bCs/>
              <w:spacing w:val="-6"/>
              <w:sz w:val="20"/>
              <w:szCs w:val="20"/>
            </w:rPr>
          </w:rPrChange>
        </w:rPr>
        <w:t xml:space="preserve"> </w:t>
      </w:r>
      <w:r w:rsidRPr="001F335C">
        <w:rPr>
          <w:rFonts w:eastAsia="Times New Roman" w:cstheme="minorHAnsi"/>
          <w:b/>
          <w:bCs/>
          <w:sz w:val="24"/>
          <w:szCs w:val="24"/>
          <w:rPrChange w:id="1069" w:author="Patterson, Robert" w:date="2017-04-26T13:28:00Z"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  <w:t>SAFETY</w:t>
      </w:r>
    </w:p>
    <w:p w:rsidR="004F3824" w:rsidRPr="001F335C" w:rsidRDefault="003621EC">
      <w:pPr>
        <w:ind w:right="185"/>
        <w:jc w:val="center"/>
        <w:rPr>
          <w:rFonts w:eastAsia="Times New Roman" w:cstheme="minorHAnsi"/>
          <w:sz w:val="20"/>
          <w:szCs w:val="20"/>
          <w:rPrChange w:id="1070" w:author="Patterson, Robert" w:date="2017-04-26T13:28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b/>
          <w:spacing w:val="-1"/>
          <w:sz w:val="20"/>
          <w:rPrChange w:id="1071" w:author="Patterson, Robert" w:date="2017-04-26T13:28:00Z">
            <w:rPr>
              <w:rFonts w:ascii="Times New Roman"/>
              <w:b/>
              <w:spacing w:val="-1"/>
              <w:sz w:val="20"/>
            </w:rPr>
          </w:rPrChange>
        </w:rPr>
        <w:t>The</w:t>
      </w:r>
      <w:r w:rsidRPr="001F335C">
        <w:rPr>
          <w:rFonts w:cstheme="minorHAnsi"/>
          <w:b/>
          <w:spacing w:val="-6"/>
          <w:sz w:val="20"/>
          <w:rPrChange w:id="1072" w:author="Patterson, Robert" w:date="2017-04-26T13:28:00Z">
            <w:rPr>
              <w:rFonts w:ascii="Times New Roman"/>
              <w:b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0"/>
          <w:rPrChange w:id="1073" w:author="Patterson, Robert" w:date="2017-04-26T13:28:00Z">
            <w:rPr>
              <w:rFonts w:ascii="Times New Roman"/>
              <w:b/>
              <w:sz w:val="20"/>
            </w:rPr>
          </w:rPrChange>
        </w:rPr>
        <w:t>Division</w:t>
      </w:r>
      <w:r w:rsidRPr="001F335C">
        <w:rPr>
          <w:rFonts w:cstheme="minorHAnsi"/>
          <w:b/>
          <w:spacing w:val="-6"/>
          <w:sz w:val="20"/>
          <w:rPrChange w:id="1074" w:author="Patterson, Robert" w:date="2017-04-26T13:28:00Z">
            <w:rPr>
              <w:rFonts w:ascii="Times New Roman"/>
              <w:b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0"/>
          <w:rPrChange w:id="1075" w:author="Patterson, Robert" w:date="2017-04-26T13:28:00Z">
            <w:rPr>
              <w:rFonts w:ascii="Times New Roman"/>
              <w:b/>
              <w:sz w:val="20"/>
            </w:rPr>
          </w:rPrChange>
        </w:rPr>
        <w:t>of</w:t>
      </w:r>
      <w:r w:rsidRPr="001F335C">
        <w:rPr>
          <w:rFonts w:cstheme="minorHAnsi"/>
          <w:b/>
          <w:spacing w:val="-5"/>
          <w:sz w:val="20"/>
          <w:rPrChange w:id="1076" w:author="Patterson, Robert" w:date="2017-04-26T13:28:00Z">
            <w:rPr>
              <w:rFonts w:ascii="Times New Roman"/>
              <w:b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0"/>
          <w:rPrChange w:id="1077" w:author="Patterson, Robert" w:date="2017-04-26T13:28:00Z">
            <w:rPr>
              <w:rFonts w:ascii="Times New Roman"/>
              <w:b/>
              <w:sz w:val="20"/>
            </w:rPr>
          </w:rPrChange>
        </w:rPr>
        <w:t>Fire</w:t>
      </w:r>
      <w:r w:rsidRPr="001F335C">
        <w:rPr>
          <w:rFonts w:cstheme="minorHAnsi"/>
          <w:b/>
          <w:spacing w:val="-5"/>
          <w:sz w:val="20"/>
          <w:rPrChange w:id="1078" w:author="Patterson, Robert" w:date="2017-04-26T13:28:00Z">
            <w:rPr>
              <w:rFonts w:ascii="Times New Roman"/>
              <w:b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0"/>
          <w:rPrChange w:id="1079" w:author="Patterson, Robert" w:date="2017-04-26T13:28:00Z">
            <w:rPr>
              <w:rFonts w:ascii="Times New Roman"/>
              <w:b/>
              <w:sz w:val="20"/>
            </w:rPr>
          </w:rPrChange>
        </w:rPr>
        <w:t>Safety</w:t>
      </w:r>
      <w:r w:rsidRPr="001F335C">
        <w:rPr>
          <w:rFonts w:cstheme="minorHAnsi"/>
          <w:b/>
          <w:spacing w:val="-4"/>
          <w:sz w:val="20"/>
          <w:rPrChange w:id="1080" w:author="Patterson, Robert" w:date="2017-04-26T13:28:00Z">
            <w:rPr>
              <w:rFonts w:ascii="Times New Roman"/>
              <w:b/>
              <w:spacing w:val="-4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pacing w:val="-1"/>
          <w:sz w:val="20"/>
          <w:rPrChange w:id="1081" w:author="Patterson, Robert" w:date="2017-04-26T13:28:00Z">
            <w:rPr>
              <w:rFonts w:ascii="Times New Roman"/>
              <w:b/>
              <w:spacing w:val="-1"/>
              <w:sz w:val="20"/>
            </w:rPr>
          </w:rPrChange>
        </w:rPr>
        <w:t>has</w:t>
      </w:r>
      <w:r w:rsidRPr="001F335C">
        <w:rPr>
          <w:rFonts w:cstheme="minorHAnsi"/>
          <w:b/>
          <w:spacing w:val="-6"/>
          <w:sz w:val="20"/>
          <w:rPrChange w:id="1082" w:author="Patterson, Robert" w:date="2017-04-26T13:28:00Z">
            <w:rPr>
              <w:rFonts w:ascii="Times New Roman"/>
              <w:b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0"/>
          <w:rPrChange w:id="1083" w:author="Patterson, Robert" w:date="2017-04-26T13:28:00Z">
            <w:rPr>
              <w:rFonts w:ascii="Times New Roman"/>
              <w:b/>
              <w:sz w:val="20"/>
            </w:rPr>
          </w:rPrChange>
        </w:rPr>
        <w:t>four</w:t>
      </w:r>
      <w:r w:rsidRPr="001F335C">
        <w:rPr>
          <w:rFonts w:cstheme="minorHAnsi"/>
          <w:b/>
          <w:spacing w:val="-5"/>
          <w:sz w:val="20"/>
          <w:rPrChange w:id="1084" w:author="Patterson, Robert" w:date="2017-04-26T13:28:00Z">
            <w:rPr>
              <w:rFonts w:ascii="Times New Roman"/>
              <w:b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0"/>
          <w:rPrChange w:id="1085" w:author="Patterson, Robert" w:date="2017-04-26T13:28:00Z">
            <w:rPr>
              <w:rFonts w:ascii="Times New Roman"/>
              <w:b/>
              <w:sz w:val="20"/>
            </w:rPr>
          </w:rPrChange>
        </w:rPr>
        <w:t>regional</w:t>
      </w:r>
      <w:r w:rsidRPr="001F335C">
        <w:rPr>
          <w:rFonts w:cstheme="minorHAnsi"/>
          <w:b/>
          <w:spacing w:val="-6"/>
          <w:sz w:val="20"/>
          <w:rPrChange w:id="1086" w:author="Patterson, Robert" w:date="2017-04-26T13:28:00Z">
            <w:rPr>
              <w:rFonts w:ascii="Times New Roman"/>
              <w:b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pacing w:val="-1"/>
          <w:sz w:val="20"/>
          <w:rPrChange w:id="1087" w:author="Patterson, Robert" w:date="2017-04-26T13:28:00Z">
            <w:rPr>
              <w:rFonts w:ascii="Times New Roman"/>
              <w:b/>
              <w:spacing w:val="-1"/>
              <w:sz w:val="20"/>
            </w:rPr>
          </w:rPrChange>
        </w:rPr>
        <w:t>offices:</w:t>
      </w:r>
    </w:p>
    <w:p w:rsidR="004F3824" w:rsidRDefault="004F3824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4F3824" w:rsidRDefault="004F3824">
      <w:pPr>
        <w:rPr>
          <w:rFonts w:ascii="Times New Roman" w:eastAsia="Times New Roman" w:hAnsi="Times New Roman" w:cs="Times New Roman"/>
          <w:sz w:val="17"/>
          <w:szCs w:val="17"/>
        </w:rPr>
        <w:sectPr w:rsidR="004F3824">
          <w:type w:val="continuous"/>
          <w:pgSz w:w="12240" w:h="15840"/>
          <w:pgMar w:top="740" w:right="860" w:bottom="1260" w:left="1040" w:header="720" w:footer="720" w:gutter="0"/>
          <w:cols w:space="720"/>
        </w:sectPr>
      </w:pPr>
    </w:p>
    <w:p w:rsidR="004F3824" w:rsidRPr="001F335C" w:rsidRDefault="003621EC">
      <w:pPr>
        <w:spacing w:before="73" w:line="228" w:lineRule="exact"/>
        <w:ind w:left="110"/>
        <w:jc w:val="center"/>
        <w:rPr>
          <w:rFonts w:eastAsia="Times New Roman" w:cstheme="minorHAnsi"/>
          <w:sz w:val="20"/>
          <w:szCs w:val="20"/>
          <w:rPrChange w:id="1088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b/>
          <w:sz w:val="20"/>
          <w:szCs w:val="20"/>
          <w:rPrChange w:id="1089" w:author="Patterson, Robert" w:date="2017-04-26T13:27:00Z">
            <w:rPr>
              <w:rFonts w:ascii="Times New Roman"/>
              <w:b/>
              <w:sz w:val="20"/>
            </w:rPr>
          </w:rPrChange>
        </w:rPr>
        <w:t>Barre:</w:t>
      </w:r>
    </w:p>
    <w:p w:rsidR="004F3824" w:rsidRPr="001F335C" w:rsidRDefault="003621EC">
      <w:pPr>
        <w:spacing w:line="227" w:lineRule="exact"/>
        <w:ind w:left="111"/>
        <w:jc w:val="center"/>
        <w:rPr>
          <w:rFonts w:eastAsia="Times New Roman" w:cstheme="minorHAnsi"/>
          <w:sz w:val="20"/>
          <w:szCs w:val="20"/>
          <w:rPrChange w:id="1090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091" w:author="Patterson, Robert" w:date="2017-04-26T13:27:00Z">
            <w:rPr>
              <w:rFonts w:ascii="Times New Roman"/>
              <w:sz w:val="20"/>
            </w:rPr>
          </w:rPrChange>
        </w:rPr>
        <w:t>1311</w:t>
      </w:r>
      <w:r w:rsidRPr="001F335C">
        <w:rPr>
          <w:rFonts w:cstheme="minorHAnsi"/>
          <w:spacing w:val="-5"/>
          <w:sz w:val="20"/>
          <w:szCs w:val="20"/>
          <w:rPrChange w:id="1092" w:author="Patterson, Robert" w:date="2017-04-26T13:27:00Z">
            <w:rPr>
              <w:rFonts w:ascii="Times New Roman"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093" w:author="Patterson, Robert" w:date="2017-04-26T13:27:00Z">
            <w:rPr>
              <w:rFonts w:ascii="Times New Roman"/>
              <w:sz w:val="20"/>
            </w:rPr>
          </w:rPrChange>
        </w:rPr>
        <w:t>U.S.</w:t>
      </w:r>
      <w:r w:rsidRPr="001F335C">
        <w:rPr>
          <w:rFonts w:cstheme="minorHAnsi"/>
          <w:spacing w:val="-5"/>
          <w:sz w:val="20"/>
          <w:szCs w:val="20"/>
          <w:rPrChange w:id="1094" w:author="Patterson, Robert" w:date="2017-04-26T13:27:00Z">
            <w:rPr>
              <w:rFonts w:ascii="Times New Roman"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095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Route</w:t>
      </w:r>
      <w:r w:rsidRPr="001F335C">
        <w:rPr>
          <w:rFonts w:cstheme="minorHAnsi"/>
          <w:spacing w:val="-5"/>
          <w:sz w:val="20"/>
          <w:szCs w:val="20"/>
          <w:rPrChange w:id="1096" w:author="Patterson, Robert" w:date="2017-04-26T13:27:00Z">
            <w:rPr>
              <w:rFonts w:ascii="Times New Roman"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097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302</w:t>
      </w:r>
    </w:p>
    <w:p w:rsidR="004F3824" w:rsidRPr="001F335C" w:rsidRDefault="003621EC">
      <w:pPr>
        <w:spacing w:line="229" w:lineRule="exact"/>
        <w:ind w:left="110"/>
        <w:jc w:val="center"/>
        <w:rPr>
          <w:rFonts w:eastAsia="Times New Roman" w:cstheme="minorHAnsi"/>
          <w:sz w:val="20"/>
          <w:szCs w:val="20"/>
          <w:rPrChange w:id="1098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1099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Suite</w:t>
      </w:r>
      <w:r w:rsidRPr="001F335C">
        <w:rPr>
          <w:rFonts w:cstheme="minorHAnsi"/>
          <w:spacing w:val="-8"/>
          <w:sz w:val="20"/>
          <w:szCs w:val="20"/>
          <w:rPrChange w:id="1100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01" w:author="Patterson, Robert" w:date="2017-04-26T13:27:00Z">
            <w:rPr>
              <w:rFonts w:ascii="Times New Roman"/>
              <w:sz w:val="20"/>
            </w:rPr>
          </w:rPrChange>
        </w:rPr>
        <w:t>500</w:t>
      </w:r>
    </w:p>
    <w:p w:rsidR="004F3824" w:rsidRPr="001F335C" w:rsidRDefault="003621EC">
      <w:pPr>
        <w:ind w:left="112"/>
        <w:jc w:val="center"/>
        <w:rPr>
          <w:rFonts w:eastAsia="Times New Roman" w:cstheme="minorHAnsi"/>
          <w:sz w:val="20"/>
          <w:szCs w:val="20"/>
          <w:rPrChange w:id="1102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103" w:author="Patterson, Robert" w:date="2017-04-26T13:27:00Z">
            <w:rPr>
              <w:rFonts w:ascii="Times New Roman"/>
              <w:sz w:val="20"/>
            </w:rPr>
          </w:rPrChange>
        </w:rPr>
        <w:t>Barre,</w:t>
      </w:r>
      <w:r w:rsidRPr="001F335C">
        <w:rPr>
          <w:rFonts w:cstheme="minorHAnsi"/>
          <w:spacing w:val="-6"/>
          <w:sz w:val="20"/>
          <w:szCs w:val="20"/>
          <w:rPrChange w:id="1104" w:author="Patterson, Robert" w:date="2017-04-26T13:27:00Z">
            <w:rPr>
              <w:rFonts w:ascii="Times New Roman"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spacing w:val="-2"/>
          <w:sz w:val="20"/>
          <w:szCs w:val="20"/>
          <w:rPrChange w:id="1105" w:author="Patterson, Robert" w:date="2017-04-26T13:27:00Z">
            <w:rPr>
              <w:rFonts w:ascii="Times New Roman"/>
              <w:spacing w:val="-2"/>
              <w:sz w:val="20"/>
            </w:rPr>
          </w:rPrChange>
        </w:rPr>
        <w:t>VT</w:t>
      </w:r>
      <w:r w:rsidRPr="001F335C">
        <w:rPr>
          <w:rFonts w:cstheme="minorHAnsi"/>
          <w:spacing w:val="-5"/>
          <w:sz w:val="20"/>
          <w:szCs w:val="20"/>
          <w:rPrChange w:id="1106" w:author="Patterson, Robert" w:date="2017-04-26T13:27:00Z">
            <w:rPr>
              <w:rFonts w:ascii="Times New Roman"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07" w:author="Patterson, Robert" w:date="2017-04-26T13:27:00Z">
            <w:rPr>
              <w:rFonts w:ascii="Times New Roman"/>
              <w:sz w:val="20"/>
            </w:rPr>
          </w:rPrChange>
        </w:rPr>
        <w:t>05641</w:t>
      </w:r>
    </w:p>
    <w:p w:rsidR="004F3824" w:rsidRPr="001F335C" w:rsidRDefault="003621EC">
      <w:pPr>
        <w:ind w:left="111"/>
        <w:jc w:val="center"/>
        <w:rPr>
          <w:rFonts w:eastAsia="Times New Roman" w:cstheme="minorHAnsi"/>
          <w:sz w:val="20"/>
          <w:szCs w:val="20"/>
          <w:rPrChange w:id="1108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109" w:author="Patterson, Robert" w:date="2017-04-26T13:27:00Z">
            <w:rPr>
              <w:rFonts w:ascii="Times New Roman"/>
              <w:sz w:val="20"/>
            </w:rPr>
          </w:rPrChange>
        </w:rPr>
        <w:t>Main</w:t>
      </w:r>
      <w:r w:rsidRPr="001F335C">
        <w:rPr>
          <w:rFonts w:cstheme="minorHAnsi"/>
          <w:spacing w:val="-10"/>
          <w:sz w:val="20"/>
          <w:szCs w:val="20"/>
          <w:rPrChange w:id="1110" w:author="Patterson, Robert" w:date="2017-04-26T13:27:00Z">
            <w:rPr>
              <w:rFonts w:ascii="Times New Roman"/>
              <w:spacing w:val="-10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111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Phone:</w:t>
      </w:r>
      <w:r w:rsidRPr="001F335C">
        <w:rPr>
          <w:rFonts w:cstheme="minorHAnsi"/>
          <w:spacing w:val="-7"/>
          <w:sz w:val="20"/>
          <w:szCs w:val="20"/>
          <w:rPrChange w:id="1112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13" w:author="Patterson, Robert" w:date="2017-04-26T13:27:00Z">
            <w:rPr>
              <w:rFonts w:ascii="Times New Roman"/>
              <w:sz w:val="20"/>
            </w:rPr>
          </w:rPrChange>
        </w:rPr>
        <w:t>(802)</w:t>
      </w:r>
      <w:r w:rsidRPr="001F335C">
        <w:rPr>
          <w:rFonts w:cstheme="minorHAnsi"/>
          <w:spacing w:val="-7"/>
          <w:sz w:val="20"/>
          <w:szCs w:val="20"/>
          <w:rPrChange w:id="1114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15" w:author="Patterson, Robert" w:date="2017-04-26T13:27:00Z">
            <w:rPr>
              <w:rFonts w:ascii="Times New Roman"/>
              <w:sz w:val="20"/>
            </w:rPr>
          </w:rPrChange>
        </w:rPr>
        <w:t>479-4434</w:t>
      </w:r>
    </w:p>
    <w:p w:rsidR="004F3824" w:rsidRPr="001F335C" w:rsidRDefault="003621EC">
      <w:pPr>
        <w:ind w:left="114"/>
        <w:jc w:val="center"/>
        <w:rPr>
          <w:rFonts w:eastAsia="Times New Roman" w:cstheme="minorHAnsi"/>
          <w:sz w:val="20"/>
          <w:szCs w:val="20"/>
          <w:rPrChange w:id="1116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1"/>
          <w:sz w:val="20"/>
          <w:szCs w:val="20"/>
          <w:rPrChange w:id="1117" w:author="Patterson, Robert" w:date="2017-04-26T13:27:00Z">
            <w:rPr>
              <w:rFonts w:ascii="Times New Roman"/>
              <w:spacing w:val="1"/>
              <w:sz w:val="20"/>
            </w:rPr>
          </w:rPrChange>
        </w:rPr>
        <w:t>Toll</w:t>
      </w:r>
      <w:r w:rsidRPr="001F335C">
        <w:rPr>
          <w:rFonts w:cstheme="minorHAnsi"/>
          <w:spacing w:val="-8"/>
          <w:sz w:val="20"/>
          <w:szCs w:val="20"/>
          <w:rPrChange w:id="1118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19" w:author="Patterson, Robert" w:date="2017-04-26T13:27:00Z">
            <w:rPr>
              <w:rFonts w:ascii="Times New Roman"/>
              <w:sz w:val="20"/>
            </w:rPr>
          </w:rPrChange>
        </w:rPr>
        <w:t>Free:</w:t>
      </w:r>
      <w:r w:rsidRPr="001F335C">
        <w:rPr>
          <w:rFonts w:cstheme="minorHAnsi"/>
          <w:spacing w:val="-7"/>
          <w:sz w:val="20"/>
          <w:szCs w:val="20"/>
          <w:rPrChange w:id="1120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121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(888)</w:t>
      </w:r>
      <w:r w:rsidRPr="001F335C">
        <w:rPr>
          <w:rFonts w:cstheme="minorHAnsi"/>
          <w:spacing w:val="-7"/>
          <w:sz w:val="20"/>
          <w:szCs w:val="20"/>
          <w:rPrChange w:id="1122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23" w:author="Patterson, Robert" w:date="2017-04-26T13:27:00Z">
            <w:rPr>
              <w:rFonts w:ascii="Times New Roman"/>
              <w:sz w:val="20"/>
            </w:rPr>
          </w:rPrChange>
        </w:rPr>
        <w:t>870-7888</w:t>
      </w:r>
    </w:p>
    <w:p w:rsidR="004F3824" w:rsidRPr="001F335C" w:rsidRDefault="003621EC">
      <w:pPr>
        <w:ind w:left="112"/>
        <w:jc w:val="center"/>
        <w:rPr>
          <w:rFonts w:eastAsia="Times New Roman" w:cstheme="minorHAnsi"/>
          <w:sz w:val="20"/>
          <w:szCs w:val="20"/>
          <w:rPrChange w:id="1124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1125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Fax:</w:t>
      </w:r>
      <w:r w:rsidRPr="001F335C">
        <w:rPr>
          <w:rFonts w:cstheme="minorHAnsi"/>
          <w:spacing w:val="-9"/>
          <w:sz w:val="20"/>
          <w:szCs w:val="20"/>
          <w:rPrChange w:id="1126" w:author="Patterson, Robert" w:date="2017-04-26T13:27:00Z">
            <w:rPr>
              <w:rFonts w:ascii="Times New Roman"/>
              <w:spacing w:val="-9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27" w:author="Patterson, Robert" w:date="2017-04-26T13:27:00Z">
            <w:rPr>
              <w:rFonts w:ascii="Times New Roman"/>
              <w:sz w:val="20"/>
            </w:rPr>
          </w:rPrChange>
        </w:rPr>
        <w:t>(802)</w:t>
      </w:r>
      <w:r w:rsidRPr="001F335C">
        <w:rPr>
          <w:rFonts w:cstheme="minorHAnsi"/>
          <w:spacing w:val="-8"/>
          <w:sz w:val="20"/>
          <w:szCs w:val="20"/>
          <w:rPrChange w:id="1128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29" w:author="Patterson, Robert" w:date="2017-04-26T13:27:00Z">
            <w:rPr>
              <w:rFonts w:ascii="Times New Roman"/>
              <w:sz w:val="20"/>
            </w:rPr>
          </w:rPrChange>
        </w:rPr>
        <w:t>479-4446</w:t>
      </w:r>
    </w:p>
    <w:p w:rsidR="004F3824" w:rsidRPr="001F335C" w:rsidRDefault="003621EC">
      <w:pPr>
        <w:spacing w:before="73" w:line="228" w:lineRule="exact"/>
        <w:ind w:left="106"/>
        <w:jc w:val="center"/>
        <w:rPr>
          <w:rFonts w:eastAsia="Times New Roman" w:cstheme="minorHAnsi"/>
          <w:sz w:val="20"/>
          <w:szCs w:val="20"/>
          <w:rPrChange w:id="1130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131" w:author="Patterson, Robert" w:date="2017-04-26T13:27:00Z">
            <w:rPr/>
          </w:rPrChange>
        </w:rPr>
        <w:br w:type="column"/>
      </w:r>
      <w:r w:rsidRPr="001F335C">
        <w:rPr>
          <w:rFonts w:cstheme="minorHAnsi"/>
          <w:b/>
          <w:spacing w:val="-1"/>
          <w:sz w:val="20"/>
          <w:szCs w:val="20"/>
          <w:rPrChange w:id="1132" w:author="Patterson, Robert" w:date="2017-04-26T13:27:00Z">
            <w:rPr>
              <w:rFonts w:ascii="Times New Roman"/>
              <w:b/>
              <w:spacing w:val="-1"/>
              <w:sz w:val="20"/>
            </w:rPr>
          </w:rPrChange>
        </w:rPr>
        <w:t>Rutland:</w:t>
      </w:r>
    </w:p>
    <w:p w:rsidR="004F3824" w:rsidRPr="001F335C" w:rsidRDefault="003621EC">
      <w:pPr>
        <w:spacing w:line="227" w:lineRule="exact"/>
        <w:ind w:left="108"/>
        <w:jc w:val="center"/>
        <w:rPr>
          <w:rFonts w:eastAsia="Times New Roman" w:cstheme="minorHAnsi"/>
          <w:sz w:val="20"/>
          <w:szCs w:val="20"/>
          <w:rPrChange w:id="1133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134" w:author="Patterson, Robert" w:date="2017-04-26T13:27:00Z">
            <w:rPr>
              <w:rFonts w:ascii="Times New Roman"/>
              <w:sz w:val="20"/>
            </w:rPr>
          </w:rPrChange>
        </w:rPr>
        <w:t>56</w:t>
      </w:r>
      <w:r w:rsidRPr="001F335C">
        <w:rPr>
          <w:rFonts w:cstheme="minorHAnsi"/>
          <w:spacing w:val="-4"/>
          <w:sz w:val="20"/>
          <w:szCs w:val="20"/>
          <w:rPrChange w:id="1135" w:author="Patterson, Robert" w:date="2017-04-26T13:27:00Z">
            <w:rPr>
              <w:rFonts w:ascii="Times New Roman"/>
              <w:spacing w:val="-4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136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Howe</w:t>
      </w:r>
      <w:r w:rsidRPr="001F335C">
        <w:rPr>
          <w:rFonts w:cstheme="minorHAnsi"/>
          <w:spacing w:val="-4"/>
          <w:sz w:val="20"/>
          <w:szCs w:val="20"/>
          <w:rPrChange w:id="1137" w:author="Patterson, Robert" w:date="2017-04-26T13:27:00Z">
            <w:rPr>
              <w:rFonts w:ascii="Times New Roman"/>
              <w:spacing w:val="-4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38" w:author="Patterson, Robert" w:date="2017-04-26T13:27:00Z">
            <w:rPr>
              <w:rFonts w:ascii="Times New Roman"/>
              <w:sz w:val="20"/>
            </w:rPr>
          </w:rPrChange>
        </w:rPr>
        <w:t>St.</w:t>
      </w:r>
    </w:p>
    <w:p w:rsidR="004F3824" w:rsidRPr="001F335C" w:rsidRDefault="003621EC">
      <w:pPr>
        <w:ind w:left="398" w:right="288"/>
        <w:jc w:val="center"/>
        <w:rPr>
          <w:rFonts w:eastAsia="Times New Roman" w:cstheme="minorHAnsi"/>
          <w:sz w:val="20"/>
          <w:szCs w:val="20"/>
          <w:rPrChange w:id="1139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1140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Building</w:t>
      </w:r>
      <w:r w:rsidRPr="001F335C">
        <w:rPr>
          <w:rFonts w:cstheme="minorHAnsi"/>
          <w:spacing w:val="-5"/>
          <w:sz w:val="20"/>
          <w:szCs w:val="20"/>
          <w:rPrChange w:id="1141" w:author="Patterson, Robert" w:date="2017-04-26T13:27:00Z">
            <w:rPr>
              <w:rFonts w:ascii="Times New Roman"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spacing w:val="-2"/>
          <w:sz w:val="20"/>
          <w:szCs w:val="20"/>
          <w:rPrChange w:id="1142" w:author="Patterson, Robert" w:date="2017-04-26T13:27:00Z">
            <w:rPr>
              <w:rFonts w:ascii="Times New Roman"/>
              <w:spacing w:val="-2"/>
              <w:sz w:val="20"/>
            </w:rPr>
          </w:rPrChange>
        </w:rPr>
        <w:t>A,</w:t>
      </w:r>
      <w:r w:rsidRPr="001F335C">
        <w:rPr>
          <w:rFonts w:cstheme="minorHAnsi"/>
          <w:spacing w:val="-5"/>
          <w:sz w:val="20"/>
          <w:szCs w:val="20"/>
          <w:rPrChange w:id="1143" w:author="Patterson, Robert" w:date="2017-04-26T13:27:00Z">
            <w:rPr>
              <w:rFonts w:ascii="Times New Roman"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44" w:author="Patterson, Robert" w:date="2017-04-26T13:27:00Z">
            <w:rPr>
              <w:rFonts w:ascii="Times New Roman"/>
              <w:sz w:val="20"/>
            </w:rPr>
          </w:rPrChange>
        </w:rPr>
        <w:t>Suite</w:t>
      </w:r>
      <w:r w:rsidRPr="001F335C">
        <w:rPr>
          <w:rFonts w:cstheme="minorHAnsi"/>
          <w:spacing w:val="-6"/>
          <w:sz w:val="20"/>
          <w:szCs w:val="20"/>
          <w:rPrChange w:id="1145" w:author="Patterson, Robert" w:date="2017-04-26T13:27:00Z">
            <w:rPr>
              <w:rFonts w:ascii="Times New Roman"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46" w:author="Patterson, Robert" w:date="2017-04-26T13:27:00Z">
            <w:rPr>
              <w:rFonts w:ascii="Times New Roman"/>
              <w:sz w:val="20"/>
            </w:rPr>
          </w:rPrChange>
        </w:rPr>
        <w:t>200</w:t>
      </w:r>
      <w:r w:rsidRPr="001F335C">
        <w:rPr>
          <w:rFonts w:cstheme="minorHAnsi"/>
          <w:spacing w:val="22"/>
          <w:w w:val="99"/>
          <w:sz w:val="20"/>
          <w:szCs w:val="20"/>
          <w:rPrChange w:id="1147" w:author="Patterson, Robert" w:date="2017-04-26T13:27:00Z">
            <w:rPr>
              <w:rFonts w:ascii="Times New Roman"/>
              <w:spacing w:val="22"/>
              <w:w w:val="99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148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Rutland,</w:t>
      </w:r>
      <w:r w:rsidRPr="001F335C">
        <w:rPr>
          <w:rFonts w:cstheme="minorHAnsi"/>
          <w:spacing w:val="-8"/>
          <w:sz w:val="20"/>
          <w:szCs w:val="20"/>
          <w:rPrChange w:id="1149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50" w:author="Patterson, Robert" w:date="2017-04-26T13:27:00Z">
            <w:rPr>
              <w:rFonts w:ascii="Times New Roman"/>
              <w:sz w:val="20"/>
            </w:rPr>
          </w:rPrChange>
        </w:rPr>
        <w:t>VT</w:t>
      </w:r>
      <w:r w:rsidRPr="001F335C">
        <w:rPr>
          <w:rFonts w:cstheme="minorHAnsi"/>
          <w:spacing w:val="-4"/>
          <w:sz w:val="20"/>
          <w:szCs w:val="20"/>
          <w:rPrChange w:id="1151" w:author="Patterson, Robert" w:date="2017-04-26T13:27:00Z">
            <w:rPr>
              <w:rFonts w:ascii="Times New Roman"/>
              <w:spacing w:val="-4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52" w:author="Patterson, Robert" w:date="2017-04-26T13:27:00Z">
            <w:rPr>
              <w:rFonts w:ascii="Times New Roman"/>
              <w:sz w:val="20"/>
            </w:rPr>
          </w:rPrChange>
        </w:rPr>
        <w:t>05701</w:t>
      </w:r>
    </w:p>
    <w:p w:rsidR="004F3824" w:rsidRPr="001F335C" w:rsidRDefault="003621EC">
      <w:pPr>
        <w:ind w:left="111"/>
        <w:jc w:val="center"/>
        <w:rPr>
          <w:rFonts w:eastAsia="Times New Roman" w:cstheme="minorHAnsi"/>
          <w:sz w:val="20"/>
          <w:szCs w:val="20"/>
          <w:rPrChange w:id="1153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154" w:author="Patterson, Robert" w:date="2017-04-26T13:27:00Z">
            <w:rPr>
              <w:rFonts w:ascii="Times New Roman"/>
              <w:sz w:val="20"/>
            </w:rPr>
          </w:rPrChange>
        </w:rPr>
        <w:t>Main</w:t>
      </w:r>
      <w:r w:rsidRPr="001F335C">
        <w:rPr>
          <w:rFonts w:cstheme="minorHAnsi"/>
          <w:spacing w:val="-10"/>
          <w:sz w:val="20"/>
          <w:szCs w:val="20"/>
          <w:rPrChange w:id="1155" w:author="Patterson, Robert" w:date="2017-04-26T13:27:00Z">
            <w:rPr>
              <w:rFonts w:ascii="Times New Roman"/>
              <w:spacing w:val="-10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156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Phone:</w:t>
      </w:r>
      <w:r w:rsidRPr="001F335C">
        <w:rPr>
          <w:rFonts w:cstheme="minorHAnsi"/>
          <w:spacing w:val="-7"/>
          <w:sz w:val="20"/>
          <w:szCs w:val="20"/>
          <w:rPrChange w:id="1157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58" w:author="Patterson, Robert" w:date="2017-04-26T13:27:00Z">
            <w:rPr>
              <w:rFonts w:ascii="Times New Roman"/>
              <w:sz w:val="20"/>
            </w:rPr>
          </w:rPrChange>
        </w:rPr>
        <w:t>(802)</w:t>
      </w:r>
      <w:r w:rsidRPr="001F335C">
        <w:rPr>
          <w:rFonts w:cstheme="minorHAnsi"/>
          <w:spacing w:val="-7"/>
          <w:sz w:val="20"/>
          <w:szCs w:val="20"/>
          <w:rPrChange w:id="1159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60" w:author="Patterson, Robert" w:date="2017-04-26T13:27:00Z">
            <w:rPr>
              <w:rFonts w:ascii="Times New Roman"/>
              <w:sz w:val="20"/>
            </w:rPr>
          </w:rPrChange>
        </w:rPr>
        <w:t>786-5867</w:t>
      </w:r>
    </w:p>
    <w:p w:rsidR="004F3824" w:rsidRPr="001F335C" w:rsidRDefault="003621EC">
      <w:pPr>
        <w:ind w:left="114"/>
        <w:jc w:val="center"/>
        <w:rPr>
          <w:rFonts w:eastAsia="Times New Roman" w:cstheme="minorHAnsi"/>
          <w:sz w:val="20"/>
          <w:szCs w:val="20"/>
          <w:rPrChange w:id="1161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1"/>
          <w:sz w:val="20"/>
          <w:szCs w:val="20"/>
          <w:rPrChange w:id="1162" w:author="Patterson, Robert" w:date="2017-04-26T13:27:00Z">
            <w:rPr>
              <w:rFonts w:ascii="Times New Roman"/>
              <w:spacing w:val="1"/>
              <w:sz w:val="20"/>
            </w:rPr>
          </w:rPrChange>
        </w:rPr>
        <w:t>Toll</w:t>
      </w:r>
      <w:r w:rsidRPr="001F335C">
        <w:rPr>
          <w:rFonts w:cstheme="minorHAnsi"/>
          <w:spacing w:val="-8"/>
          <w:sz w:val="20"/>
          <w:szCs w:val="20"/>
          <w:rPrChange w:id="1163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64" w:author="Patterson, Robert" w:date="2017-04-26T13:27:00Z">
            <w:rPr>
              <w:rFonts w:ascii="Times New Roman"/>
              <w:sz w:val="20"/>
            </w:rPr>
          </w:rPrChange>
        </w:rPr>
        <w:t>Free:</w:t>
      </w:r>
      <w:r w:rsidRPr="001F335C">
        <w:rPr>
          <w:rFonts w:cstheme="minorHAnsi"/>
          <w:spacing w:val="-7"/>
          <w:sz w:val="20"/>
          <w:szCs w:val="20"/>
          <w:rPrChange w:id="1165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166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(888)</w:t>
      </w:r>
      <w:r w:rsidRPr="001F335C">
        <w:rPr>
          <w:rFonts w:cstheme="minorHAnsi"/>
          <w:spacing w:val="-7"/>
          <w:sz w:val="20"/>
          <w:szCs w:val="20"/>
          <w:rPrChange w:id="1167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68" w:author="Patterson, Robert" w:date="2017-04-26T13:27:00Z">
            <w:rPr>
              <w:rFonts w:ascii="Times New Roman"/>
              <w:sz w:val="20"/>
            </w:rPr>
          </w:rPrChange>
        </w:rPr>
        <w:t>370-4834</w:t>
      </w:r>
    </w:p>
    <w:p w:rsidR="004F3824" w:rsidRPr="001F335C" w:rsidRDefault="003621EC">
      <w:pPr>
        <w:ind w:left="112"/>
        <w:jc w:val="center"/>
        <w:rPr>
          <w:rFonts w:eastAsia="Times New Roman" w:cstheme="minorHAnsi"/>
          <w:sz w:val="20"/>
          <w:szCs w:val="20"/>
          <w:rPrChange w:id="1169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1170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Fax:</w:t>
      </w:r>
      <w:r w:rsidRPr="001F335C">
        <w:rPr>
          <w:rFonts w:cstheme="minorHAnsi"/>
          <w:spacing w:val="-9"/>
          <w:sz w:val="20"/>
          <w:szCs w:val="20"/>
          <w:rPrChange w:id="1171" w:author="Patterson, Robert" w:date="2017-04-26T13:27:00Z">
            <w:rPr>
              <w:rFonts w:ascii="Times New Roman"/>
              <w:spacing w:val="-9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72" w:author="Patterson, Robert" w:date="2017-04-26T13:27:00Z">
            <w:rPr>
              <w:rFonts w:ascii="Times New Roman"/>
              <w:sz w:val="20"/>
            </w:rPr>
          </w:rPrChange>
        </w:rPr>
        <w:t>(802)</w:t>
      </w:r>
      <w:r w:rsidRPr="001F335C">
        <w:rPr>
          <w:rFonts w:cstheme="minorHAnsi"/>
          <w:spacing w:val="-8"/>
          <w:sz w:val="20"/>
          <w:szCs w:val="20"/>
          <w:rPrChange w:id="1173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74" w:author="Patterson, Robert" w:date="2017-04-26T13:27:00Z">
            <w:rPr>
              <w:rFonts w:ascii="Times New Roman"/>
              <w:sz w:val="20"/>
            </w:rPr>
          </w:rPrChange>
        </w:rPr>
        <w:t>768-5872</w:t>
      </w:r>
    </w:p>
    <w:p w:rsidR="004F3824" w:rsidRPr="001F335C" w:rsidRDefault="003621EC">
      <w:pPr>
        <w:spacing w:before="73" w:line="228" w:lineRule="exact"/>
        <w:ind w:left="106"/>
        <w:jc w:val="center"/>
        <w:rPr>
          <w:rFonts w:eastAsia="Times New Roman" w:cstheme="minorHAnsi"/>
          <w:sz w:val="20"/>
          <w:szCs w:val="20"/>
          <w:rPrChange w:id="1175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176" w:author="Patterson, Robert" w:date="2017-04-26T13:27:00Z">
            <w:rPr/>
          </w:rPrChange>
        </w:rPr>
        <w:br w:type="column"/>
      </w:r>
      <w:r w:rsidRPr="001F335C">
        <w:rPr>
          <w:rFonts w:cstheme="minorHAnsi"/>
          <w:b/>
          <w:spacing w:val="-1"/>
          <w:sz w:val="20"/>
          <w:szCs w:val="20"/>
          <w:rPrChange w:id="1177" w:author="Patterson, Robert" w:date="2017-04-26T13:27:00Z">
            <w:rPr>
              <w:rFonts w:ascii="Times New Roman"/>
              <w:b/>
              <w:spacing w:val="-1"/>
              <w:sz w:val="20"/>
            </w:rPr>
          </w:rPrChange>
        </w:rPr>
        <w:t>Springfield:</w:t>
      </w:r>
    </w:p>
    <w:p w:rsidR="004F3824" w:rsidRPr="001F335C" w:rsidRDefault="003621EC">
      <w:pPr>
        <w:spacing w:line="227" w:lineRule="exact"/>
        <w:ind w:left="111"/>
        <w:jc w:val="center"/>
        <w:rPr>
          <w:rFonts w:eastAsia="Times New Roman" w:cstheme="minorHAnsi"/>
          <w:sz w:val="20"/>
          <w:szCs w:val="20"/>
          <w:rPrChange w:id="1178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179" w:author="Patterson, Robert" w:date="2017-04-26T13:27:00Z">
            <w:rPr>
              <w:rFonts w:ascii="Times New Roman"/>
              <w:sz w:val="20"/>
            </w:rPr>
          </w:rPrChange>
        </w:rPr>
        <w:t>100</w:t>
      </w:r>
      <w:r w:rsidRPr="001F335C">
        <w:rPr>
          <w:rFonts w:cstheme="minorHAnsi"/>
          <w:spacing w:val="-5"/>
          <w:sz w:val="20"/>
          <w:szCs w:val="20"/>
          <w:rPrChange w:id="1180" w:author="Patterson, Robert" w:date="2017-04-26T13:27:00Z">
            <w:rPr>
              <w:rFonts w:ascii="Times New Roman"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81" w:author="Patterson, Robert" w:date="2017-04-26T13:27:00Z">
            <w:rPr>
              <w:rFonts w:ascii="Times New Roman"/>
              <w:sz w:val="20"/>
            </w:rPr>
          </w:rPrChange>
        </w:rPr>
        <w:t>Mineral</w:t>
      </w:r>
      <w:r w:rsidRPr="001F335C">
        <w:rPr>
          <w:rFonts w:cstheme="minorHAnsi"/>
          <w:spacing w:val="-6"/>
          <w:sz w:val="20"/>
          <w:szCs w:val="20"/>
          <w:rPrChange w:id="1182" w:author="Patterson, Robert" w:date="2017-04-26T13:27:00Z">
            <w:rPr>
              <w:rFonts w:ascii="Times New Roman"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83" w:author="Patterson, Robert" w:date="2017-04-26T13:27:00Z">
            <w:rPr>
              <w:rFonts w:ascii="Times New Roman"/>
              <w:sz w:val="20"/>
            </w:rPr>
          </w:rPrChange>
        </w:rPr>
        <w:t>St.</w:t>
      </w:r>
    </w:p>
    <w:p w:rsidR="004F3824" w:rsidRPr="001F335C" w:rsidRDefault="003621EC">
      <w:pPr>
        <w:spacing w:line="229" w:lineRule="exact"/>
        <w:ind w:left="110"/>
        <w:jc w:val="center"/>
        <w:rPr>
          <w:rFonts w:eastAsia="Times New Roman" w:cstheme="minorHAnsi"/>
          <w:sz w:val="20"/>
          <w:szCs w:val="20"/>
          <w:rPrChange w:id="1184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1185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Suite</w:t>
      </w:r>
      <w:r w:rsidRPr="001F335C">
        <w:rPr>
          <w:rFonts w:cstheme="minorHAnsi"/>
          <w:spacing w:val="-8"/>
          <w:sz w:val="20"/>
          <w:szCs w:val="20"/>
          <w:rPrChange w:id="1186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87" w:author="Patterson, Robert" w:date="2017-04-26T13:27:00Z">
            <w:rPr>
              <w:rFonts w:ascii="Times New Roman"/>
              <w:sz w:val="20"/>
            </w:rPr>
          </w:rPrChange>
        </w:rPr>
        <w:t>307</w:t>
      </w:r>
    </w:p>
    <w:p w:rsidR="004F3824" w:rsidRPr="001F335C" w:rsidRDefault="003621EC">
      <w:pPr>
        <w:ind w:left="110"/>
        <w:jc w:val="center"/>
        <w:rPr>
          <w:rFonts w:eastAsia="Times New Roman" w:cstheme="minorHAnsi"/>
          <w:sz w:val="20"/>
          <w:szCs w:val="20"/>
          <w:rPrChange w:id="1188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1189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Springfield,</w:t>
      </w:r>
      <w:r w:rsidRPr="001F335C">
        <w:rPr>
          <w:rFonts w:cstheme="minorHAnsi"/>
          <w:spacing w:val="-9"/>
          <w:sz w:val="20"/>
          <w:szCs w:val="20"/>
          <w:rPrChange w:id="1190" w:author="Patterson, Robert" w:date="2017-04-26T13:27:00Z">
            <w:rPr>
              <w:rFonts w:ascii="Times New Roman"/>
              <w:spacing w:val="-9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91" w:author="Patterson, Robert" w:date="2017-04-26T13:27:00Z">
            <w:rPr>
              <w:rFonts w:ascii="Times New Roman"/>
              <w:sz w:val="20"/>
            </w:rPr>
          </w:rPrChange>
        </w:rPr>
        <w:t>VT</w:t>
      </w:r>
      <w:r w:rsidRPr="001F335C">
        <w:rPr>
          <w:rFonts w:cstheme="minorHAnsi"/>
          <w:spacing w:val="-6"/>
          <w:sz w:val="20"/>
          <w:szCs w:val="20"/>
          <w:rPrChange w:id="1192" w:author="Patterson, Robert" w:date="2017-04-26T13:27:00Z">
            <w:rPr>
              <w:rFonts w:ascii="Times New Roman"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93" w:author="Patterson, Robert" w:date="2017-04-26T13:27:00Z">
            <w:rPr>
              <w:rFonts w:ascii="Times New Roman"/>
              <w:sz w:val="20"/>
            </w:rPr>
          </w:rPrChange>
        </w:rPr>
        <w:t>05156</w:t>
      </w:r>
    </w:p>
    <w:p w:rsidR="004F3824" w:rsidRPr="001F335C" w:rsidRDefault="003621EC">
      <w:pPr>
        <w:ind w:left="112"/>
        <w:jc w:val="center"/>
        <w:rPr>
          <w:rFonts w:eastAsia="Times New Roman" w:cstheme="minorHAnsi"/>
          <w:sz w:val="20"/>
          <w:szCs w:val="20"/>
          <w:rPrChange w:id="1194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195" w:author="Patterson, Robert" w:date="2017-04-26T13:27:00Z">
            <w:rPr>
              <w:rFonts w:ascii="Times New Roman"/>
              <w:sz w:val="20"/>
            </w:rPr>
          </w:rPrChange>
        </w:rPr>
        <w:t>Main</w:t>
      </w:r>
      <w:r w:rsidRPr="001F335C">
        <w:rPr>
          <w:rFonts w:cstheme="minorHAnsi"/>
          <w:spacing w:val="-10"/>
          <w:sz w:val="20"/>
          <w:szCs w:val="20"/>
          <w:rPrChange w:id="1196" w:author="Patterson, Robert" w:date="2017-04-26T13:27:00Z">
            <w:rPr>
              <w:rFonts w:ascii="Times New Roman"/>
              <w:spacing w:val="-10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197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Phone:</w:t>
      </w:r>
      <w:r w:rsidRPr="001F335C">
        <w:rPr>
          <w:rFonts w:cstheme="minorHAnsi"/>
          <w:spacing w:val="-7"/>
          <w:sz w:val="20"/>
          <w:szCs w:val="20"/>
          <w:rPrChange w:id="1198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199" w:author="Patterson, Robert" w:date="2017-04-26T13:27:00Z">
            <w:rPr>
              <w:rFonts w:ascii="Times New Roman"/>
              <w:sz w:val="20"/>
            </w:rPr>
          </w:rPrChange>
        </w:rPr>
        <w:t>(802)</w:t>
      </w:r>
      <w:r w:rsidRPr="001F335C">
        <w:rPr>
          <w:rFonts w:cstheme="minorHAnsi"/>
          <w:spacing w:val="-7"/>
          <w:sz w:val="20"/>
          <w:szCs w:val="20"/>
          <w:rPrChange w:id="1200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del w:id="1201" w:author="Patterson, Robert" w:date="2017-04-26T10:33:00Z">
        <w:r w:rsidRPr="001F335C" w:rsidDel="0030645E">
          <w:rPr>
            <w:rFonts w:cstheme="minorHAnsi"/>
            <w:sz w:val="20"/>
            <w:szCs w:val="20"/>
            <w:rPrChange w:id="1202" w:author="Patterson, Robert" w:date="2017-04-26T13:27:00Z">
              <w:rPr>
                <w:rFonts w:ascii="Times New Roman"/>
                <w:sz w:val="20"/>
              </w:rPr>
            </w:rPrChange>
          </w:rPr>
          <w:delText>5</w:delText>
        </w:r>
      </w:del>
      <w:ins w:id="1203" w:author="Patterson, Robert" w:date="2017-04-26T10:33:00Z">
        <w:r w:rsidR="0030645E" w:rsidRPr="001F335C">
          <w:rPr>
            <w:rFonts w:cstheme="minorHAnsi"/>
            <w:sz w:val="20"/>
            <w:szCs w:val="20"/>
            <w:rPrChange w:id="1204" w:author="Patterson, Robert" w:date="2017-04-26T13:27:00Z">
              <w:rPr>
                <w:rFonts w:ascii="Times New Roman"/>
                <w:sz w:val="20"/>
              </w:rPr>
            </w:rPrChange>
          </w:rPr>
          <w:t>8</w:t>
        </w:r>
      </w:ins>
      <w:r w:rsidRPr="001F335C">
        <w:rPr>
          <w:rFonts w:cstheme="minorHAnsi"/>
          <w:sz w:val="20"/>
          <w:szCs w:val="20"/>
          <w:rPrChange w:id="1205" w:author="Patterson, Robert" w:date="2017-04-26T13:27:00Z">
            <w:rPr>
              <w:rFonts w:ascii="Times New Roman"/>
              <w:sz w:val="20"/>
            </w:rPr>
          </w:rPrChange>
        </w:rPr>
        <w:t>85-8883</w:t>
      </w:r>
    </w:p>
    <w:p w:rsidR="004F3824" w:rsidRPr="001F335C" w:rsidRDefault="003621EC">
      <w:pPr>
        <w:ind w:left="114"/>
        <w:jc w:val="center"/>
        <w:rPr>
          <w:rFonts w:eastAsia="Times New Roman" w:cstheme="minorHAnsi"/>
          <w:sz w:val="20"/>
          <w:szCs w:val="20"/>
          <w:rPrChange w:id="1206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1"/>
          <w:sz w:val="20"/>
          <w:szCs w:val="20"/>
          <w:rPrChange w:id="1207" w:author="Patterson, Robert" w:date="2017-04-26T13:27:00Z">
            <w:rPr>
              <w:rFonts w:ascii="Times New Roman"/>
              <w:spacing w:val="1"/>
              <w:sz w:val="20"/>
            </w:rPr>
          </w:rPrChange>
        </w:rPr>
        <w:t>Toll</w:t>
      </w:r>
      <w:r w:rsidRPr="001F335C">
        <w:rPr>
          <w:rFonts w:cstheme="minorHAnsi"/>
          <w:spacing w:val="-8"/>
          <w:sz w:val="20"/>
          <w:szCs w:val="20"/>
          <w:rPrChange w:id="1208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09" w:author="Patterson, Robert" w:date="2017-04-26T13:27:00Z">
            <w:rPr>
              <w:rFonts w:ascii="Times New Roman"/>
              <w:sz w:val="20"/>
            </w:rPr>
          </w:rPrChange>
        </w:rPr>
        <w:t>Free:</w:t>
      </w:r>
      <w:r w:rsidRPr="001F335C">
        <w:rPr>
          <w:rFonts w:cstheme="minorHAnsi"/>
          <w:spacing w:val="-7"/>
          <w:sz w:val="20"/>
          <w:szCs w:val="20"/>
          <w:rPrChange w:id="1210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211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(866)</w:t>
      </w:r>
      <w:r w:rsidRPr="001F335C">
        <w:rPr>
          <w:rFonts w:cstheme="minorHAnsi"/>
          <w:spacing w:val="-7"/>
          <w:sz w:val="20"/>
          <w:szCs w:val="20"/>
          <w:rPrChange w:id="1212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13" w:author="Patterson, Robert" w:date="2017-04-26T13:27:00Z">
            <w:rPr>
              <w:rFonts w:ascii="Times New Roman"/>
              <w:sz w:val="20"/>
            </w:rPr>
          </w:rPrChange>
        </w:rPr>
        <w:t>404-8883</w:t>
      </w:r>
    </w:p>
    <w:p w:rsidR="004F3824" w:rsidRPr="001F335C" w:rsidRDefault="003621EC">
      <w:pPr>
        <w:ind w:left="112"/>
        <w:jc w:val="center"/>
        <w:rPr>
          <w:rFonts w:eastAsia="Times New Roman" w:cstheme="minorHAnsi"/>
          <w:sz w:val="20"/>
          <w:szCs w:val="20"/>
          <w:rPrChange w:id="1214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1215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Fax:</w:t>
      </w:r>
      <w:r w:rsidRPr="001F335C">
        <w:rPr>
          <w:rFonts w:cstheme="minorHAnsi"/>
          <w:spacing w:val="-9"/>
          <w:sz w:val="20"/>
          <w:szCs w:val="20"/>
          <w:rPrChange w:id="1216" w:author="Patterson, Robert" w:date="2017-04-26T13:27:00Z">
            <w:rPr>
              <w:rFonts w:ascii="Times New Roman"/>
              <w:spacing w:val="-9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17" w:author="Patterson, Robert" w:date="2017-04-26T13:27:00Z">
            <w:rPr>
              <w:rFonts w:ascii="Times New Roman"/>
              <w:sz w:val="20"/>
            </w:rPr>
          </w:rPrChange>
        </w:rPr>
        <w:t>(802)</w:t>
      </w:r>
      <w:r w:rsidRPr="001F335C">
        <w:rPr>
          <w:rFonts w:cstheme="minorHAnsi"/>
          <w:spacing w:val="-8"/>
          <w:sz w:val="20"/>
          <w:szCs w:val="20"/>
          <w:rPrChange w:id="1218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19" w:author="Patterson, Robert" w:date="2017-04-26T13:27:00Z">
            <w:rPr>
              <w:rFonts w:ascii="Times New Roman"/>
              <w:sz w:val="20"/>
            </w:rPr>
          </w:rPrChange>
        </w:rPr>
        <w:t>885-8885</w:t>
      </w:r>
    </w:p>
    <w:p w:rsidR="004F3824" w:rsidRPr="001F335C" w:rsidRDefault="003621EC">
      <w:pPr>
        <w:spacing w:before="73" w:line="228" w:lineRule="exact"/>
        <w:ind w:left="468" w:right="469"/>
        <w:jc w:val="center"/>
        <w:rPr>
          <w:rFonts w:eastAsia="Times New Roman" w:cstheme="minorHAnsi"/>
          <w:sz w:val="20"/>
          <w:szCs w:val="20"/>
          <w:rPrChange w:id="1220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221" w:author="Patterson, Robert" w:date="2017-04-26T13:27:00Z">
            <w:rPr/>
          </w:rPrChange>
        </w:rPr>
        <w:br w:type="column"/>
      </w:r>
      <w:r w:rsidRPr="001F335C">
        <w:rPr>
          <w:rFonts w:cstheme="minorHAnsi"/>
          <w:b/>
          <w:spacing w:val="-1"/>
          <w:sz w:val="20"/>
          <w:szCs w:val="20"/>
          <w:rPrChange w:id="1222" w:author="Patterson, Robert" w:date="2017-04-26T13:27:00Z">
            <w:rPr>
              <w:rFonts w:ascii="Times New Roman"/>
              <w:b/>
              <w:spacing w:val="-1"/>
              <w:sz w:val="20"/>
            </w:rPr>
          </w:rPrChange>
        </w:rPr>
        <w:t>Williston:</w:t>
      </w:r>
    </w:p>
    <w:p w:rsidR="004F3824" w:rsidRPr="001F335C" w:rsidRDefault="003621EC">
      <w:pPr>
        <w:spacing w:line="227" w:lineRule="exact"/>
        <w:ind w:left="469" w:right="469"/>
        <w:jc w:val="center"/>
        <w:rPr>
          <w:rFonts w:eastAsia="Times New Roman" w:cstheme="minorHAnsi"/>
          <w:sz w:val="20"/>
          <w:szCs w:val="20"/>
          <w:rPrChange w:id="1223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del w:id="1224" w:author="Patterson, Robert" w:date="2017-04-26T10:30:00Z">
        <w:r w:rsidRPr="001F335C" w:rsidDel="0030645E">
          <w:rPr>
            <w:rFonts w:cstheme="minorHAnsi"/>
            <w:sz w:val="20"/>
            <w:szCs w:val="20"/>
            <w:rPrChange w:id="1225" w:author="Patterson, Robert" w:date="2017-04-26T13:27:00Z">
              <w:rPr>
                <w:rFonts w:ascii="Times New Roman"/>
                <w:sz w:val="20"/>
              </w:rPr>
            </w:rPrChange>
          </w:rPr>
          <w:delText>372</w:delText>
        </w:r>
      </w:del>
      <w:ins w:id="1226" w:author="Patterson, Robert" w:date="2017-04-26T10:30:00Z">
        <w:r w:rsidR="0030645E" w:rsidRPr="001F335C">
          <w:rPr>
            <w:rFonts w:cstheme="minorHAnsi"/>
            <w:sz w:val="20"/>
            <w:szCs w:val="20"/>
            <w:rPrChange w:id="1227" w:author="Patterson, Robert" w:date="2017-04-26T13:27:00Z">
              <w:rPr>
                <w:rFonts w:ascii="Times New Roman"/>
                <w:sz w:val="20"/>
              </w:rPr>
            </w:rPrChange>
          </w:rPr>
          <w:t>380</w:t>
        </w:r>
      </w:ins>
      <w:r w:rsidRPr="001F335C">
        <w:rPr>
          <w:rFonts w:cstheme="minorHAnsi"/>
          <w:spacing w:val="-7"/>
          <w:sz w:val="20"/>
          <w:szCs w:val="20"/>
          <w:rPrChange w:id="1228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229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Hurricane</w:t>
      </w:r>
      <w:r w:rsidRPr="001F335C">
        <w:rPr>
          <w:rFonts w:cstheme="minorHAnsi"/>
          <w:spacing w:val="-7"/>
          <w:sz w:val="20"/>
          <w:szCs w:val="20"/>
          <w:rPrChange w:id="1230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231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Lane</w:t>
      </w:r>
    </w:p>
    <w:p w:rsidR="004F3824" w:rsidRPr="001F335C" w:rsidRDefault="003621EC">
      <w:pPr>
        <w:spacing w:line="229" w:lineRule="exact"/>
        <w:ind w:left="106" w:right="106"/>
        <w:jc w:val="center"/>
        <w:rPr>
          <w:rFonts w:eastAsia="Times New Roman" w:cstheme="minorHAnsi"/>
          <w:sz w:val="20"/>
          <w:szCs w:val="20"/>
          <w:rPrChange w:id="1232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1233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Suite</w:t>
      </w:r>
      <w:r w:rsidRPr="001F335C">
        <w:rPr>
          <w:rFonts w:cstheme="minorHAnsi"/>
          <w:spacing w:val="-8"/>
          <w:sz w:val="20"/>
          <w:szCs w:val="20"/>
          <w:rPrChange w:id="1234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35" w:author="Patterson, Robert" w:date="2017-04-26T13:27:00Z">
            <w:rPr>
              <w:rFonts w:ascii="Times New Roman"/>
              <w:sz w:val="20"/>
            </w:rPr>
          </w:rPrChange>
        </w:rPr>
        <w:t>10</w:t>
      </w:r>
      <w:del w:id="1236" w:author="Patterson, Robert" w:date="2017-04-26T10:30:00Z">
        <w:r w:rsidRPr="001F335C" w:rsidDel="0030645E">
          <w:rPr>
            <w:rFonts w:cstheme="minorHAnsi"/>
            <w:sz w:val="20"/>
            <w:szCs w:val="20"/>
            <w:rPrChange w:id="1237" w:author="Patterson, Robert" w:date="2017-04-26T13:27:00Z">
              <w:rPr>
                <w:rFonts w:ascii="Times New Roman"/>
                <w:sz w:val="20"/>
              </w:rPr>
            </w:rPrChange>
          </w:rPr>
          <w:delText>2</w:delText>
        </w:r>
      </w:del>
      <w:ins w:id="1238" w:author="Patterson, Robert" w:date="2017-04-26T10:30:00Z">
        <w:r w:rsidR="0030645E" w:rsidRPr="001F335C">
          <w:rPr>
            <w:rFonts w:cstheme="minorHAnsi"/>
            <w:sz w:val="20"/>
            <w:szCs w:val="20"/>
            <w:rPrChange w:id="1239" w:author="Patterson, Robert" w:date="2017-04-26T13:27:00Z">
              <w:rPr>
                <w:rFonts w:ascii="Times New Roman"/>
                <w:sz w:val="20"/>
              </w:rPr>
            </w:rPrChange>
          </w:rPr>
          <w:t>1</w:t>
        </w:r>
      </w:ins>
    </w:p>
    <w:p w:rsidR="004F3824" w:rsidRPr="001F335C" w:rsidRDefault="003621EC">
      <w:pPr>
        <w:ind w:left="105" w:right="106"/>
        <w:jc w:val="center"/>
        <w:rPr>
          <w:rFonts w:eastAsia="Times New Roman" w:cstheme="minorHAnsi"/>
          <w:sz w:val="20"/>
          <w:szCs w:val="20"/>
          <w:rPrChange w:id="1240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1241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Williston,</w:t>
      </w:r>
      <w:r w:rsidRPr="001F335C">
        <w:rPr>
          <w:rFonts w:cstheme="minorHAnsi"/>
          <w:spacing w:val="-8"/>
          <w:sz w:val="20"/>
          <w:szCs w:val="20"/>
          <w:rPrChange w:id="1242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43" w:author="Patterson, Robert" w:date="2017-04-26T13:27:00Z">
            <w:rPr>
              <w:rFonts w:ascii="Times New Roman"/>
              <w:sz w:val="20"/>
            </w:rPr>
          </w:rPrChange>
        </w:rPr>
        <w:t>VT</w:t>
      </w:r>
      <w:r w:rsidRPr="001F335C">
        <w:rPr>
          <w:rFonts w:cstheme="minorHAnsi"/>
          <w:spacing w:val="-5"/>
          <w:sz w:val="20"/>
          <w:szCs w:val="20"/>
          <w:rPrChange w:id="1244" w:author="Patterson, Robert" w:date="2017-04-26T13:27:00Z">
            <w:rPr>
              <w:rFonts w:ascii="Times New Roman"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45" w:author="Patterson, Robert" w:date="2017-04-26T13:27:00Z">
            <w:rPr>
              <w:rFonts w:ascii="Times New Roman"/>
              <w:sz w:val="20"/>
            </w:rPr>
          </w:rPrChange>
        </w:rPr>
        <w:t>05495</w:t>
      </w:r>
    </w:p>
    <w:p w:rsidR="004F3824" w:rsidRPr="001F335C" w:rsidRDefault="003621EC">
      <w:pPr>
        <w:ind w:left="108" w:right="106"/>
        <w:jc w:val="center"/>
        <w:rPr>
          <w:rFonts w:eastAsia="Times New Roman" w:cstheme="minorHAnsi"/>
          <w:sz w:val="20"/>
          <w:szCs w:val="20"/>
          <w:rPrChange w:id="1246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247" w:author="Patterson, Robert" w:date="2017-04-26T13:27:00Z">
            <w:rPr>
              <w:rFonts w:ascii="Times New Roman"/>
              <w:sz w:val="20"/>
            </w:rPr>
          </w:rPrChange>
        </w:rPr>
        <w:t>Main</w:t>
      </w:r>
      <w:r w:rsidRPr="001F335C">
        <w:rPr>
          <w:rFonts w:cstheme="minorHAnsi"/>
          <w:spacing w:val="-10"/>
          <w:sz w:val="20"/>
          <w:szCs w:val="20"/>
          <w:rPrChange w:id="1248" w:author="Patterson, Robert" w:date="2017-04-26T13:27:00Z">
            <w:rPr>
              <w:rFonts w:ascii="Times New Roman"/>
              <w:spacing w:val="-10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249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Phone:</w:t>
      </w:r>
      <w:r w:rsidRPr="001F335C">
        <w:rPr>
          <w:rFonts w:cstheme="minorHAnsi"/>
          <w:spacing w:val="-7"/>
          <w:sz w:val="20"/>
          <w:szCs w:val="20"/>
          <w:rPrChange w:id="1250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51" w:author="Patterson, Robert" w:date="2017-04-26T13:27:00Z">
            <w:rPr>
              <w:rFonts w:ascii="Times New Roman"/>
              <w:sz w:val="20"/>
            </w:rPr>
          </w:rPrChange>
        </w:rPr>
        <w:t>(802)</w:t>
      </w:r>
      <w:r w:rsidRPr="001F335C">
        <w:rPr>
          <w:rFonts w:cstheme="minorHAnsi"/>
          <w:spacing w:val="-7"/>
          <w:sz w:val="20"/>
          <w:szCs w:val="20"/>
          <w:rPrChange w:id="1252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53" w:author="Patterson, Robert" w:date="2017-04-26T13:27:00Z">
            <w:rPr>
              <w:rFonts w:ascii="Times New Roman"/>
              <w:sz w:val="20"/>
            </w:rPr>
          </w:rPrChange>
        </w:rPr>
        <w:t>879-2300</w:t>
      </w:r>
    </w:p>
    <w:p w:rsidR="004F3824" w:rsidRPr="001F335C" w:rsidRDefault="003621EC">
      <w:pPr>
        <w:ind w:left="108" w:right="104"/>
        <w:jc w:val="center"/>
        <w:rPr>
          <w:rFonts w:eastAsia="Times New Roman" w:cstheme="minorHAnsi"/>
          <w:sz w:val="20"/>
          <w:szCs w:val="20"/>
          <w:rPrChange w:id="1254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1"/>
          <w:sz w:val="20"/>
          <w:szCs w:val="20"/>
          <w:rPrChange w:id="1255" w:author="Patterson, Robert" w:date="2017-04-26T13:27:00Z">
            <w:rPr>
              <w:rFonts w:ascii="Times New Roman"/>
              <w:spacing w:val="1"/>
              <w:sz w:val="20"/>
            </w:rPr>
          </w:rPrChange>
        </w:rPr>
        <w:t>Toll</w:t>
      </w:r>
      <w:r w:rsidRPr="001F335C">
        <w:rPr>
          <w:rFonts w:cstheme="minorHAnsi"/>
          <w:spacing w:val="-8"/>
          <w:sz w:val="20"/>
          <w:szCs w:val="20"/>
          <w:rPrChange w:id="1256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57" w:author="Patterson, Robert" w:date="2017-04-26T13:27:00Z">
            <w:rPr>
              <w:rFonts w:ascii="Times New Roman"/>
              <w:sz w:val="20"/>
            </w:rPr>
          </w:rPrChange>
        </w:rPr>
        <w:t>Free:</w:t>
      </w:r>
      <w:r w:rsidRPr="001F335C">
        <w:rPr>
          <w:rFonts w:cstheme="minorHAnsi"/>
          <w:spacing w:val="-7"/>
          <w:sz w:val="20"/>
          <w:szCs w:val="20"/>
          <w:rPrChange w:id="1258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259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(800)</w:t>
      </w:r>
      <w:r w:rsidRPr="001F335C">
        <w:rPr>
          <w:rFonts w:cstheme="minorHAnsi"/>
          <w:spacing w:val="-7"/>
          <w:sz w:val="20"/>
          <w:szCs w:val="20"/>
          <w:rPrChange w:id="1260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61" w:author="Patterson, Robert" w:date="2017-04-26T13:27:00Z">
            <w:rPr>
              <w:rFonts w:ascii="Times New Roman"/>
              <w:sz w:val="20"/>
            </w:rPr>
          </w:rPrChange>
        </w:rPr>
        <w:t>366-8325</w:t>
      </w:r>
    </w:p>
    <w:p w:rsidR="004F3824" w:rsidRPr="001F335C" w:rsidRDefault="003621EC">
      <w:pPr>
        <w:ind w:left="108" w:right="106"/>
        <w:jc w:val="center"/>
        <w:rPr>
          <w:rFonts w:eastAsia="Times New Roman" w:cstheme="minorHAnsi"/>
          <w:sz w:val="20"/>
          <w:szCs w:val="20"/>
          <w:rPrChange w:id="1262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pacing w:val="-1"/>
          <w:sz w:val="20"/>
          <w:szCs w:val="20"/>
          <w:rPrChange w:id="1263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Fax:</w:t>
      </w:r>
      <w:r w:rsidRPr="001F335C">
        <w:rPr>
          <w:rFonts w:cstheme="minorHAnsi"/>
          <w:spacing w:val="-9"/>
          <w:sz w:val="20"/>
          <w:szCs w:val="20"/>
          <w:rPrChange w:id="1264" w:author="Patterson, Robert" w:date="2017-04-26T13:27:00Z">
            <w:rPr>
              <w:rFonts w:ascii="Times New Roman"/>
              <w:spacing w:val="-9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65" w:author="Patterson, Robert" w:date="2017-04-26T13:27:00Z">
            <w:rPr>
              <w:rFonts w:ascii="Times New Roman"/>
              <w:sz w:val="20"/>
            </w:rPr>
          </w:rPrChange>
        </w:rPr>
        <w:t>(802)</w:t>
      </w:r>
      <w:r w:rsidRPr="001F335C">
        <w:rPr>
          <w:rFonts w:cstheme="minorHAnsi"/>
          <w:spacing w:val="-8"/>
          <w:sz w:val="20"/>
          <w:szCs w:val="20"/>
          <w:rPrChange w:id="1266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67" w:author="Patterson, Robert" w:date="2017-04-26T13:27:00Z">
            <w:rPr>
              <w:rFonts w:ascii="Times New Roman"/>
              <w:sz w:val="20"/>
            </w:rPr>
          </w:rPrChange>
        </w:rPr>
        <w:t>879-2312</w:t>
      </w:r>
    </w:p>
    <w:p w:rsidR="004F3824" w:rsidRPr="001F335C" w:rsidRDefault="004F3824">
      <w:pPr>
        <w:jc w:val="center"/>
        <w:rPr>
          <w:rFonts w:eastAsia="Times New Roman" w:cstheme="minorHAnsi"/>
          <w:sz w:val="20"/>
          <w:szCs w:val="20"/>
          <w:rPrChange w:id="1268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sectPr w:rsidR="004F3824" w:rsidRPr="001F335C">
          <w:type w:val="continuous"/>
          <w:pgSz w:w="12240" w:h="15840"/>
          <w:pgMar w:top="740" w:right="860" w:bottom="1260" w:left="1040" w:header="720" w:footer="720" w:gutter="0"/>
          <w:cols w:num="4" w:space="720" w:equalWidth="0">
            <w:col w:w="2443" w:space="151"/>
            <w:col w:w="2444" w:space="154"/>
            <w:col w:w="2443" w:space="151"/>
            <w:col w:w="2554"/>
          </w:cols>
        </w:sectPr>
      </w:pPr>
    </w:p>
    <w:p w:rsidR="004F3824" w:rsidRPr="001F335C" w:rsidRDefault="004F3824">
      <w:pPr>
        <w:spacing w:before="10"/>
        <w:rPr>
          <w:rFonts w:eastAsia="Times New Roman" w:cstheme="minorHAnsi"/>
          <w:sz w:val="20"/>
          <w:szCs w:val="20"/>
          <w:rPrChange w:id="1269" w:author="Patterson, Robert" w:date="2017-04-26T13:27:00Z">
            <w:rPr>
              <w:rFonts w:ascii="Times New Roman" w:eastAsia="Times New Roman" w:hAnsi="Times New Roman" w:cs="Times New Roman"/>
              <w:sz w:val="13"/>
              <w:szCs w:val="13"/>
            </w:rPr>
          </w:rPrChange>
        </w:rPr>
      </w:pPr>
    </w:p>
    <w:p w:rsidR="004F3824" w:rsidRPr="001F335C" w:rsidRDefault="003621EC">
      <w:pPr>
        <w:spacing w:before="73" w:line="228" w:lineRule="exact"/>
        <w:ind w:right="180"/>
        <w:jc w:val="center"/>
        <w:rPr>
          <w:rFonts w:eastAsia="Times New Roman" w:cstheme="minorHAnsi"/>
          <w:sz w:val="20"/>
          <w:szCs w:val="20"/>
          <w:rPrChange w:id="1270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b/>
          <w:spacing w:val="-1"/>
          <w:sz w:val="20"/>
          <w:szCs w:val="20"/>
          <w:rPrChange w:id="1271" w:author="Patterson, Robert" w:date="2017-04-26T13:27:00Z">
            <w:rPr>
              <w:rFonts w:ascii="Times New Roman"/>
              <w:b/>
              <w:spacing w:val="-1"/>
              <w:sz w:val="20"/>
            </w:rPr>
          </w:rPrChange>
        </w:rPr>
        <w:t>The</w:t>
      </w:r>
      <w:r w:rsidRPr="001F335C">
        <w:rPr>
          <w:rFonts w:cstheme="minorHAnsi"/>
          <w:b/>
          <w:spacing w:val="-5"/>
          <w:sz w:val="20"/>
          <w:szCs w:val="20"/>
          <w:rPrChange w:id="1272" w:author="Patterson, Robert" w:date="2017-04-26T13:27:00Z">
            <w:rPr>
              <w:rFonts w:ascii="Times New Roman"/>
              <w:b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0"/>
          <w:szCs w:val="20"/>
          <w:rPrChange w:id="1273" w:author="Patterson, Robert" w:date="2017-04-26T13:27:00Z">
            <w:rPr>
              <w:rFonts w:ascii="Times New Roman"/>
              <w:b/>
              <w:sz w:val="20"/>
            </w:rPr>
          </w:rPrChange>
        </w:rPr>
        <w:t>Division</w:t>
      </w:r>
      <w:r w:rsidRPr="001F335C">
        <w:rPr>
          <w:rFonts w:cstheme="minorHAnsi"/>
          <w:b/>
          <w:spacing w:val="-6"/>
          <w:sz w:val="20"/>
          <w:szCs w:val="20"/>
          <w:rPrChange w:id="1274" w:author="Patterson, Robert" w:date="2017-04-26T13:27:00Z">
            <w:rPr>
              <w:rFonts w:ascii="Times New Roman"/>
              <w:b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0"/>
          <w:szCs w:val="20"/>
          <w:rPrChange w:id="1275" w:author="Patterson, Robert" w:date="2017-04-26T13:27:00Z">
            <w:rPr>
              <w:rFonts w:ascii="Times New Roman"/>
              <w:b/>
              <w:sz w:val="20"/>
            </w:rPr>
          </w:rPrChange>
        </w:rPr>
        <w:t>of</w:t>
      </w:r>
      <w:r w:rsidRPr="001F335C">
        <w:rPr>
          <w:rFonts w:cstheme="minorHAnsi"/>
          <w:b/>
          <w:spacing w:val="-5"/>
          <w:sz w:val="20"/>
          <w:szCs w:val="20"/>
          <w:rPrChange w:id="1276" w:author="Patterson, Robert" w:date="2017-04-26T13:27:00Z">
            <w:rPr>
              <w:rFonts w:ascii="Times New Roman"/>
              <w:b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0"/>
          <w:szCs w:val="20"/>
          <w:rPrChange w:id="1277" w:author="Patterson, Robert" w:date="2017-04-26T13:27:00Z">
            <w:rPr>
              <w:rFonts w:ascii="Times New Roman"/>
              <w:b/>
              <w:sz w:val="20"/>
            </w:rPr>
          </w:rPrChange>
        </w:rPr>
        <w:t>Fire</w:t>
      </w:r>
      <w:r w:rsidRPr="001F335C">
        <w:rPr>
          <w:rFonts w:cstheme="minorHAnsi"/>
          <w:b/>
          <w:spacing w:val="-4"/>
          <w:sz w:val="20"/>
          <w:szCs w:val="20"/>
          <w:rPrChange w:id="1278" w:author="Patterson, Robert" w:date="2017-04-26T13:27:00Z">
            <w:rPr>
              <w:rFonts w:ascii="Times New Roman"/>
              <w:b/>
              <w:spacing w:val="-4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0"/>
          <w:szCs w:val="20"/>
          <w:rPrChange w:id="1279" w:author="Patterson, Robert" w:date="2017-04-26T13:27:00Z">
            <w:rPr>
              <w:rFonts w:ascii="Times New Roman"/>
              <w:b/>
              <w:sz w:val="20"/>
            </w:rPr>
          </w:rPrChange>
        </w:rPr>
        <w:t>Safety</w:t>
      </w:r>
      <w:r w:rsidRPr="001F335C">
        <w:rPr>
          <w:rFonts w:cstheme="minorHAnsi"/>
          <w:b/>
          <w:spacing w:val="-6"/>
          <w:sz w:val="20"/>
          <w:szCs w:val="20"/>
          <w:rPrChange w:id="1280" w:author="Patterson, Robert" w:date="2017-04-26T13:27:00Z">
            <w:rPr>
              <w:rFonts w:ascii="Times New Roman"/>
              <w:b/>
              <w:spacing w:val="-6"/>
              <w:sz w:val="20"/>
            </w:rPr>
          </w:rPrChange>
        </w:rPr>
        <w:t xml:space="preserve"> </w:t>
      </w:r>
      <w:del w:id="1281" w:author="Patterson, Robert" w:date="2017-04-26T10:33:00Z">
        <w:r w:rsidRPr="001F335C" w:rsidDel="0030645E">
          <w:rPr>
            <w:rFonts w:cstheme="minorHAnsi"/>
            <w:b/>
            <w:sz w:val="20"/>
            <w:szCs w:val="20"/>
            <w:rPrChange w:id="1282" w:author="Patterson, Robert" w:date="2017-04-26T13:27:00Z">
              <w:rPr>
                <w:rFonts w:ascii="Times New Roman"/>
                <w:b/>
                <w:sz w:val="20"/>
              </w:rPr>
            </w:rPrChange>
          </w:rPr>
          <w:delText>Main</w:delText>
        </w:r>
      </w:del>
      <w:ins w:id="1283" w:author="Patterson, Robert" w:date="2017-04-26T10:34:00Z">
        <w:r w:rsidR="0030645E" w:rsidRPr="001F335C">
          <w:rPr>
            <w:rFonts w:cstheme="minorHAnsi"/>
            <w:b/>
            <w:sz w:val="20"/>
            <w:szCs w:val="20"/>
            <w:rPrChange w:id="1284" w:author="Patterson, Robert" w:date="2017-04-26T13:27:00Z">
              <w:rPr>
                <w:rFonts w:ascii="Times New Roman"/>
                <w:b/>
                <w:sz w:val="20"/>
              </w:rPr>
            </w:rPrChange>
          </w:rPr>
          <w:t>Central</w:t>
        </w:r>
      </w:ins>
      <w:r w:rsidRPr="001F335C">
        <w:rPr>
          <w:rFonts w:cstheme="minorHAnsi"/>
          <w:b/>
          <w:spacing w:val="-5"/>
          <w:sz w:val="20"/>
          <w:szCs w:val="20"/>
          <w:rPrChange w:id="1285" w:author="Patterson, Robert" w:date="2017-04-26T13:27:00Z">
            <w:rPr>
              <w:rFonts w:ascii="Times New Roman"/>
              <w:b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z w:val="20"/>
          <w:szCs w:val="20"/>
          <w:rPrChange w:id="1286" w:author="Patterson, Robert" w:date="2017-04-26T13:27:00Z">
            <w:rPr>
              <w:rFonts w:ascii="Times New Roman"/>
              <w:b/>
              <w:sz w:val="20"/>
            </w:rPr>
          </w:rPrChange>
        </w:rPr>
        <w:t>Office</w:t>
      </w:r>
      <w:r w:rsidRPr="001F335C">
        <w:rPr>
          <w:rFonts w:cstheme="minorHAnsi"/>
          <w:b/>
          <w:spacing w:val="-5"/>
          <w:sz w:val="20"/>
          <w:szCs w:val="20"/>
          <w:rPrChange w:id="1287" w:author="Patterson, Robert" w:date="2017-04-26T13:27:00Z">
            <w:rPr>
              <w:rFonts w:ascii="Times New Roman"/>
              <w:b/>
              <w:spacing w:val="-5"/>
              <w:sz w:val="20"/>
            </w:rPr>
          </w:rPrChange>
        </w:rPr>
        <w:t xml:space="preserve"> </w:t>
      </w:r>
      <w:r w:rsidRPr="001F335C">
        <w:rPr>
          <w:rFonts w:cstheme="minorHAnsi"/>
          <w:b/>
          <w:spacing w:val="-1"/>
          <w:sz w:val="20"/>
          <w:szCs w:val="20"/>
          <w:rPrChange w:id="1288" w:author="Patterson, Robert" w:date="2017-04-26T13:27:00Z">
            <w:rPr>
              <w:rFonts w:ascii="Times New Roman"/>
              <w:b/>
              <w:spacing w:val="-1"/>
              <w:sz w:val="20"/>
            </w:rPr>
          </w:rPrChange>
        </w:rPr>
        <w:t>is:</w:t>
      </w:r>
    </w:p>
    <w:p w:rsidR="004F3824" w:rsidRPr="001F335C" w:rsidRDefault="003621EC">
      <w:pPr>
        <w:spacing w:line="228" w:lineRule="exact"/>
        <w:ind w:right="180"/>
        <w:jc w:val="center"/>
        <w:rPr>
          <w:rFonts w:eastAsia="Times New Roman" w:cstheme="minorHAnsi"/>
          <w:sz w:val="20"/>
          <w:szCs w:val="20"/>
          <w:rPrChange w:id="1289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290" w:author="Patterson, Robert" w:date="2017-04-26T13:27:00Z">
            <w:rPr>
              <w:rFonts w:ascii="Times New Roman"/>
              <w:sz w:val="20"/>
            </w:rPr>
          </w:rPrChange>
        </w:rPr>
        <w:t>1311</w:t>
      </w:r>
      <w:r w:rsidRPr="001F335C">
        <w:rPr>
          <w:rFonts w:cstheme="minorHAnsi"/>
          <w:spacing w:val="-3"/>
          <w:sz w:val="20"/>
          <w:szCs w:val="20"/>
          <w:rPrChange w:id="1291" w:author="Patterson, Robert" w:date="2017-04-26T13:27:00Z">
            <w:rPr>
              <w:rFonts w:ascii="Times New Roman"/>
              <w:spacing w:val="-3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292" w:author="Patterson, Robert" w:date="2017-04-26T13:27:00Z">
            <w:rPr>
              <w:rFonts w:ascii="Times New Roman"/>
              <w:sz w:val="20"/>
            </w:rPr>
          </w:rPrChange>
        </w:rPr>
        <w:t>U.S.</w:t>
      </w:r>
      <w:r w:rsidRPr="001F335C">
        <w:rPr>
          <w:rFonts w:cstheme="minorHAnsi"/>
          <w:spacing w:val="-4"/>
          <w:sz w:val="20"/>
          <w:szCs w:val="20"/>
          <w:rPrChange w:id="1293" w:author="Patterson, Robert" w:date="2017-04-26T13:27:00Z">
            <w:rPr>
              <w:rFonts w:ascii="Times New Roman"/>
              <w:spacing w:val="-4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294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Route</w:t>
      </w:r>
      <w:r w:rsidRPr="001F335C">
        <w:rPr>
          <w:rFonts w:cstheme="minorHAnsi"/>
          <w:spacing w:val="-4"/>
          <w:sz w:val="20"/>
          <w:szCs w:val="20"/>
          <w:rPrChange w:id="1295" w:author="Patterson, Robert" w:date="2017-04-26T13:27:00Z">
            <w:rPr>
              <w:rFonts w:ascii="Times New Roman"/>
              <w:spacing w:val="-4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296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 xml:space="preserve">302 </w:t>
      </w:r>
      <w:r w:rsidRPr="001F335C">
        <w:rPr>
          <w:rFonts w:cstheme="minorHAnsi"/>
          <w:sz w:val="20"/>
          <w:szCs w:val="20"/>
          <w:rPrChange w:id="1297" w:author="Patterson, Robert" w:date="2017-04-26T13:27:00Z">
            <w:rPr>
              <w:rFonts w:ascii="Times New Roman"/>
              <w:sz w:val="20"/>
            </w:rPr>
          </w:rPrChange>
        </w:rPr>
        <w:t>-</w:t>
      </w:r>
      <w:r w:rsidRPr="001F335C">
        <w:rPr>
          <w:rFonts w:cstheme="minorHAnsi"/>
          <w:spacing w:val="-6"/>
          <w:sz w:val="20"/>
          <w:szCs w:val="20"/>
          <w:rPrChange w:id="1298" w:author="Patterson, Robert" w:date="2017-04-26T13:27:00Z">
            <w:rPr>
              <w:rFonts w:ascii="Times New Roman"/>
              <w:spacing w:val="-6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299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Suite</w:t>
      </w:r>
      <w:r w:rsidRPr="001F335C">
        <w:rPr>
          <w:rFonts w:cstheme="minorHAnsi"/>
          <w:spacing w:val="-4"/>
          <w:sz w:val="20"/>
          <w:szCs w:val="20"/>
          <w:rPrChange w:id="1300" w:author="Patterson, Robert" w:date="2017-04-26T13:27:00Z">
            <w:rPr>
              <w:rFonts w:ascii="Times New Roman"/>
              <w:spacing w:val="-4"/>
              <w:sz w:val="20"/>
            </w:rPr>
          </w:rPrChange>
        </w:rPr>
        <w:t xml:space="preserve"> </w:t>
      </w:r>
      <w:r w:rsidRPr="001F335C">
        <w:rPr>
          <w:rFonts w:cstheme="minorHAnsi"/>
          <w:spacing w:val="1"/>
          <w:sz w:val="20"/>
          <w:szCs w:val="20"/>
          <w:rPrChange w:id="1301" w:author="Patterson, Robert" w:date="2017-04-26T13:27:00Z">
            <w:rPr>
              <w:rFonts w:ascii="Times New Roman"/>
              <w:spacing w:val="1"/>
              <w:sz w:val="20"/>
            </w:rPr>
          </w:rPrChange>
        </w:rPr>
        <w:t>600</w:t>
      </w:r>
      <w:r w:rsidRPr="001F335C">
        <w:rPr>
          <w:rFonts w:cstheme="minorHAnsi"/>
          <w:spacing w:val="-2"/>
          <w:sz w:val="20"/>
          <w:szCs w:val="20"/>
          <w:rPrChange w:id="1302" w:author="Patterson, Robert" w:date="2017-04-26T13:27:00Z">
            <w:rPr>
              <w:rFonts w:ascii="Times New Roman"/>
              <w:spacing w:val="-2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303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Barre,</w:t>
      </w:r>
      <w:r w:rsidRPr="001F335C">
        <w:rPr>
          <w:rFonts w:cstheme="minorHAnsi"/>
          <w:spacing w:val="-3"/>
          <w:sz w:val="20"/>
          <w:szCs w:val="20"/>
          <w:rPrChange w:id="1304" w:author="Patterson, Robert" w:date="2017-04-26T13:27:00Z">
            <w:rPr>
              <w:rFonts w:ascii="Times New Roman"/>
              <w:spacing w:val="-3"/>
              <w:sz w:val="20"/>
            </w:rPr>
          </w:rPrChange>
        </w:rPr>
        <w:t xml:space="preserve"> </w:t>
      </w:r>
      <w:r w:rsidRPr="001F335C">
        <w:rPr>
          <w:rFonts w:cstheme="minorHAnsi"/>
          <w:spacing w:val="-2"/>
          <w:sz w:val="20"/>
          <w:szCs w:val="20"/>
          <w:rPrChange w:id="1305" w:author="Patterson, Robert" w:date="2017-04-26T13:27:00Z">
            <w:rPr>
              <w:rFonts w:ascii="Times New Roman"/>
              <w:spacing w:val="-2"/>
              <w:sz w:val="20"/>
            </w:rPr>
          </w:rPrChange>
        </w:rPr>
        <w:t>VT</w:t>
      </w:r>
      <w:r w:rsidRPr="001F335C">
        <w:rPr>
          <w:rFonts w:cstheme="minorHAnsi"/>
          <w:spacing w:val="-1"/>
          <w:sz w:val="20"/>
          <w:szCs w:val="20"/>
          <w:rPrChange w:id="1306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 xml:space="preserve"> 05641</w:t>
      </w:r>
    </w:p>
    <w:p w:rsidR="004F3824" w:rsidRPr="001F335C" w:rsidRDefault="003621EC">
      <w:pPr>
        <w:tabs>
          <w:tab w:val="left" w:pos="2578"/>
          <w:tab w:val="left" w:pos="4973"/>
        </w:tabs>
        <w:ind w:right="177"/>
        <w:jc w:val="center"/>
        <w:rPr>
          <w:rFonts w:eastAsia="Times New Roman" w:cstheme="minorHAnsi"/>
          <w:sz w:val="20"/>
          <w:szCs w:val="20"/>
          <w:rPrChange w:id="1307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1F335C">
        <w:rPr>
          <w:rFonts w:cstheme="minorHAnsi"/>
          <w:sz w:val="20"/>
          <w:szCs w:val="20"/>
          <w:rPrChange w:id="1308" w:author="Patterson, Robert" w:date="2017-04-26T13:27:00Z">
            <w:rPr>
              <w:rFonts w:ascii="Times New Roman"/>
              <w:sz w:val="20"/>
            </w:rPr>
          </w:rPrChange>
        </w:rPr>
        <w:t>Main</w:t>
      </w:r>
      <w:r w:rsidRPr="001F335C">
        <w:rPr>
          <w:rFonts w:cstheme="minorHAnsi"/>
          <w:spacing w:val="-10"/>
          <w:sz w:val="20"/>
          <w:szCs w:val="20"/>
          <w:rPrChange w:id="1309" w:author="Patterson, Robert" w:date="2017-04-26T13:27:00Z">
            <w:rPr>
              <w:rFonts w:ascii="Times New Roman"/>
              <w:spacing w:val="-10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310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Phone:</w:t>
      </w:r>
      <w:r w:rsidRPr="001F335C">
        <w:rPr>
          <w:rFonts w:cstheme="minorHAnsi"/>
          <w:spacing w:val="-7"/>
          <w:sz w:val="20"/>
          <w:szCs w:val="20"/>
          <w:rPrChange w:id="1311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312" w:author="Patterson, Robert" w:date="2017-04-26T13:27:00Z">
            <w:rPr>
              <w:rFonts w:ascii="Times New Roman"/>
              <w:sz w:val="20"/>
            </w:rPr>
          </w:rPrChange>
        </w:rPr>
        <w:t>(802)</w:t>
      </w:r>
      <w:r w:rsidRPr="001F335C">
        <w:rPr>
          <w:rFonts w:cstheme="minorHAnsi"/>
          <w:spacing w:val="-7"/>
          <w:sz w:val="20"/>
          <w:szCs w:val="20"/>
          <w:rPrChange w:id="1313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314" w:author="Patterson, Robert" w:date="2017-04-26T13:27:00Z">
            <w:rPr>
              <w:rFonts w:ascii="Times New Roman"/>
              <w:sz w:val="20"/>
            </w:rPr>
          </w:rPrChange>
        </w:rPr>
        <w:t>479-4761</w:t>
      </w:r>
      <w:r w:rsidRPr="001F335C">
        <w:rPr>
          <w:rFonts w:cstheme="minorHAnsi"/>
          <w:sz w:val="20"/>
          <w:szCs w:val="20"/>
          <w:rPrChange w:id="1315" w:author="Patterson, Robert" w:date="2017-04-26T13:27:00Z">
            <w:rPr>
              <w:rFonts w:ascii="Times New Roman"/>
              <w:sz w:val="20"/>
            </w:rPr>
          </w:rPrChange>
        </w:rPr>
        <w:tab/>
      </w:r>
      <w:r w:rsidRPr="001F335C">
        <w:rPr>
          <w:rFonts w:cstheme="minorHAnsi"/>
          <w:spacing w:val="1"/>
          <w:sz w:val="20"/>
          <w:szCs w:val="20"/>
          <w:rPrChange w:id="1316" w:author="Patterson, Robert" w:date="2017-04-26T13:27:00Z">
            <w:rPr>
              <w:rFonts w:ascii="Times New Roman"/>
              <w:spacing w:val="1"/>
              <w:sz w:val="20"/>
            </w:rPr>
          </w:rPrChange>
        </w:rPr>
        <w:t>Toll</w:t>
      </w:r>
      <w:r w:rsidRPr="001F335C">
        <w:rPr>
          <w:rFonts w:cstheme="minorHAnsi"/>
          <w:spacing w:val="-8"/>
          <w:sz w:val="20"/>
          <w:szCs w:val="20"/>
          <w:rPrChange w:id="1317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318" w:author="Patterson, Robert" w:date="2017-04-26T13:27:00Z">
            <w:rPr>
              <w:rFonts w:ascii="Times New Roman"/>
              <w:sz w:val="20"/>
            </w:rPr>
          </w:rPrChange>
        </w:rPr>
        <w:t>Free:</w:t>
      </w:r>
      <w:r w:rsidRPr="001F335C">
        <w:rPr>
          <w:rFonts w:cstheme="minorHAnsi"/>
          <w:spacing w:val="-7"/>
          <w:sz w:val="20"/>
          <w:szCs w:val="20"/>
          <w:rPrChange w:id="1319" w:author="Patterson, Robert" w:date="2017-04-26T13:27:00Z">
            <w:rPr>
              <w:rFonts w:ascii="Times New Roman"/>
              <w:spacing w:val="-7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320" w:author="Patterson, Robert" w:date="2017-04-26T13:27:00Z">
            <w:rPr>
              <w:rFonts w:ascii="Times New Roman"/>
              <w:sz w:val="20"/>
            </w:rPr>
          </w:rPrChange>
        </w:rPr>
        <w:t>(800)</w:t>
      </w:r>
      <w:r w:rsidRPr="001F335C">
        <w:rPr>
          <w:rFonts w:cstheme="minorHAnsi"/>
          <w:spacing w:val="-9"/>
          <w:sz w:val="20"/>
          <w:szCs w:val="20"/>
          <w:rPrChange w:id="1321" w:author="Patterson, Robert" w:date="2017-04-26T13:27:00Z">
            <w:rPr>
              <w:rFonts w:ascii="Times New Roman"/>
              <w:spacing w:val="-9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322" w:author="Patterson, Robert" w:date="2017-04-26T13:27:00Z">
            <w:rPr>
              <w:rFonts w:ascii="Times New Roman"/>
              <w:sz w:val="20"/>
            </w:rPr>
          </w:rPrChange>
        </w:rPr>
        <w:t>640-2106</w:t>
      </w:r>
      <w:r w:rsidRPr="001F335C">
        <w:rPr>
          <w:rFonts w:cstheme="minorHAnsi"/>
          <w:sz w:val="20"/>
          <w:szCs w:val="20"/>
          <w:rPrChange w:id="1323" w:author="Patterson, Robert" w:date="2017-04-26T13:27:00Z">
            <w:rPr>
              <w:rFonts w:ascii="Times New Roman"/>
              <w:sz w:val="20"/>
            </w:rPr>
          </w:rPrChange>
        </w:rPr>
        <w:tab/>
      </w:r>
      <w:r w:rsidRPr="001F335C">
        <w:rPr>
          <w:rFonts w:cstheme="minorHAnsi"/>
          <w:spacing w:val="-1"/>
          <w:sz w:val="20"/>
          <w:szCs w:val="20"/>
          <w:rPrChange w:id="1324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Fax:</w:t>
      </w:r>
      <w:r w:rsidRPr="001F335C">
        <w:rPr>
          <w:rFonts w:cstheme="minorHAnsi"/>
          <w:spacing w:val="-8"/>
          <w:sz w:val="20"/>
          <w:szCs w:val="20"/>
          <w:rPrChange w:id="1325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z w:val="20"/>
          <w:szCs w:val="20"/>
          <w:rPrChange w:id="1326" w:author="Patterson, Robert" w:date="2017-04-26T13:27:00Z">
            <w:rPr>
              <w:rFonts w:ascii="Times New Roman"/>
              <w:sz w:val="20"/>
            </w:rPr>
          </w:rPrChange>
        </w:rPr>
        <w:t>(802)</w:t>
      </w:r>
      <w:r w:rsidRPr="001F335C">
        <w:rPr>
          <w:rFonts w:cstheme="minorHAnsi"/>
          <w:spacing w:val="-8"/>
          <w:sz w:val="20"/>
          <w:szCs w:val="20"/>
          <w:rPrChange w:id="1327" w:author="Patterson, Robert" w:date="2017-04-26T13:27:00Z">
            <w:rPr>
              <w:rFonts w:ascii="Times New Roman"/>
              <w:spacing w:val="-8"/>
              <w:sz w:val="20"/>
            </w:rPr>
          </w:rPrChange>
        </w:rPr>
        <w:t xml:space="preserve"> </w:t>
      </w:r>
      <w:r w:rsidRPr="001F335C">
        <w:rPr>
          <w:rFonts w:cstheme="minorHAnsi"/>
          <w:spacing w:val="-1"/>
          <w:sz w:val="20"/>
          <w:szCs w:val="20"/>
          <w:rPrChange w:id="1328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479-</w:t>
      </w:r>
      <w:del w:id="1329" w:author="Patterson, Robert" w:date="2017-04-26T10:35:00Z">
        <w:r w:rsidRPr="001F335C" w:rsidDel="0030645E">
          <w:rPr>
            <w:rFonts w:cstheme="minorHAnsi"/>
            <w:spacing w:val="-1"/>
            <w:sz w:val="20"/>
            <w:szCs w:val="20"/>
            <w:rPrChange w:id="1330" w:author="Patterson, Robert" w:date="2017-04-26T13:27:00Z">
              <w:rPr>
                <w:rFonts w:ascii="Times New Roman"/>
                <w:spacing w:val="-1"/>
                <w:sz w:val="20"/>
              </w:rPr>
            </w:rPrChange>
          </w:rPr>
          <w:delText>4</w:delText>
        </w:r>
      </w:del>
      <w:r w:rsidRPr="001F335C">
        <w:rPr>
          <w:rFonts w:cstheme="minorHAnsi"/>
          <w:spacing w:val="-1"/>
          <w:sz w:val="20"/>
          <w:szCs w:val="20"/>
          <w:rPrChange w:id="1331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7</w:t>
      </w:r>
      <w:ins w:id="1332" w:author="Patterson, Robert" w:date="2017-04-26T10:35:00Z">
        <w:r w:rsidR="0030645E" w:rsidRPr="001F335C">
          <w:rPr>
            <w:rFonts w:cstheme="minorHAnsi"/>
            <w:spacing w:val="-1"/>
            <w:sz w:val="20"/>
            <w:szCs w:val="20"/>
            <w:rPrChange w:id="1333" w:author="Patterson, Robert" w:date="2017-04-26T13:27:00Z">
              <w:rPr>
                <w:rFonts w:ascii="Times New Roman"/>
                <w:spacing w:val="-1"/>
                <w:sz w:val="20"/>
              </w:rPr>
            </w:rPrChange>
          </w:rPr>
          <w:t>5</w:t>
        </w:r>
      </w:ins>
      <w:r w:rsidRPr="001F335C">
        <w:rPr>
          <w:rFonts w:cstheme="minorHAnsi"/>
          <w:spacing w:val="-1"/>
          <w:sz w:val="20"/>
          <w:szCs w:val="20"/>
          <w:rPrChange w:id="1334" w:author="Patterson, Robert" w:date="2017-04-26T13:27:00Z">
            <w:rPr>
              <w:rFonts w:ascii="Times New Roman"/>
              <w:spacing w:val="-1"/>
              <w:sz w:val="20"/>
            </w:rPr>
          </w:rPrChange>
        </w:rPr>
        <w:t>62</w:t>
      </w:r>
    </w:p>
    <w:p w:rsidR="004F3824" w:rsidRPr="00357F7C" w:rsidRDefault="0030510B">
      <w:pPr>
        <w:ind w:right="178"/>
        <w:jc w:val="center"/>
        <w:rPr>
          <w:rFonts w:eastAsia="Times New Roman" w:cstheme="minorHAnsi"/>
          <w:b/>
          <w:sz w:val="24"/>
          <w:szCs w:val="24"/>
          <w:rPrChange w:id="1335" w:author="Patterson, Robert" w:date="2017-04-26T13:2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r w:rsidRPr="00357F7C">
        <w:rPr>
          <w:rFonts w:cstheme="minorHAnsi"/>
          <w:b/>
          <w:sz w:val="24"/>
          <w:szCs w:val="24"/>
          <w:rPrChange w:id="1336" w:author="Patterson, Robert" w:date="2017-04-26T13:27:00Z">
            <w:rPr/>
          </w:rPrChange>
        </w:rPr>
        <w:fldChar w:fldCharType="begin"/>
      </w:r>
      <w:r w:rsidRPr="00357F7C">
        <w:rPr>
          <w:rFonts w:cstheme="minorHAnsi"/>
          <w:b/>
          <w:sz w:val="24"/>
          <w:szCs w:val="24"/>
          <w:rPrChange w:id="1337" w:author="Patterson, Robert" w:date="2017-04-26T13:27:00Z">
            <w:rPr/>
          </w:rPrChange>
        </w:rPr>
        <w:instrText xml:space="preserve"> HYPERLINK "http://www.firesafety.vermont.gov/" \h </w:instrText>
      </w:r>
      <w:r w:rsidRPr="00357F7C">
        <w:rPr>
          <w:rFonts w:cstheme="minorHAnsi"/>
          <w:b/>
          <w:sz w:val="24"/>
          <w:szCs w:val="24"/>
          <w:rPrChange w:id="1338" w:author="Patterson, Robert" w:date="2017-04-26T13:27:00Z">
            <w:rPr>
              <w:rFonts w:ascii="Times New Roman"/>
              <w:sz w:val="20"/>
            </w:rPr>
          </w:rPrChange>
        </w:rPr>
        <w:fldChar w:fldCharType="separate"/>
      </w:r>
      <w:r w:rsidR="003621EC" w:rsidRPr="00357F7C">
        <w:rPr>
          <w:rFonts w:cstheme="minorHAnsi"/>
          <w:b/>
          <w:sz w:val="24"/>
          <w:szCs w:val="24"/>
          <w:rPrChange w:id="1339" w:author="Patterson, Robert" w:date="2017-04-26T13:27:00Z">
            <w:rPr>
              <w:rFonts w:ascii="Times New Roman"/>
              <w:sz w:val="20"/>
            </w:rPr>
          </w:rPrChange>
        </w:rPr>
        <w:t>www.firesafety.vermont.gov</w:t>
      </w:r>
      <w:r w:rsidRPr="00357F7C">
        <w:rPr>
          <w:rFonts w:cstheme="minorHAnsi"/>
          <w:b/>
          <w:sz w:val="24"/>
          <w:szCs w:val="24"/>
          <w:rPrChange w:id="1340" w:author="Patterson, Robert" w:date="2017-04-26T13:27:00Z">
            <w:rPr>
              <w:rFonts w:ascii="Times New Roman"/>
              <w:sz w:val="20"/>
            </w:rPr>
          </w:rPrChange>
        </w:rPr>
        <w:fldChar w:fldCharType="end"/>
      </w:r>
    </w:p>
    <w:sectPr w:rsidR="004F3824" w:rsidRPr="00357F7C">
      <w:type w:val="continuous"/>
      <w:pgSz w:w="12240" w:h="15840"/>
      <w:pgMar w:top="740" w:right="860" w:bottom="126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4A4" w:rsidRDefault="003944A4">
      <w:r>
        <w:separator/>
      </w:r>
    </w:p>
  </w:endnote>
  <w:endnote w:type="continuationSeparator" w:id="0">
    <w:p w:rsidR="003944A4" w:rsidRDefault="0039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BaskervilleStd-Bold">
    <w:altName w:val="MS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NewBaskervilleStd-Italic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NewBaskervilleStd-Roman">
    <w:altName w:val="Arial Unicode MS"/>
    <w:panose1 w:val="00000000000000000000"/>
    <w:charset w:val="86"/>
    <w:family w:val="roman"/>
    <w:notTrueType/>
    <w:pitch w:val="default"/>
    <w:sig w:usb0="00000001" w:usb1="080F0000" w:usb2="00000010" w:usb3="00000000" w:csb0="0006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4A4" w:rsidRDefault="00394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4A4" w:rsidRDefault="003944A4">
    <w:pPr>
      <w:spacing w:line="14" w:lineRule="auto"/>
      <w:rPr>
        <w:sz w:val="20"/>
        <w:szCs w:val="20"/>
      </w:rPr>
    </w:pPr>
    <w:r>
      <w:pict>
        <v:group id="_x0000_s2050" style="position:absolute;margin-left:70.6pt;margin-top:727.3pt;width:470.95pt;height:.1pt;z-index:-27400;mso-position-horizontal-relative:page;mso-position-vertical-relative:page" coordorigin="1412,14546" coordsize="9419,2">
          <v:shape id="_x0000_s2051" style="position:absolute;left:1412;top:14546;width:9419;height:2" coordorigin="1412,14546" coordsize="9419,0" path="m1412,14546r9419,e" filled="f" strokecolor="#d9d9d9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pt;margin-top:728.75pt;width:55.85pt;height:14pt;z-index:-27376;mso-position-horizontal-relative:page;mso-position-vertical-relative:page" filled="f" stroked="f">
          <v:textbox inset="0,0,0,0">
            <w:txbxContent>
              <w:p w:rsidR="003944A4" w:rsidRDefault="003944A4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E2338">
                  <w:rPr>
                    <w:rFonts w:ascii="Times New Roman"/>
                    <w:b/>
                    <w:noProof/>
                    <w:sz w:val="24"/>
                  </w:rPr>
                  <w:t>6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 xml:space="preserve"> |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4"/>
                  </w:rPr>
                  <w:t>P a</w:t>
                </w:r>
                <w:r>
                  <w:rPr>
                    <w:rFonts w:ascii="Times New Roman"/>
                    <w:color w:val="7E7E7E"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4"/>
                  </w:rPr>
                  <w:t>g</w:t>
                </w:r>
                <w:r>
                  <w:rPr>
                    <w:rFonts w:ascii="Times New Roman"/>
                    <w:color w:val="7E7E7E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4A4" w:rsidRDefault="00394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4A4" w:rsidRDefault="003944A4">
      <w:r>
        <w:separator/>
      </w:r>
    </w:p>
  </w:footnote>
  <w:footnote w:type="continuationSeparator" w:id="0">
    <w:p w:rsidR="003944A4" w:rsidRDefault="00394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4A4" w:rsidRDefault="00394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5" w:author="Patterson, Robert" w:date="2017-04-12T13:44:00Z"/>
  <w:sdt>
    <w:sdtPr>
      <w:id w:val="143941890"/>
      <w:docPartObj>
        <w:docPartGallery w:val="Watermarks"/>
        <w:docPartUnique/>
      </w:docPartObj>
    </w:sdtPr>
    <w:sdtContent>
      <w:customXmlInsRangeEnd w:id="5"/>
      <w:p w:rsidR="003944A4" w:rsidRDefault="003944A4">
        <w:pPr>
          <w:pStyle w:val="Header"/>
        </w:pPr>
        <w:ins w:id="6" w:author="Patterson, Robert" w:date="2017-04-12T13:44:00Z"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7564455" o:spid="_x0000_s2053" type="#_x0000_t136" style="position:absolute;margin-left:0;margin-top:0;width:437.1pt;height:262.25pt;rotation:315;z-index:-25328;mso-position-horizontal:center;mso-position-horizontal-relative:margin;mso-position-vertical:center;mso-position-vertical-relative:margin" o:allowincell="f" fillcolor="silver" stroked="f">
                <v:textpath style="font-family:&quot;Calibri&quot;;font-size:1pt" string="DRAFT"/>
                <w10:wrap anchorx="margin" anchory="margin"/>
              </v:shape>
            </w:pict>
          </w:r>
        </w:ins>
      </w:p>
      <w:customXmlInsRangeStart w:id="7" w:author="Patterson, Robert" w:date="2017-04-12T13:44:00Z"/>
    </w:sdtContent>
  </w:sdt>
  <w:customXmlInsRangeEnd w:id="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4A4" w:rsidRDefault="00394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869"/>
    <w:multiLevelType w:val="hybridMultilevel"/>
    <w:tmpl w:val="E4C03400"/>
    <w:lvl w:ilvl="0" w:tplc="72A460BE">
      <w:start w:val="1"/>
      <w:numFmt w:val="lowerLetter"/>
      <w:lvlText w:val="(%1)"/>
      <w:lvlJc w:val="left"/>
      <w:pPr>
        <w:ind w:left="140" w:hanging="375"/>
      </w:pPr>
      <w:rPr>
        <w:rFonts w:ascii="Calibri" w:eastAsia="Calibri" w:hAnsi="Calibri" w:hint="default"/>
        <w:spacing w:val="-1"/>
        <w:sz w:val="22"/>
        <w:szCs w:val="22"/>
      </w:rPr>
    </w:lvl>
    <w:lvl w:ilvl="1" w:tplc="D3B8C874">
      <w:start w:val="1"/>
      <w:numFmt w:val="bullet"/>
      <w:lvlText w:val="•"/>
      <w:lvlJc w:val="left"/>
      <w:pPr>
        <w:ind w:left="590" w:hanging="375"/>
      </w:pPr>
      <w:rPr>
        <w:rFonts w:hint="default"/>
      </w:rPr>
    </w:lvl>
    <w:lvl w:ilvl="2" w:tplc="97262168">
      <w:start w:val="1"/>
      <w:numFmt w:val="bullet"/>
      <w:lvlText w:val="•"/>
      <w:lvlJc w:val="left"/>
      <w:pPr>
        <w:ind w:left="1041" w:hanging="375"/>
      </w:pPr>
      <w:rPr>
        <w:rFonts w:hint="default"/>
      </w:rPr>
    </w:lvl>
    <w:lvl w:ilvl="3" w:tplc="16C2612C">
      <w:start w:val="1"/>
      <w:numFmt w:val="bullet"/>
      <w:lvlText w:val="•"/>
      <w:lvlJc w:val="left"/>
      <w:pPr>
        <w:ind w:left="1491" w:hanging="375"/>
      </w:pPr>
      <w:rPr>
        <w:rFonts w:hint="default"/>
      </w:rPr>
    </w:lvl>
    <w:lvl w:ilvl="4" w:tplc="34C48D6A">
      <w:start w:val="1"/>
      <w:numFmt w:val="bullet"/>
      <w:lvlText w:val="•"/>
      <w:lvlJc w:val="left"/>
      <w:pPr>
        <w:ind w:left="1941" w:hanging="375"/>
      </w:pPr>
      <w:rPr>
        <w:rFonts w:hint="default"/>
      </w:rPr>
    </w:lvl>
    <w:lvl w:ilvl="5" w:tplc="9C70EB6C">
      <w:start w:val="1"/>
      <w:numFmt w:val="bullet"/>
      <w:lvlText w:val="•"/>
      <w:lvlJc w:val="left"/>
      <w:pPr>
        <w:ind w:left="2392" w:hanging="375"/>
      </w:pPr>
      <w:rPr>
        <w:rFonts w:hint="default"/>
      </w:rPr>
    </w:lvl>
    <w:lvl w:ilvl="6" w:tplc="2A0A2138">
      <w:start w:val="1"/>
      <w:numFmt w:val="bullet"/>
      <w:lvlText w:val="•"/>
      <w:lvlJc w:val="left"/>
      <w:pPr>
        <w:ind w:left="2842" w:hanging="375"/>
      </w:pPr>
      <w:rPr>
        <w:rFonts w:hint="default"/>
      </w:rPr>
    </w:lvl>
    <w:lvl w:ilvl="7" w:tplc="A4B425A4">
      <w:start w:val="1"/>
      <w:numFmt w:val="bullet"/>
      <w:lvlText w:val="•"/>
      <w:lvlJc w:val="left"/>
      <w:pPr>
        <w:ind w:left="3292" w:hanging="375"/>
      </w:pPr>
      <w:rPr>
        <w:rFonts w:hint="default"/>
      </w:rPr>
    </w:lvl>
    <w:lvl w:ilvl="8" w:tplc="889C462A">
      <w:start w:val="1"/>
      <w:numFmt w:val="bullet"/>
      <w:lvlText w:val="•"/>
      <w:lvlJc w:val="left"/>
      <w:pPr>
        <w:ind w:left="3742" w:hanging="375"/>
      </w:pPr>
      <w:rPr>
        <w:rFonts w:hint="default"/>
      </w:rPr>
    </w:lvl>
  </w:abstractNum>
  <w:abstractNum w:abstractNumId="1" w15:restartNumberingAfterBreak="0">
    <w:nsid w:val="068F56C3"/>
    <w:multiLevelType w:val="hybridMultilevel"/>
    <w:tmpl w:val="8C40E83E"/>
    <w:lvl w:ilvl="0" w:tplc="10A4A1C6">
      <w:start w:val="1"/>
      <w:numFmt w:val="lowerLetter"/>
      <w:lvlText w:val="(%1)"/>
      <w:lvlJc w:val="left"/>
      <w:pPr>
        <w:ind w:left="140" w:hanging="341"/>
      </w:pPr>
      <w:rPr>
        <w:rFonts w:ascii="Calibri" w:eastAsia="Calibri" w:hAnsi="Calibri" w:hint="default"/>
        <w:spacing w:val="-1"/>
        <w:sz w:val="22"/>
        <w:szCs w:val="22"/>
      </w:rPr>
    </w:lvl>
    <w:lvl w:ilvl="1" w:tplc="953482E2">
      <w:start w:val="1"/>
      <w:numFmt w:val="decimal"/>
      <w:lvlText w:val="(%2)"/>
      <w:lvlJc w:val="left"/>
      <w:pPr>
        <w:ind w:left="951" w:hanging="476"/>
      </w:pPr>
      <w:rPr>
        <w:rFonts w:ascii="Calibri" w:eastAsia="Calibri" w:hAnsi="Calibri" w:hint="default"/>
        <w:spacing w:val="-1"/>
        <w:sz w:val="22"/>
        <w:szCs w:val="22"/>
      </w:rPr>
    </w:lvl>
    <w:lvl w:ilvl="2" w:tplc="9B6E40DC">
      <w:start w:val="1"/>
      <w:numFmt w:val="bullet"/>
      <w:lvlText w:val="•"/>
      <w:lvlJc w:val="left"/>
      <w:pPr>
        <w:ind w:left="1361" w:hanging="476"/>
      </w:pPr>
      <w:rPr>
        <w:rFonts w:hint="default"/>
      </w:rPr>
    </w:lvl>
    <w:lvl w:ilvl="3" w:tplc="C18E2166">
      <w:start w:val="1"/>
      <w:numFmt w:val="bullet"/>
      <w:lvlText w:val="•"/>
      <w:lvlJc w:val="left"/>
      <w:pPr>
        <w:ind w:left="1772" w:hanging="476"/>
      </w:pPr>
      <w:rPr>
        <w:rFonts w:hint="default"/>
      </w:rPr>
    </w:lvl>
    <w:lvl w:ilvl="4" w:tplc="983230EA">
      <w:start w:val="1"/>
      <w:numFmt w:val="bullet"/>
      <w:lvlText w:val="•"/>
      <w:lvlJc w:val="left"/>
      <w:pPr>
        <w:ind w:left="2182" w:hanging="476"/>
      </w:pPr>
      <w:rPr>
        <w:rFonts w:hint="default"/>
      </w:rPr>
    </w:lvl>
    <w:lvl w:ilvl="5" w:tplc="D1AC6B92">
      <w:start w:val="1"/>
      <w:numFmt w:val="bullet"/>
      <w:lvlText w:val="•"/>
      <w:lvlJc w:val="left"/>
      <w:pPr>
        <w:ind w:left="2592" w:hanging="476"/>
      </w:pPr>
      <w:rPr>
        <w:rFonts w:hint="default"/>
      </w:rPr>
    </w:lvl>
    <w:lvl w:ilvl="6" w:tplc="3D763FB6">
      <w:start w:val="1"/>
      <w:numFmt w:val="bullet"/>
      <w:lvlText w:val="•"/>
      <w:lvlJc w:val="left"/>
      <w:pPr>
        <w:ind w:left="3003" w:hanging="476"/>
      </w:pPr>
      <w:rPr>
        <w:rFonts w:hint="default"/>
      </w:rPr>
    </w:lvl>
    <w:lvl w:ilvl="7" w:tplc="72FA774A">
      <w:start w:val="1"/>
      <w:numFmt w:val="bullet"/>
      <w:lvlText w:val="•"/>
      <w:lvlJc w:val="left"/>
      <w:pPr>
        <w:ind w:left="3413" w:hanging="476"/>
      </w:pPr>
      <w:rPr>
        <w:rFonts w:hint="default"/>
      </w:rPr>
    </w:lvl>
    <w:lvl w:ilvl="8" w:tplc="B07AABC4">
      <w:start w:val="1"/>
      <w:numFmt w:val="bullet"/>
      <w:lvlText w:val="•"/>
      <w:lvlJc w:val="left"/>
      <w:pPr>
        <w:ind w:left="3823" w:hanging="476"/>
      </w:pPr>
      <w:rPr>
        <w:rFonts w:hint="default"/>
      </w:rPr>
    </w:lvl>
  </w:abstractNum>
  <w:abstractNum w:abstractNumId="2" w15:restartNumberingAfterBreak="0">
    <w:nsid w:val="0B0622B5"/>
    <w:multiLevelType w:val="hybridMultilevel"/>
    <w:tmpl w:val="63DC4512"/>
    <w:lvl w:ilvl="0" w:tplc="5936EA12">
      <w:start w:val="1"/>
      <w:numFmt w:val="lowerLetter"/>
      <w:lvlText w:val="(%1)"/>
      <w:lvlJc w:val="left"/>
      <w:pPr>
        <w:ind w:left="140" w:hanging="370"/>
      </w:pPr>
      <w:rPr>
        <w:rFonts w:ascii="Calibri" w:eastAsia="Calibri" w:hAnsi="Calibri" w:hint="default"/>
        <w:sz w:val="22"/>
        <w:szCs w:val="22"/>
      </w:rPr>
    </w:lvl>
    <w:lvl w:ilvl="1" w:tplc="39D04222">
      <w:start w:val="1"/>
      <w:numFmt w:val="bullet"/>
      <w:lvlText w:val="•"/>
      <w:lvlJc w:val="left"/>
      <w:pPr>
        <w:ind w:left="604" w:hanging="370"/>
      </w:pPr>
      <w:rPr>
        <w:rFonts w:hint="default"/>
      </w:rPr>
    </w:lvl>
    <w:lvl w:ilvl="2" w:tplc="5D6EB0FE">
      <w:start w:val="1"/>
      <w:numFmt w:val="bullet"/>
      <w:lvlText w:val="•"/>
      <w:lvlJc w:val="left"/>
      <w:pPr>
        <w:ind w:left="1068" w:hanging="370"/>
      </w:pPr>
      <w:rPr>
        <w:rFonts w:hint="default"/>
      </w:rPr>
    </w:lvl>
    <w:lvl w:ilvl="3" w:tplc="6E2AA27C">
      <w:start w:val="1"/>
      <w:numFmt w:val="bullet"/>
      <w:lvlText w:val="•"/>
      <w:lvlJc w:val="left"/>
      <w:pPr>
        <w:ind w:left="1532" w:hanging="370"/>
      </w:pPr>
      <w:rPr>
        <w:rFonts w:hint="default"/>
      </w:rPr>
    </w:lvl>
    <w:lvl w:ilvl="4" w:tplc="D9B472B0">
      <w:start w:val="1"/>
      <w:numFmt w:val="bullet"/>
      <w:lvlText w:val="•"/>
      <w:lvlJc w:val="left"/>
      <w:pPr>
        <w:ind w:left="1996" w:hanging="370"/>
      </w:pPr>
      <w:rPr>
        <w:rFonts w:hint="default"/>
      </w:rPr>
    </w:lvl>
    <w:lvl w:ilvl="5" w:tplc="25826404">
      <w:start w:val="1"/>
      <w:numFmt w:val="bullet"/>
      <w:lvlText w:val="•"/>
      <w:lvlJc w:val="left"/>
      <w:pPr>
        <w:ind w:left="2460" w:hanging="370"/>
      </w:pPr>
      <w:rPr>
        <w:rFonts w:hint="default"/>
      </w:rPr>
    </w:lvl>
    <w:lvl w:ilvl="6" w:tplc="712893FC">
      <w:start w:val="1"/>
      <w:numFmt w:val="bullet"/>
      <w:lvlText w:val="•"/>
      <w:lvlJc w:val="left"/>
      <w:pPr>
        <w:ind w:left="2923" w:hanging="370"/>
      </w:pPr>
      <w:rPr>
        <w:rFonts w:hint="default"/>
      </w:rPr>
    </w:lvl>
    <w:lvl w:ilvl="7" w:tplc="A96E813A">
      <w:start w:val="1"/>
      <w:numFmt w:val="bullet"/>
      <w:lvlText w:val="•"/>
      <w:lvlJc w:val="left"/>
      <w:pPr>
        <w:ind w:left="3387" w:hanging="370"/>
      </w:pPr>
      <w:rPr>
        <w:rFonts w:hint="default"/>
      </w:rPr>
    </w:lvl>
    <w:lvl w:ilvl="8" w:tplc="18BA1D1A">
      <w:start w:val="1"/>
      <w:numFmt w:val="bullet"/>
      <w:lvlText w:val="•"/>
      <w:lvlJc w:val="left"/>
      <w:pPr>
        <w:ind w:left="3851" w:hanging="370"/>
      </w:pPr>
      <w:rPr>
        <w:rFonts w:hint="default"/>
      </w:rPr>
    </w:lvl>
  </w:abstractNum>
  <w:abstractNum w:abstractNumId="3" w15:restartNumberingAfterBreak="0">
    <w:nsid w:val="0C6B1A51"/>
    <w:multiLevelType w:val="multilevel"/>
    <w:tmpl w:val="DA54779A"/>
    <w:lvl w:ilvl="0">
      <w:start w:val="2"/>
      <w:numFmt w:val="decimal"/>
      <w:lvlText w:val="%1."/>
      <w:lvlJc w:val="left"/>
      <w:pPr>
        <w:ind w:left="380" w:hanging="240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1280" w:hanging="42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209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8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6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5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4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3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2" w:hanging="420"/>
      </w:pPr>
      <w:rPr>
        <w:rFonts w:hint="default"/>
      </w:rPr>
    </w:lvl>
  </w:abstractNum>
  <w:abstractNum w:abstractNumId="4" w15:restartNumberingAfterBreak="0">
    <w:nsid w:val="0DDE1F5B"/>
    <w:multiLevelType w:val="hybridMultilevel"/>
    <w:tmpl w:val="39D407A2"/>
    <w:lvl w:ilvl="0" w:tplc="55645830">
      <w:start w:val="1"/>
      <w:numFmt w:val="lowerLetter"/>
      <w:lvlText w:val="(%1)"/>
      <w:lvlJc w:val="left"/>
      <w:pPr>
        <w:ind w:left="140" w:hanging="295"/>
      </w:pPr>
      <w:rPr>
        <w:rFonts w:ascii="Calibri" w:eastAsia="Calibri" w:hAnsi="Calibri" w:hint="default"/>
        <w:spacing w:val="-1"/>
        <w:sz w:val="22"/>
        <w:szCs w:val="22"/>
      </w:rPr>
    </w:lvl>
    <w:lvl w:ilvl="1" w:tplc="991C59F0">
      <w:start w:val="1"/>
      <w:numFmt w:val="bullet"/>
      <w:lvlText w:val="•"/>
      <w:lvlJc w:val="left"/>
      <w:pPr>
        <w:ind w:left="604" w:hanging="295"/>
      </w:pPr>
      <w:rPr>
        <w:rFonts w:hint="default"/>
      </w:rPr>
    </w:lvl>
    <w:lvl w:ilvl="2" w:tplc="DBF28AB2">
      <w:start w:val="1"/>
      <w:numFmt w:val="bullet"/>
      <w:lvlText w:val="•"/>
      <w:lvlJc w:val="left"/>
      <w:pPr>
        <w:ind w:left="1068" w:hanging="295"/>
      </w:pPr>
      <w:rPr>
        <w:rFonts w:hint="default"/>
      </w:rPr>
    </w:lvl>
    <w:lvl w:ilvl="3" w:tplc="71F43282">
      <w:start w:val="1"/>
      <w:numFmt w:val="bullet"/>
      <w:lvlText w:val="•"/>
      <w:lvlJc w:val="left"/>
      <w:pPr>
        <w:ind w:left="1532" w:hanging="295"/>
      </w:pPr>
      <w:rPr>
        <w:rFonts w:hint="default"/>
      </w:rPr>
    </w:lvl>
    <w:lvl w:ilvl="4" w:tplc="25C8B226">
      <w:start w:val="1"/>
      <w:numFmt w:val="bullet"/>
      <w:lvlText w:val="•"/>
      <w:lvlJc w:val="left"/>
      <w:pPr>
        <w:ind w:left="1996" w:hanging="295"/>
      </w:pPr>
      <w:rPr>
        <w:rFonts w:hint="default"/>
      </w:rPr>
    </w:lvl>
    <w:lvl w:ilvl="5" w:tplc="EF02E79E">
      <w:start w:val="1"/>
      <w:numFmt w:val="bullet"/>
      <w:lvlText w:val="•"/>
      <w:lvlJc w:val="left"/>
      <w:pPr>
        <w:ind w:left="2460" w:hanging="295"/>
      </w:pPr>
      <w:rPr>
        <w:rFonts w:hint="default"/>
      </w:rPr>
    </w:lvl>
    <w:lvl w:ilvl="6" w:tplc="267E2F8C">
      <w:start w:val="1"/>
      <w:numFmt w:val="bullet"/>
      <w:lvlText w:val="•"/>
      <w:lvlJc w:val="left"/>
      <w:pPr>
        <w:ind w:left="2923" w:hanging="295"/>
      </w:pPr>
      <w:rPr>
        <w:rFonts w:hint="default"/>
      </w:rPr>
    </w:lvl>
    <w:lvl w:ilvl="7" w:tplc="961656BE">
      <w:start w:val="1"/>
      <w:numFmt w:val="bullet"/>
      <w:lvlText w:val="•"/>
      <w:lvlJc w:val="left"/>
      <w:pPr>
        <w:ind w:left="3387" w:hanging="295"/>
      </w:pPr>
      <w:rPr>
        <w:rFonts w:hint="default"/>
      </w:rPr>
    </w:lvl>
    <w:lvl w:ilvl="8" w:tplc="437EB45E">
      <w:start w:val="1"/>
      <w:numFmt w:val="bullet"/>
      <w:lvlText w:val="•"/>
      <w:lvlJc w:val="left"/>
      <w:pPr>
        <w:ind w:left="3851" w:hanging="295"/>
      </w:pPr>
      <w:rPr>
        <w:rFonts w:hint="default"/>
      </w:rPr>
    </w:lvl>
  </w:abstractNum>
  <w:abstractNum w:abstractNumId="5" w15:restartNumberingAfterBreak="0">
    <w:nsid w:val="0DDF643C"/>
    <w:multiLevelType w:val="hybridMultilevel"/>
    <w:tmpl w:val="5B0AE204"/>
    <w:lvl w:ilvl="0" w:tplc="49800A22">
      <w:start w:val="1"/>
      <w:numFmt w:val="lowerLetter"/>
      <w:lvlText w:val="(%1)"/>
      <w:lvlJc w:val="left"/>
      <w:pPr>
        <w:ind w:left="140" w:hanging="295"/>
      </w:pPr>
      <w:rPr>
        <w:rFonts w:ascii="Calibri" w:eastAsia="Calibri" w:hAnsi="Calibri" w:hint="default"/>
        <w:spacing w:val="-1"/>
        <w:sz w:val="22"/>
        <w:szCs w:val="22"/>
      </w:rPr>
    </w:lvl>
    <w:lvl w:ilvl="1" w:tplc="1B448A96">
      <w:start w:val="1"/>
      <w:numFmt w:val="bullet"/>
      <w:lvlText w:val="•"/>
      <w:lvlJc w:val="left"/>
      <w:pPr>
        <w:ind w:left="604" w:hanging="295"/>
      </w:pPr>
      <w:rPr>
        <w:rFonts w:hint="default"/>
      </w:rPr>
    </w:lvl>
    <w:lvl w:ilvl="2" w:tplc="3C2CE5C4">
      <w:start w:val="1"/>
      <w:numFmt w:val="bullet"/>
      <w:lvlText w:val="•"/>
      <w:lvlJc w:val="left"/>
      <w:pPr>
        <w:ind w:left="1068" w:hanging="295"/>
      </w:pPr>
      <w:rPr>
        <w:rFonts w:hint="default"/>
      </w:rPr>
    </w:lvl>
    <w:lvl w:ilvl="3" w:tplc="478AFB1A">
      <w:start w:val="1"/>
      <w:numFmt w:val="bullet"/>
      <w:lvlText w:val="•"/>
      <w:lvlJc w:val="left"/>
      <w:pPr>
        <w:ind w:left="1532" w:hanging="295"/>
      </w:pPr>
      <w:rPr>
        <w:rFonts w:hint="default"/>
      </w:rPr>
    </w:lvl>
    <w:lvl w:ilvl="4" w:tplc="A0403D78">
      <w:start w:val="1"/>
      <w:numFmt w:val="bullet"/>
      <w:lvlText w:val="•"/>
      <w:lvlJc w:val="left"/>
      <w:pPr>
        <w:ind w:left="1996" w:hanging="295"/>
      </w:pPr>
      <w:rPr>
        <w:rFonts w:hint="default"/>
      </w:rPr>
    </w:lvl>
    <w:lvl w:ilvl="5" w:tplc="959294B0">
      <w:start w:val="1"/>
      <w:numFmt w:val="bullet"/>
      <w:lvlText w:val="•"/>
      <w:lvlJc w:val="left"/>
      <w:pPr>
        <w:ind w:left="2460" w:hanging="295"/>
      </w:pPr>
      <w:rPr>
        <w:rFonts w:hint="default"/>
      </w:rPr>
    </w:lvl>
    <w:lvl w:ilvl="6" w:tplc="AAFC2728">
      <w:start w:val="1"/>
      <w:numFmt w:val="bullet"/>
      <w:lvlText w:val="•"/>
      <w:lvlJc w:val="left"/>
      <w:pPr>
        <w:ind w:left="2923" w:hanging="295"/>
      </w:pPr>
      <w:rPr>
        <w:rFonts w:hint="default"/>
      </w:rPr>
    </w:lvl>
    <w:lvl w:ilvl="7" w:tplc="8870A21C">
      <w:start w:val="1"/>
      <w:numFmt w:val="bullet"/>
      <w:lvlText w:val="•"/>
      <w:lvlJc w:val="left"/>
      <w:pPr>
        <w:ind w:left="3387" w:hanging="295"/>
      </w:pPr>
      <w:rPr>
        <w:rFonts w:hint="default"/>
      </w:rPr>
    </w:lvl>
    <w:lvl w:ilvl="8" w:tplc="B7A230C0">
      <w:start w:val="1"/>
      <w:numFmt w:val="bullet"/>
      <w:lvlText w:val="•"/>
      <w:lvlJc w:val="left"/>
      <w:pPr>
        <w:ind w:left="3851" w:hanging="295"/>
      </w:pPr>
      <w:rPr>
        <w:rFonts w:hint="default"/>
      </w:rPr>
    </w:lvl>
  </w:abstractNum>
  <w:abstractNum w:abstractNumId="6" w15:restartNumberingAfterBreak="0">
    <w:nsid w:val="148C690B"/>
    <w:multiLevelType w:val="multilevel"/>
    <w:tmpl w:val="C2B2CCFA"/>
    <w:lvl w:ilvl="0">
      <w:start w:val="3"/>
      <w:numFmt w:val="decimal"/>
      <w:lvlText w:val="%1"/>
      <w:lvlJc w:val="left"/>
      <w:pPr>
        <w:ind w:left="12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0" w:hanging="36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7" w15:restartNumberingAfterBreak="0">
    <w:nsid w:val="14ED0267"/>
    <w:multiLevelType w:val="multilevel"/>
    <w:tmpl w:val="4FE6BF10"/>
    <w:lvl w:ilvl="0">
      <w:start w:val="7"/>
      <w:numFmt w:val="decimal"/>
      <w:lvlText w:val="%1."/>
      <w:lvlJc w:val="left"/>
      <w:pPr>
        <w:ind w:left="860" w:hanging="240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220" w:hanging="36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15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8" w15:restartNumberingAfterBreak="0">
    <w:nsid w:val="151C0A33"/>
    <w:multiLevelType w:val="hybridMultilevel"/>
    <w:tmpl w:val="15861678"/>
    <w:lvl w:ilvl="0" w:tplc="7B2CD942">
      <w:start w:val="1"/>
      <w:numFmt w:val="decimal"/>
      <w:lvlText w:val="(%1)"/>
      <w:lvlJc w:val="left"/>
      <w:pPr>
        <w:ind w:left="860" w:hanging="720"/>
      </w:pPr>
      <w:rPr>
        <w:rFonts w:ascii="Calibri" w:eastAsia="Calibri" w:hAnsi="Calibri" w:hint="default"/>
        <w:spacing w:val="-1"/>
        <w:sz w:val="22"/>
        <w:szCs w:val="22"/>
      </w:rPr>
    </w:lvl>
    <w:lvl w:ilvl="1" w:tplc="37DA071A">
      <w:start w:val="1"/>
      <w:numFmt w:val="bullet"/>
      <w:lvlText w:val="•"/>
      <w:lvlJc w:val="left"/>
      <w:pPr>
        <w:ind w:left="1238" w:hanging="720"/>
      </w:pPr>
      <w:rPr>
        <w:rFonts w:hint="default"/>
      </w:rPr>
    </w:lvl>
    <w:lvl w:ilvl="2" w:tplc="F38CF6B6">
      <w:start w:val="1"/>
      <w:numFmt w:val="bullet"/>
      <w:lvlText w:val="•"/>
      <w:lvlJc w:val="left"/>
      <w:pPr>
        <w:ind w:left="1617" w:hanging="720"/>
      </w:pPr>
      <w:rPr>
        <w:rFonts w:hint="default"/>
      </w:rPr>
    </w:lvl>
    <w:lvl w:ilvl="3" w:tplc="4B80DE6C">
      <w:start w:val="1"/>
      <w:numFmt w:val="bullet"/>
      <w:lvlText w:val="•"/>
      <w:lvlJc w:val="left"/>
      <w:pPr>
        <w:ind w:left="1995" w:hanging="720"/>
      </w:pPr>
      <w:rPr>
        <w:rFonts w:hint="default"/>
      </w:rPr>
    </w:lvl>
    <w:lvl w:ilvl="4" w:tplc="6052A768">
      <w:start w:val="1"/>
      <w:numFmt w:val="bullet"/>
      <w:lvlText w:val="•"/>
      <w:lvlJc w:val="left"/>
      <w:pPr>
        <w:ind w:left="2373" w:hanging="720"/>
      </w:pPr>
      <w:rPr>
        <w:rFonts w:hint="default"/>
      </w:rPr>
    </w:lvl>
    <w:lvl w:ilvl="5" w:tplc="EA1A7E30">
      <w:start w:val="1"/>
      <w:numFmt w:val="bullet"/>
      <w:lvlText w:val="•"/>
      <w:lvlJc w:val="left"/>
      <w:pPr>
        <w:ind w:left="2752" w:hanging="720"/>
      </w:pPr>
      <w:rPr>
        <w:rFonts w:hint="default"/>
      </w:rPr>
    </w:lvl>
    <w:lvl w:ilvl="6" w:tplc="80C45C8E">
      <w:start w:val="1"/>
      <w:numFmt w:val="bullet"/>
      <w:lvlText w:val="•"/>
      <w:lvlJc w:val="left"/>
      <w:pPr>
        <w:ind w:left="3130" w:hanging="720"/>
      </w:pPr>
      <w:rPr>
        <w:rFonts w:hint="default"/>
      </w:rPr>
    </w:lvl>
    <w:lvl w:ilvl="7" w:tplc="4832F216">
      <w:start w:val="1"/>
      <w:numFmt w:val="bullet"/>
      <w:lvlText w:val="•"/>
      <w:lvlJc w:val="left"/>
      <w:pPr>
        <w:ind w:left="3509" w:hanging="720"/>
      </w:pPr>
      <w:rPr>
        <w:rFonts w:hint="default"/>
      </w:rPr>
    </w:lvl>
    <w:lvl w:ilvl="8" w:tplc="F2D8F1C2">
      <w:start w:val="1"/>
      <w:numFmt w:val="bullet"/>
      <w:lvlText w:val="•"/>
      <w:lvlJc w:val="left"/>
      <w:pPr>
        <w:ind w:left="3887" w:hanging="720"/>
      </w:pPr>
      <w:rPr>
        <w:rFonts w:hint="default"/>
      </w:rPr>
    </w:lvl>
  </w:abstractNum>
  <w:abstractNum w:abstractNumId="9" w15:restartNumberingAfterBreak="0">
    <w:nsid w:val="21F435E6"/>
    <w:multiLevelType w:val="hybridMultilevel"/>
    <w:tmpl w:val="D26E4CA4"/>
    <w:lvl w:ilvl="0" w:tplc="C332F252">
      <w:start w:val="1"/>
      <w:numFmt w:val="decimal"/>
      <w:lvlText w:val="(%1)"/>
      <w:lvlJc w:val="left"/>
      <w:pPr>
        <w:ind w:left="860" w:hanging="720"/>
      </w:pPr>
      <w:rPr>
        <w:rFonts w:ascii="Calibri" w:eastAsia="Calibri" w:hAnsi="Calibri" w:hint="default"/>
        <w:spacing w:val="-1"/>
        <w:sz w:val="22"/>
        <w:szCs w:val="22"/>
      </w:rPr>
    </w:lvl>
    <w:lvl w:ilvl="1" w:tplc="DD64C144">
      <w:start w:val="1"/>
      <w:numFmt w:val="bullet"/>
      <w:lvlText w:val="•"/>
      <w:lvlJc w:val="left"/>
      <w:pPr>
        <w:ind w:left="1238" w:hanging="720"/>
      </w:pPr>
      <w:rPr>
        <w:rFonts w:hint="default"/>
      </w:rPr>
    </w:lvl>
    <w:lvl w:ilvl="2" w:tplc="D48ED7F2">
      <w:start w:val="1"/>
      <w:numFmt w:val="bullet"/>
      <w:lvlText w:val="•"/>
      <w:lvlJc w:val="left"/>
      <w:pPr>
        <w:ind w:left="1617" w:hanging="720"/>
      </w:pPr>
      <w:rPr>
        <w:rFonts w:hint="default"/>
      </w:rPr>
    </w:lvl>
    <w:lvl w:ilvl="3" w:tplc="F7925CB8">
      <w:start w:val="1"/>
      <w:numFmt w:val="bullet"/>
      <w:lvlText w:val="•"/>
      <w:lvlJc w:val="left"/>
      <w:pPr>
        <w:ind w:left="1995" w:hanging="720"/>
      </w:pPr>
      <w:rPr>
        <w:rFonts w:hint="default"/>
      </w:rPr>
    </w:lvl>
    <w:lvl w:ilvl="4" w:tplc="99CE1484">
      <w:start w:val="1"/>
      <w:numFmt w:val="bullet"/>
      <w:lvlText w:val="•"/>
      <w:lvlJc w:val="left"/>
      <w:pPr>
        <w:ind w:left="2373" w:hanging="720"/>
      </w:pPr>
      <w:rPr>
        <w:rFonts w:hint="default"/>
      </w:rPr>
    </w:lvl>
    <w:lvl w:ilvl="5" w:tplc="84786FC6">
      <w:start w:val="1"/>
      <w:numFmt w:val="bullet"/>
      <w:lvlText w:val="•"/>
      <w:lvlJc w:val="left"/>
      <w:pPr>
        <w:ind w:left="2752" w:hanging="720"/>
      </w:pPr>
      <w:rPr>
        <w:rFonts w:hint="default"/>
      </w:rPr>
    </w:lvl>
    <w:lvl w:ilvl="6" w:tplc="95B4AAAC">
      <w:start w:val="1"/>
      <w:numFmt w:val="bullet"/>
      <w:lvlText w:val="•"/>
      <w:lvlJc w:val="left"/>
      <w:pPr>
        <w:ind w:left="3130" w:hanging="720"/>
      </w:pPr>
      <w:rPr>
        <w:rFonts w:hint="default"/>
      </w:rPr>
    </w:lvl>
    <w:lvl w:ilvl="7" w:tplc="0130DD84">
      <w:start w:val="1"/>
      <w:numFmt w:val="bullet"/>
      <w:lvlText w:val="•"/>
      <w:lvlJc w:val="left"/>
      <w:pPr>
        <w:ind w:left="3508" w:hanging="720"/>
      </w:pPr>
      <w:rPr>
        <w:rFonts w:hint="default"/>
      </w:rPr>
    </w:lvl>
    <w:lvl w:ilvl="8" w:tplc="B596D10C">
      <w:start w:val="1"/>
      <w:numFmt w:val="bullet"/>
      <w:lvlText w:val="•"/>
      <w:lvlJc w:val="left"/>
      <w:pPr>
        <w:ind w:left="3886" w:hanging="720"/>
      </w:pPr>
      <w:rPr>
        <w:rFonts w:hint="default"/>
      </w:rPr>
    </w:lvl>
  </w:abstractNum>
  <w:abstractNum w:abstractNumId="10" w15:restartNumberingAfterBreak="0">
    <w:nsid w:val="248363E6"/>
    <w:multiLevelType w:val="hybridMultilevel"/>
    <w:tmpl w:val="67E4F632"/>
    <w:lvl w:ilvl="0" w:tplc="7026C72C">
      <w:start w:val="1"/>
      <w:numFmt w:val="lowerLetter"/>
      <w:lvlText w:val="(%1)"/>
      <w:lvlJc w:val="left"/>
      <w:pPr>
        <w:ind w:left="140" w:hanging="245"/>
      </w:pPr>
      <w:rPr>
        <w:rFonts w:ascii="Times New Roman" w:eastAsia="Times New Roman" w:hAnsi="Times New Roman" w:hint="default"/>
        <w:sz w:val="18"/>
        <w:szCs w:val="18"/>
      </w:rPr>
    </w:lvl>
    <w:lvl w:ilvl="1" w:tplc="96CEE0A6">
      <w:start w:val="1"/>
      <w:numFmt w:val="decimal"/>
      <w:lvlText w:val="(%2)"/>
      <w:lvlJc w:val="left"/>
      <w:pPr>
        <w:ind w:left="140" w:hanging="257"/>
      </w:pPr>
      <w:rPr>
        <w:rFonts w:ascii="Times New Roman" w:eastAsia="Times New Roman" w:hAnsi="Times New Roman" w:hint="default"/>
        <w:sz w:val="18"/>
        <w:szCs w:val="18"/>
      </w:rPr>
    </w:lvl>
    <w:lvl w:ilvl="2" w:tplc="D8106F40">
      <w:start w:val="1"/>
      <w:numFmt w:val="upperLetter"/>
      <w:lvlText w:val="(%3)"/>
      <w:lvlJc w:val="left"/>
      <w:pPr>
        <w:ind w:left="140" w:hanging="296"/>
      </w:pPr>
      <w:rPr>
        <w:rFonts w:ascii="Times New Roman" w:eastAsia="Times New Roman" w:hAnsi="Times New Roman" w:hint="default"/>
        <w:sz w:val="18"/>
        <w:szCs w:val="18"/>
      </w:rPr>
    </w:lvl>
    <w:lvl w:ilvl="3" w:tplc="4612AF1E">
      <w:start w:val="1"/>
      <w:numFmt w:val="bullet"/>
      <w:lvlText w:val="•"/>
      <w:lvlJc w:val="left"/>
      <w:pPr>
        <w:ind w:left="32" w:hanging="296"/>
      </w:pPr>
      <w:rPr>
        <w:rFonts w:hint="default"/>
      </w:rPr>
    </w:lvl>
    <w:lvl w:ilvl="4" w:tplc="9606ED90">
      <w:start w:val="1"/>
      <w:numFmt w:val="bullet"/>
      <w:lvlText w:val="•"/>
      <w:lvlJc w:val="left"/>
      <w:pPr>
        <w:ind w:left="-4" w:hanging="296"/>
      </w:pPr>
      <w:rPr>
        <w:rFonts w:hint="default"/>
      </w:rPr>
    </w:lvl>
    <w:lvl w:ilvl="5" w:tplc="54802892">
      <w:start w:val="1"/>
      <w:numFmt w:val="bullet"/>
      <w:lvlText w:val="•"/>
      <w:lvlJc w:val="left"/>
      <w:pPr>
        <w:ind w:left="-40" w:hanging="296"/>
      </w:pPr>
      <w:rPr>
        <w:rFonts w:hint="default"/>
      </w:rPr>
    </w:lvl>
    <w:lvl w:ilvl="6" w:tplc="BD34F5B2">
      <w:start w:val="1"/>
      <w:numFmt w:val="bullet"/>
      <w:lvlText w:val="•"/>
      <w:lvlJc w:val="left"/>
      <w:pPr>
        <w:ind w:left="-76" w:hanging="296"/>
      </w:pPr>
      <w:rPr>
        <w:rFonts w:hint="default"/>
      </w:rPr>
    </w:lvl>
    <w:lvl w:ilvl="7" w:tplc="4F8AC0F2">
      <w:start w:val="1"/>
      <w:numFmt w:val="bullet"/>
      <w:lvlText w:val="•"/>
      <w:lvlJc w:val="left"/>
      <w:pPr>
        <w:ind w:left="-112" w:hanging="296"/>
      </w:pPr>
      <w:rPr>
        <w:rFonts w:hint="default"/>
      </w:rPr>
    </w:lvl>
    <w:lvl w:ilvl="8" w:tplc="A8CC1F5C">
      <w:start w:val="1"/>
      <w:numFmt w:val="bullet"/>
      <w:lvlText w:val="•"/>
      <w:lvlJc w:val="left"/>
      <w:pPr>
        <w:ind w:left="-149" w:hanging="296"/>
      </w:pPr>
      <w:rPr>
        <w:rFonts w:hint="default"/>
      </w:rPr>
    </w:lvl>
  </w:abstractNum>
  <w:abstractNum w:abstractNumId="11" w15:restartNumberingAfterBreak="0">
    <w:nsid w:val="254C1E7D"/>
    <w:multiLevelType w:val="hybridMultilevel"/>
    <w:tmpl w:val="9F82DECC"/>
    <w:lvl w:ilvl="0" w:tplc="E35615BE">
      <w:start w:val="1"/>
      <w:numFmt w:val="upperLetter"/>
      <w:lvlText w:val="(%1)"/>
      <w:lvlJc w:val="left"/>
      <w:pPr>
        <w:ind w:left="140" w:hanging="293"/>
      </w:pPr>
      <w:rPr>
        <w:rFonts w:ascii="Times New Roman" w:eastAsia="Times New Roman" w:hAnsi="Times New Roman" w:hint="default"/>
        <w:sz w:val="18"/>
        <w:szCs w:val="18"/>
      </w:rPr>
    </w:lvl>
    <w:lvl w:ilvl="1" w:tplc="629203DA">
      <w:start w:val="1"/>
      <w:numFmt w:val="bullet"/>
      <w:lvlText w:val="•"/>
      <w:lvlJc w:val="left"/>
      <w:pPr>
        <w:ind w:left="604" w:hanging="293"/>
      </w:pPr>
      <w:rPr>
        <w:rFonts w:hint="default"/>
      </w:rPr>
    </w:lvl>
    <w:lvl w:ilvl="2" w:tplc="191454F4">
      <w:start w:val="1"/>
      <w:numFmt w:val="bullet"/>
      <w:lvlText w:val="•"/>
      <w:lvlJc w:val="left"/>
      <w:pPr>
        <w:ind w:left="1068" w:hanging="293"/>
      </w:pPr>
      <w:rPr>
        <w:rFonts w:hint="default"/>
      </w:rPr>
    </w:lvl>
    <w:lvl w:ilvl="3" w:tplc="78A4B3E0">
      <w:start w:val="1"/>
      <w:numFmt w:val="bullet"/>
      <w:lvlText w:val="•"/>
      <w:lvlJc w:val="left"/>
      <w:pPr>
        <w:ind w:left="1532" w:hanging="293"/>
      </w:pPr>
      <w:rPr>
        <w:rFonts w:hint="default"/>
      </w:rPr>
    </w:lvl>
    <w:lvl w:ilvl="4" w:tplc="1F903606">
      <w:start w:val="1"/>
      <w:numFmt w:val="bullet"/>
      <w:lvlText w:val="•"/>
      <w:lvlJc w:val="left"/>
      <w:pPr>
        <w:ind w:left="1996" w:hanging="293"/>
      </w:pPr>
      <w:rPr>
        <w:rFonts w:hint="default"/>
      </w:rPr>
    </w:lvl>
    <w:lvl w:ilvl="5" w:tplc="049C41CA">
      <w:start w:val="1"/>
      <w:numFmt w:val="bullet"/>
      <w:lvlText w:val="•"/>
      <w:lvlJc w:val="left"/>
      <w:pPr>
        <w:ind w:left="2460" w:hanging="293"/>
      </w:pPr>
      <w:rPr>
        <w:rFonts w:hint="default"/>
      </w:rPr>
    </w:lvl>
    <w:lvl w:ilvl="6" w:tplc="35B25D0C">
      <w:start w:val="1"/>
      <w:numFmt w:val="bullet"/>
      <w:lvlText w:val="•"/>
      <w:lvlJc w:val="left"/>
      <w:pPr>
        <w:ind w:left="2923" w:hanging="293"/>
      </w:pPr>
      <w:rPr>
        <w:rFonts w:hint="default"/>
      </w:rPr>
    </w:lvl>
    <w:lvl w:ilvl="7" w:tplc="084491B8">
      <w:start w:val="1"/>
      <w:numFmt w:val="bullet"/>
      <w:lvlText w:val="•"/>
      <w:lvlJc w:val="left"/>
      <w:pPr>
        <w:ind w:left="3387" w:hanging="293"/>
      </w:pPr>
      <w:rPr>
        <w:rFonts w:hint="default"/>
      </w:rPr>
    </w:lvl>
    <w:lvl w:ilvl="8" w:tplc="E41A57DE">
      <w:start w:val="1"/>
      <w:numFmt w:val="bullet"/>
      <w:lvlText w:val="•"/>
      <w:lvlJc w:val="left"/>
      <w:pPr>
        <w:ind w:left="3851" w:hanging="293"/>
      </w:pPr>
      <w:rPr>
        <w:rFonts w:hint="default"/>
      </w:rPr>
    </w:lvl>
  </w:abstractNum>
  <w:abstractNum w:abstractNumId="12" w15:restartNumberingAfterBreak="0">
    <w:nsid w:val="26A96327"/>
    <w:multiLevelType w:val="hybridMultilevel"/>
    <w:tmpl w:val="2A0ED816"/>
    <w:lvl w:ilvl="0" w:tplc="4D58BBB4">
      <w:start w:val="1"/>
      <w:numFmt w:val="lowerLetter"/>
      <w:lvlText w:val="(%1)"/>
      <w:lvlJc w:val="left"/>
      <w:pPr>
        <w:ind w:left="140" w:hanging="391"/>
      </w:pPr>
      <w:rPr>
        <w:rFonts w:ascii="Calibri" w:eastAsia="Calibri" w:hAnsi="Calibri" w:hint="default"/>
        <w:sz w:val="22"/>
        <w:szCs w:val="22"/>
      </w:rPr>
    </w:lvl>
    <w:lvl w:ilvl="1" w:tplc="84006006">
      <w:start w:val="1"/>
      <w:numFmt w:val="bullet"/>
      <w:lvlText w:val="•"/>
      <w:lvlJc w:val="left"/>
      <w:pPr>
        <w:ind w:left="590" w:hanging="391"/>
      </w:pPr>
      <w:rPr>
        <w:rFonts w:hint="default"/>
      </w:rPr>
    </w:lvl>
    <w:lvl w:ilvl="2" w:tplc="2F80BBF2">
      <w:start w:val="1"/>
      <w:numFmt w:val="bullet"/>
      <w:lvlText w:val="•"/>
      <w:lvlJc w:val="left"/>
      <w:pPr>
        <w:ind w:left="1041" w:hanging="391"/>
      </w:pPr>
      <w:rPr>
        <w:rFonts w:hint="default"/>
      </w:rPr>
    </w:lvl>
    <w:lvl w:ilvl="3" w:tplc="CEAAEB0E">
      <w:start w:val="1"/>
      <w:numFmt w:val="bullet"/>
      <w:lvlText w:val="•"/>
      <w:lvlJc w:val="left"/>
      <w:pPr>
        <w:ind w:left="1491" w:hanging="391"/>
      </w:pPr>
      <w:rPr>
        <w:rFonts w:hint="default"/>
      </w:rPr>
    </w:lvl>
    <w:lvl w:ilvl="4" w:tplc="FDAEB91E">
      <w:start w:val="1"/>
      <w:numFmt w:val="bullet"/>
      <w:lvlText w:val="•"/>
      <w:lvlJc w:val="left"/>
      <w:pPr>
        <w:ind w:left="1941" w:hanging="391"/>
      </w:pPr>
      <w:rPr>
        <w:rFonts w:hint="default"/>
      </w:rPr>
    </w:lvl>
    <w:lvl w:ilvl="5" w:tplc="331C0F70">
      <w:start w:val="1"/>
      <w:numFmt w:val="bullet"/>
      <w:lvlText w:val="•"/>
      <w:lvlJc w:val="left"/>
      <w:pPr>
        <w:ind w:left="2391" w:hanging="391"/>
      </w:pPr>
      <w:rPr>
        <w:rFonts w:hint="default"/>
      </w:rPr>
    </w:lvl>
    <w:lvl w:ilvl="6" w:tplc="C06C9BF2">
      <w:start w:val="1"/>
      <w:numFmt w:val="bullet"/>
      <w:lvlText w:val="•"/>
      <w:lvlJc w:val="left"/>
      <w:pPr>
        <w:ind w:left="2842" w:hanging="391"/>
      </w:pPr>
      <w:rPr>
        <w:rFonts w:hint="default"/>
      </w:rPr>
    </w:lvl>
    <w:lvl w:ilvl="7" w:tplc="400EEF02">
      <w:start w:val="1"/>
      <w:numFmt w:val="bullet"/>
      <w:lvlText w:val="•"/>
      <w:lvlJc w:val="left"/>
      <w:pPr>
        <w:ind w:left="3292" w:hanging="391"/>
      </w:pPr>
      <w:rPr>
        <w:rFonts w:hint="default"/>
      </w:rPr>
    </w:lvl>
    <w:lvl w:ilvl="8" w:tplc="9FFCF530">
      <w:start w:val="1"/>
      <w:numFmt w:val="bullet"/>
      <w:lvlText w:val="•"/>
      <w:lvlJc w:val="left"/>
      <w:pPr>
        <w:ind w:left="3742" w:hanging="391"/>
      </w:pPr>
      <w:rPr>
        <w:rFonts w:hint="default"/>
      </w:rPr>
    </w:lvl>
  </w:abstractNum>
  <w:abstractNum w:abstractNumId="13" w15:restartNumberingAfterBreak="0">
    <w:nsid w:val="275816C4"/>
    <w:multiLevelType w:val="hybridMultilevel"/>
    <w:tmpl w:val="45AE97EC"/>
    <w:lvl w:ilvl="0" w:tplc="A2B0C622">
      <w:start w:val="1"/>
      <w:numFmt w:val="lowerLetter"/>
      <w:lvlText w:val="(%1)"/>
      <w:lvlJc w:val="left"/>
      <w:pPr>
        <w:ind w:left="140" w:hanging="245"/>
      </w:pPr>
      <w:rPr>
        <w:rFonts w:ascii="Times New Roman" w:eastAsia="Times New Roman" w:hAnsi="Times New Roman" w:hint="default"/>
        <w:sz w:val="18"/>
        <w:szCs w:val="18"/>
      </w:rPr>
    </w:lvl>
    <w:lvl w:ilvl="1" w:tplc="9BFA2B88">
      <w:start w:val="1"/>
      <w:numFmt w:val="decimal"/>
      <w:lvlText w:val="(%2)"/>
      <w:lvlJc w:val="left"/>
      <w:pPr>
        <w:ind w:left="140" w:hanging="257"/>
      </w:pPr>
      <w:rPr>
        <w:rFonts w:ascii="Times New Roman" w:eastAsia="Times New Roman" w:hAnsi="Times New Roman" w:hint="default"/>
        <w:sz w:val="18"/>
        <w:szCs w:val="18"/>
      </w:rPr>
    </w:lvl>
    <w:lvl w:ilvl="2" w:tplc="607A9DF6">
      <w:start w:val="1"/>
      <w:numFmt w:val="bullet"/>
      <w:lvlText w:val="•"/>
      <w:lvlJc w:val="left"/>
      <w:pPr>
        <w:ind w:left="66" w:hanging="257"/>
      </w:pPr>
      <w:rPr>
        <w:rFonts w:hint="default"/>
      </w:rPr>
    </w:lvl>
    <w:lvl w:ilvl="3" w:tplc="4D4E354E">
      <w:start w:val="1"/>
      <w:numFmt w:val="bullet"/>
      <w:lvlText w:val="•"/>
      <w:lvlJc w:val="left"/>
      <w:pPr>
        <w:ind w:left="29" w:hanging="257"/>
      </w:pPr>
      <w:rPr>
        <w:rFonts w:hint="default"/>
      </w:rPr>
    </w:lvl>
    <w:lvl w:ilvl="4" w:tplc="5FC8EF92">
      <w:start w:val="1"/>
      <w:numFmt w:val="bullet"/>
      <w:lvlText w:val="•"/>
      <w:lvlJc w:val="left"/>
      <w:pPr>
        <w:ind w:left="-8" w:hanging="257"/>
      </w:pPr>
      <w:rPr>
        <w:rFonts w:hint="default"/>
      </w:rPr>
    </w:lvl>
    <w:lvl w:ilvl="5" w:tplc="51407B0C">
      <w:start w:val="1"/>
      <w:numFmt w:val="bullet"/>
      <w:lvlText w:val="•"/>
      <w:lvlJc w:val="left"/>
      <w:pPr>
        <w:ind w:left="-45" w:hanging="257"/>
      </w:pPr>
      <w:rPr>
        <w:rFonts w:hint="default"/>
      </w:rPr>
    </w:lvl>
    <w:lvl w:ilvl="6" w:tplc="0F2C7D80">
      <w:start w:val="1"/>
      <w:numFmt w:val="bullet"/>
      <w:lvlText w:val="•"/>
      <w:lvlJc w:val="left"/>
      <w:pPr>
        <w:ind w:left="-82" w:hanging="257"/>
      </w:pPr>
      <w:rPr>
        <w:rFonts w:hint="default"/>
      </w:rPr>
    </w:lvl>
    <w:lvl w:ilvl="7" w:tplc="0C206436">
      <w:start w:val="1"/>
      <w:numFmt w:val="bullet"/>
      <w:lvlText w:val="•"/>
      <w:lvlJc w:val="left"/>
      <w:pPr>
        <w:ind w:left="-119" w:hanging="257"/>
      </w:pPr>
      <w:rPr>
        <w:rFonts w:hint="default"/>
      </w:rPr>
    </w:lvl>
    <w:lvl w:ilvl="8" w:tplc="EAB48952">
      <w:start w:val="1"/>
      <w:numFmt w:val="bullet"/>
      <w:lvlText w:val="•"/>
      <w:lvlJc w:val="left"/>
      <w:pPr>
        <w:ind w:left="-156" w:hanging="257"/>
      </w:pPr>
      <w:rPr>
        <w:rFonts w:hint="default"/>
      </w:rPr>
    </w:lvl>
  </w:abstractNum>
  <w:abstractNum w:abstractNumId="14" w15:restartNumberingAfterBreak="0">
    <w:nsid w:val="278D7A9E"/>
    <w:multiLevelType w:val="multilevel"/>
    <w:tmpl w:val="82B6E3E8"/>
    <w:lvl w:ilvl="0">
      <w:start w:val="9"/>
      <w:numFmt w:val="decimal"/>
      <w:lvlText w:val="%1"/>
      <w:lvlJc w:val="left"/>
      <w:pPr>
        <w:ind w:left="1222" w:hanging="36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2" w:hanging="363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906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7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9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1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3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4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6" w:hanging="363"/>
      </w:pPr>
      <w:rPr>
        <w:rFonts w:hint="default"/>
      </w:rPr>
    </w:lvl>
  </w:abstractNum>
  <w:abstractNum w:abstractNumId="15" w15:restartNumberingAfterBreak="0">
    <w:nsid w:val="27F65063"/>
    <w:multiLevelType w:val="hybridMultilevel"/>
    <w:tmpl w:val="4C6AE6F6"/>
    <w:lvl w:ilvl="0" w:tplc="29ECA90A">
      <w:start w:val="1"/>
      <w:numFmt w:val="upperLetter"/>
      <w:lvlText w:val="(%1)"/>
      <w:lvlJc w:val="left"/>
      <w:pPr>
        <w:ind w:left="435" w:hanging="296"/>
      </w:pPr>
      <w:rPr>
        <w:rFonts w:ascii="Times New Roman" w:eastAsia="Times New Roman" w:hAnsi="Times New Roman" w:hint="default"/>
        <w:sz w:val="18"/>
        <w:szCs w:val="18"/>
      </w:rPr>
    </w:lvl>
    <w:lvl w:ilvl="1" w:tplc="9138ABA8">
      <w:start w:val="1"/>
      <w:numFmt w:val="bullet"/>
      <w:lvlText w:val="•"/>
      <w:lvlJc w:val="left"/>
      <w:pPr>
        <w:ind w:left="855" w:hanging="296"/>
      </w:pPr>
      <w:rPr>
        <w:rFonts w:hint="default"/>
      </w:rPr>
    </w:lvl>
    <w:lvl w:ilvl="2" w:tplc="E4FAF79E">
      <w:start w:val="1"/>
      <w:numFmt w:val="bullet"/>
      <w:lvlText w:val="•"/>
      <w:lvlJc w:val="left"/>
      <w:pPr>
        <w:ind w:left="1276" w:hanging="296"/>
      </w:pPr>
      <w:rPr>
        <w:rFonts w:hint="default"/>
      </w:rPr>
    </w:lvl>
    <w:lvl w:ilvl="3" w:tplc="26AAB7A2">
      <w:start w:val="1"/>
      <w:numFmt w:val="bullet"/>
      <w:lvlText w:val="•"/>
      <w:lvlJc w:val="left"/>
      <w:pPr>
        <w:ind w:left="1696" w:hanging="296"/>
      </w:pPr>
      <w:rPr>
        <w:rFonts w:hint="default"/>
      </w:rPr>
    </w:lvl>
    <w:lvl w:ilvl="4" w:tplc="79AE9B12">
      <w:start w:val="1"/>
      <w:numFmt w:val="bullet"/>
      <w:lvlText w:val="•"/>
      <w:lvlJc w:val="left"/>
      <w:pPr>
        <w:ind w:left="2116" w:hanging="296"/>
      </w:pPr>
      <w:rPr>
        <w:rFonts w:hint="default"/>
      </w:rPr>
    </w:lvl>
    <w:lvl w:ilvl="5" w:tplc="9774AA18">
      <w:start w:val="1"/>
      <w:numFmt w:val="bullet"/>
      <w:lvlText w:val="•"/>
      <w:lvlJc w:val="left"/>
      <w:pPr>
        <w:ind w:left="2537" w:hanging="296"/>
      </w:pPr>
      <w:rPr>
        <w:rFonts w:hint="default"/>
      </w:rPr>
    </w:lvl>
    <w:lvl w:ilvl="6" w:tplc="FC029430">
      <w:start w:val="1"/>
      <w:numFmt w:val="bullet"/>
      <w:lvlText w:val="•"/>
      <w:lvlJc w:val="left"/>
      <w:pPr>
        <w:ind w:left="2957" w:hanging="296"/>
      </w:pPr>
      <w:rPr>
        <w:rFonts w:hint="default"/>
      </w:rPr>
    </w:lvl>
    <w:lvl w:ilvl="7" w:tplc="91BA1516">
      <w:start w:val="1"/>
      <w:numFmt w:val="bullet"/>
      <w:lvlText w:val="•"/>
      <w:lvlJc w:val="left"/>
      <w:pPr>
        <w:ind w:left="3377" w:hanging="296"/>
      </w:pPr>
      <w:rPr>
        <w:rFonts w:hint="default"/>
      </w:rPr>
    </w:lvl>
    <w:lvl w:ilvl="8" w:tplc="5BE0F7EA">
      <w:start w:val="1"/>
      <w:numFmt w:val="bullet"/>
      <w:lvlText w:val="•"/>
      <w:lvlJc w:val="left"/>
      <w:pPr>
        <w:ind w:left="3798" w:hanging="296"/>
      </w:pPr>
      <w:rPr>
        <w:rFonts w:hint="default"/>
      </w:rPr>
    </w:lvl>
  </w:abstractNum>
  <w:abstractNum w:abstractNumId="16" w15:restartNumberingAfterBreak="0">
    <w:nsid w:val="2A5A7B1C"/>
    <w:multiLevelType w:val="hybridMultilevel"/>
    <w:tmpl w:val="630C1EF6"/>
    <w:lvl w:ilvl="0" w:tplc="07F25278">
      <w:start w:val="1"/>
      <w:numFmt w:val="decimal"/>
      <w:lvlText w:val="(%1)"/>
      <w:lvlJc w:val="left"/>
      <w:pPr>
        <w:ind w:left="140" w:hanging="257"/>
      </w:pPr>
      <w:rPr>
        <w:rFonts w:ascii="Times New Roman" w:eastAsia="Times New Roman" w:hAnsi="Times New Roman" w:hint="default"/>
        <w:sz w:val="18"/>
        <w:szCs w:val="18"/>
      </w:rPr>
    </w:lvl>
    <w:lvl w:ilvl="1" w:tplc="336659F0">
      <w:start w:val="1"/>
      <w:numFmt w:val="lowerLetter"/>
      <w:lvlText w:val="(%2)"/>
      <w:lvlJc w:val="left"/>
      <w:pPr>
        <w:ind w:left="140" w:hanging="245"/>
      </w:pPr>
      <w:rPr>
        <w:rFonts w:ascii="Times New Roman" w:eastAsia="Times New Roman" w:hAnsi="Times New Roman" w:hint="default"/>
        <w:sz w:val="18"/>
        <w:szCs w:val="18"/>
      </w:rPr>
    </w:lvl>
    <w:lvl w:ilvl="2" w:tplc="E2ACA61A">
      <w:start w:val="1"/>
      <w:numFmt w:val="decimal"/>
      <w:lvlText w:val="(%3)"/>
      <w:lvlJc w:val="left"/>
      <w:pPr>
        <w:ind w:left="860" w:hanging="257"/>
      </w:pPr>
      <w:rPr>
        <w:rFonts w:ascii="Times New Roman" w:eastAsia="Times New Roman" w:hAnsi="Times New Roman" w:hint="default"/>
        <w:b/>
        <w:bCs/>
        <w:sz w:val="18"/>
        <w:szCs w:val="18"/>
      </w:rPr>
    </w:lvl>
    <w:lvl w:ilvl="3" w:tplc="D556E612">
      <w:start w:val="1"/>
      <w:numFmt w:val="bullet"/>
      <w:lvlText w:val="•"/>
      <w:lvlJc w:val="left"/>
      <w:pPr>
        <w:ind w:left="1700" w:hanging="257"/>
      </w:pPr>
      <w:rPr>
        <w:rFonts w:hint="default"/>
      </w:rPr>
    </w:lvl>
    <w:lvl w:ilvl="4" w:tplc="0706CCE6">
      <w:start w:val="1"/>
      <w:numFmt w:val="bullet"/>
      <w:lvlText w:val="•"/>
      <w:lvlJc w:val="left"/>
      <w:pPr>
        <w:ind w:left="2120" w:hanging="257"/>
      </w:pPr>
      <w:rPr>
        <w:rFonts w:hint="default"/>
      </w:rPr>
    </w:lvl>
    <w:lvl w:ilvl="5" w:tplc="480A0BF2">
      <w:start w:val="1"/>
      <w:numFmt w:val="bullet"/>
      <w:lvlText w:val="•"/>
      <w:lvlJc w:val="left"/>
      <w:pPr>
        <w:ind w:left="2540" w:hanging="257"/>
      </w:pPr>
      <w:rPr>
        <w:rFonts w:hint="default"/>
      </w:rPr>
    </w:lvl>
    <w:lvl w:ilvl="6" w:tplc="8DE2A3F8">
      <w:start w:val="1"/>
      <w:numFmt w:val="bullet"/>
      <w:lvlText w:val="•"/>
      <w:lvlJc w:val="left"/>
      <w:pPr>
        <w:ind w:left="2959" w:hanging="257"/>
      </w:pPr>
      <w:rPr>
        <w:rFonts w:hint="default"/>
      </w:rPr>
    </w:lvl>
    <w:lvl w:ilvl="7" w:tplc="02CA4B9E">
      <w:start w:val="1"/>
      <w:numFmt w:val="bullet"/>
      <w:lvlText w:val="•"/>
      <w:lvlJc w:val="left"/>
      <w:pPr>
        <w:ind w:left="3379" w:hanging="257"/>
      </w:pPr>
      <w:rPr>
        <w:rFonts w:hint="default"/>
      </w:rPr>
    </w:lvl>
    <w:lvl w:ilvl="8" w:tplc="3C00523A">
      <w:start w:val="1"/>
      <w:numFmt w:val="bullet"/>
      <w:lvlText w:val="•"/>
      <w:lvlJc w:val="left"/>
      <w:pPr>
        <w:ind w:left="3799" w:hanging="257"/>
      </w:pPr>
      <w:rPr>
        <w:rFonts w:hint="default"/>
      </w:rPr>
    </w:lvl>
  </w:abstractNum>
  <w:abstractNum w:abstractNumId="17" w15:restartNumberingAfterBreak="0">
    <w:nsid w:val="2CA271EB"/>
    <w:multiLevelType w:val="hybridMultilevel"/>
    <w:tmpl w:val="3FEE0D22"/>
    <w:lvl w:ilvl="0" w:tplc="17BCE77C">
      <w:start w:val="1"/>
      <w:numFmt w:val="lowerLetter"/>
      <w:lvlText w:val="(%1)"/>
      <w:lvlJc w:val="left"/>
      <w:pPr>
        <w:ind w:left="140" w:hanging="389"/>
      </w:pPr>
      <w:rPr>
        <w:rFonts w:ascii="Calibri" w:eastAsia="Calibri" w:hAnsi="Calibri" w:hint="default"/>
        <w:spacing w:val="-1"/>
        <w:sz w:val="22"/>
        <w:szCs w:val="22"/>
      </w:rPr>
    </w:lvl>
    <w:lvl w:ilvl="1" w:tplc="1B2CA8DC">
      <w:start w:val="1"/>
      <w:numFmt w:val="bullet"/>
      <w:lvlText w:val="•"/>
      <w:lvlJc w:val="left"/>
      <w:pPr>
        <w:ind w:left="590" w:hanging="389"/>
      </w:pPr>
      <w:rPr>
        <w:rFonts w:hint="default"/>
      </w:rPr>
    </w:lvl>
    <w:lvl w:ilvl="2" w:tplc="7958833A">
      <w:start w:val="1"/>
      <w:numFmt w:val="bullet"/>
      <w:lvlText w:val="•"/>
      <w:lvlJc w:val="left"/>
      <w:pPr>
        <w:ind w:left="1041" w:hanging="389"/>
      </w:pPr>
      <w:rPr>
        <w:rFonts w:hint="default"/>
      </w:rPr>
    </w:lvl>
    <w:lvl w:ilvl="3" w:tplc="C5BA2446">
      <w:start w:val="1"/>
      <w:numFmt w:val="bullet"/>
      <w:lvlText w:val="•"/>
      <w:lvlJc w:val="left"/>
      <w:pPr>
        <w:ind w:left="1491" w:hanging="389"/>
      </w:pPr>
      <w:rPr>
        <w:rFonts w:hint="default"/>
      </w:rPr>
    </w:lvl>
    <w:lvl w:ilvl="4" w:tplc="DC566A76">
      <w:start w:val="1"/>
      <w:numFmt w:val="bullet"/>
      <w:lvlText w:val="•"/>
      <w:lvlJc w:val="left"/>
      <w:pPr>
        <w:ind w:left="1941" w:hanging="389"/>
      </w:pPr>
      <w:rPr>
        <w:rFonts w:hint="default"/>
      </w:rPr>
    </w:lvl>
    <w:lvl w:ilvl="5" w:tplc="97E22552">
      <w:start w:val="1"/>
      <w:numFmt w:val="bullet"/>
      <w:lvlText w:val="•"/>
      <w:lvlJc w:val="left"/>
      <w:pPr>
        <w:ind w:left="2392" w:hanging="389"/>
      </w:pPr>
      <w:rPr>
        <w:rFonts w:hint="default"/>
      </w:rPr>
    </w:lvl>
    <w:lvl w:ilvl="6" w:tplc="FF5E4ABC">
      <w:start w:val="1"/>
      <w:numFmt w:val="bullet"/>
      <w:lvlText w:val="•"/>
      <w:lvlJc w:val="left"/>
      <w:pPr>
        <w:ind w:left="2842" w:hanging="389"/>
      </w:pPr>
      <w:rPr>
        <w:rFonts w:hint="default"/>
      </w:rPr>
    </w:lvl>
    <w:lvl w:ilvl="7" w:tplc="A702A9B8">
      <w:start w:val="1"/>
      <w:numFmt w:val="bullet"/>
      <w:lvlText w:val="•"/>
      <w:lvlJc w:val="left"/>
      <w:pPr>
        <w:ind w:left="3292" w:hanging="389"/>
      </w:pPr>
      <w:rPr>
        <w:rFonts w:hint="default"/>
      </w:rPr>
    </w:lvl>
    <w:lvl w:ilvl="8" w:tplc="6C50959A">
      <w:start w:val="1"/>
      <w:numFmt w:val="bullet"/>
      <w:lvlText w:val="•"/>
      <w:lvlJc w:val="left"/>
      <w:pPr>
        <w:ind w:left="3742" w:hanging="389"/>
      </w:pPr>
      <w:rPr>
        <w:rFonts w:hint="default"/>
      </w:rPr>
    </w:lvl>
  </w:abstractNum>
  <w:abstractNum w:abstractNumId="18" w15:restartNumberingAfterBreak="0">
    <w:nsid w:val="300317FC"/>
    <w:multiLevelType w:val="hybridMultilevel"/>
    <w:tmpl w:val="B36E17A4"/>
    <w:lvl w:ilvl="0" w:tplc="3614EC12">
      <w:start w:val="1"/>
      <w:numFmt w:val="lowerLetter"/>
      <w:lvlText w:val="(%1)"/>
      <w:lvlJc w:val="left"/>
      <w:pPr>
        <w:ind w:left="140" w:hanging="392"/>
      </w:pPr>
      <w:rPr>
        <w:rFonts w:ascii="Calibri" w:eastAsia="Calibri" w:hAnsi="Calibri" w:hint="default"/>
        <w:spacing w:val="-1"/>
        <w:sz w:val="22"/>
        <w:szCs w:val="22"/>
      </w:rPr>
    </w:lvl>
    <w:lvl w:ilvl="1" w:tplc="35AC642E">
      <w:start w:val="1"/>
      <w:numFmt w:val="bullet"/>
      <w:lvlText w:val="•"/>
      <w:lvlJc w:val="left"/>
      <w:pPr>
        <w:ind w:left="590" w:hanging="392"/>
      </w:pPr>
      <w:rPr>
        <w:rFonts w:hint="default"/>
      </w:rPr>
    </w:lvl>
    <w:lvl w:ilvl="2" w:tplc="A7C6F98C">
      <w:start w:val="1"/>
      <w:numFmt w:val="bullet"/>
      <w:lvlText w:val="•"/>
      <w:lvlJc w:val="left"/>
      <w:pPr>
        <w:ind w:left="1041" w:hanging="392"/>
      </w:pPr>
      <w:rPr>
        <w:rFonts w:hint="default"/>
      </w:rPr>
    </w:lvl>
    <w:lvl w:ilvl="3" w:tplc="F7A41A4E">
      <w:start w:val="1"/>
      <w:numFmt w:val="bullet"/>
      <w:lvlText w:val="•"/>
      <w:lvlJc w:val="left"/>
      <w:pPr>
        <w:ind w:left="1491" w:hanging="392"/>
      </w:pPr>
      <w:rPr>
        <w:rFonts w:hint="default"/>
      </w:rPr>
    </w:lvl>
    <w:lvl w:ilvl="4" w:tplc="98F2F708">
      <w:start w:val="1"/>
      <w:numFmt w:val="bullet"/>
      <w:lvlText w:val="•"/>
      <w:lvlJc w:val="left"/>
      <w:pPr>
        <w:ind w:left="1941" w:hanging="392"/>
      </w:pPr>
      <w:rPr>
        <w:rFonts w:hint="default"/>
      </w:rPr>
    </w:lvl>
    <w:lvl w:ilvl="5" w:tplc="7206AFB8">
      <w:start w:val="1"/>
      <w:numFmt w:val="bullet"/>
      <w:lvlText w:val="•"/>
      <w:lvlJc w:val="left"/>
      <w:pPr>
        <w:ind w:left="2392" w:hanging="392"/>
      </w:pPr>
      <w:rPr>
        <w:rFonts w:hint="default"/>
      </w:rPr>
    </w:lvl>
    <w:lvl w:ilvl="6" w:tplc="B388D53A">
      <w:start w:val="1"/>
      <w:numFmt w:val="bullet"/>
      <w:lvlText w:val="•"/>
      <w:lvlJc w:val="left"/>
      <w:pPr>
        <w:ind w:left="2842" w:hanging="392"/>
      </w:pPr>
      <w:rPr>
        <w:rFonts w:hint="default"/>
      </w:rPr>
    </w:lvl>
    <w:lvl w:ilvl="7" w:tplc="C4B4D1FA">
      <w:start w:val="1"/>
      <w:numFmt w:val="bullet"/>
      <w:lvlText w:val="•"/>
      <w:lvlJc w:val="left"/>
      <w:pPr>
        <w:ind w:left="3293" w:hanging="392"/>
      </w:pPr>
      <w:rPr>
        <w:rFonts w:hint="default"/>
      </w:rPr>
    </w:lvl>
    <w:lvl w:ilvl="8" w:tplc="DDF80D68">
      <w:start w:val="1"/>
      <w:numFmt w:val="bullet"/>
      <w:lvlText w:val="•"/>
      <w:lvlJc w:val="left"/>
      <w:pPr>
        <w:ind w:left="3743" w:hanging="392"/>
      </w:pPr>
      <w:rPr>
        <w:rFonts w:hint="default"/>
      </w:rPr>
    </w:lvl>
  </w:abstractNum>
  <w:abstractNum w:abstractNumId="19" w15:restartNumberingAfterBreak="0">
    <w:nsid w:val="37992B25"/>
    <w:multiLevelType w:val="hybridMultilevel"/>
    <w:tmpl w:val="8E70F330"/>
    <w:lvl w:ilvl="0" w:tplc="30381D2E">
      <w:start w:val="1"/>
      <w:numFmt w:val="lowerLetter"/>
      <w:lvlText w:val="(%1)"/>
      <w:lvlJc w:val="left"/>
      <w:pPr>
        <w:ind w:left="140" w:hanging="245"/>
      </w:pPr>
      <w:rPr>
        <w:rFonts w:ascii="Times New Roman" w:eastAsia="Times New Roman" w:hAnsi="Times New Roman" w:hint="default"/>
        <w:color w:val="FF0000"/>
        <w:sz w:val="18"/>
        <w:szCs w:val="18"/>
      </w:rPr>
    </w:lvl>
    <w:lvl w:ilvl="1" w:tplc="60343360">
      <w:start w:val="1"/>
      <w:numFmt w:val="decimal"/>
      <w:lvlText w:val="(%2)"/>
      <w:lvlJc w:val="left"/>
      <w:pPr>
        <w:ind w:left="140" w:hanging="257"/>
      </w:pPr>
      <w:rPr>
        <w:rFonts w:ascii="Times New Roman" w:eastAsia="Times New Roman" w:hAnsi="Times New Roman" w:hint="default"/>
        <w:sz w:val="18"/>
        <w:szCs w:val="18"/>
      </w:rPr>
    </w:lvl>
    <w:lvl w:ilvl="2" w:tplc="6AB41614">
      <w:start w:val="1"/>
      <w:numFmt w:val="bullet"/>
      <w:lvlText w:val="•"/>
      <w:lvlJc w:val="left"/>
      <w:pPr>
        <w:ind w:left="63" w:hanging="257"/>
      </w:pPr>
      <w:rPr>
        <w:rFonts w:hint="default"/>
      </w:rPr>
    </w:lvl>
    <w:lvl w:ilvl="3" w:tplc="730868DA">
      <w:start w:val="1"/>
      <w:numFmt w:val="bullet"/>
      <w:lvlText w:val="•"/>
      <w:lvlJc w:val="left"/>
      <w:pPr>
        <w:ind w:left="24" w:hanging="257"/>
      </w:pPr>
      <w:rPr>
        <w:rFonts w:hint="default"/>
      </w:rPr>
    </w:lvl>
    <w:lvl w:ilvl="4" w:tplc="D544507E">
      <w:start w:val="1"/>
      <w:numFmt w:val="bullet"/>
      <w:lvlText w:val="•"/>
      <w:lvlJc w:val="left"/>
      <w:pPr>
        <w:ind w:left="-15" w:hanging="257"/>
      </w:pPr>
      <w:rPr>
        <w:rFonts w:hint="default"/>
      </w:rPr>
    </w:lvl>
    <w:lvl w:ilvl="5" w:tplc="6248C34A">
      <w:start w:val="1"/>
      <w:numFmt w:val="bullet"/>
      <w:lvlText w:val="•"/>
      <w:lvlJc w:val="left"/>
      <w:pPr>
        <w:ind w:left="-53" w:hanging="257"/>
      </w:pPr>
      <w:rPr>
        <w:rFonts w:hint="default"/>
      </w:rPr>
    </w:lvl>
    <w:lvl w:ilvl="6" w:tplc="7286FB40">
      <w:start w:val="1"/>
      <w:numFmt w:val="bullet"/>
      <w:lvlText w:val="•"/>
      <w:lvlJc w:val="left"/>
      <w:pPr>
        <w:ind w:left="-92" w:hanging="257"/>
      </w:pPr>
      <w:rPr>
        <w:rFonts w:hint="default"/>
      </w:rPr>
    </w:lvl>
    <w:lvl w:ilvl="7" w:tplc="5A12D63A">
      <w:start w:val="1"/>
      <w:numFmt w:val="bullet"/>
      <w:lvlText w:val="•"/>
      <w:lvlJc w:val="left"/>
      <w:pPr>
        <w:ind w:left="-131" w:hanging="257"/>
      </w:pPr>
      <w:rPr>
        <w:rFonts w:hint="default"/>
      </w:rPr>
    </w:lvl>
    <w:lvl w:ilvl="8" w:tplc="208011D0">
      <w:start w:val="1"/>
      <w:numFmt w:val="bullet"/>
      <w:lvlText w:val="•"/>
      <w:lvlJc w:val="left"/>
      <w:pPr>
        <w:ind w:left="-170" w:hanging="257"/>
      </w:pPr>
      <w:rPr>
        <w:rFonts w:hint="default"/>
      </w:rPr>
    </w:lvl>
  </w:abstractNum>
  <w:abstractNum w:abstractNumId="20" w15:restartNumberingAfterBreak="0">
    <w:nsid w:val="3A227AFA"/>
    <w:multiLevelType w:val="hybridMultilevel"/>
    <w:tmpl w:val="1CFC3C3E"/>
    <w:lvl w:ilvl="0" w:tplc="74823FBE">
      <w:start w:val="1"/>
      <w:numFmt w:val="upperLetter"/>
      <w:lvlText w:val="(%1)"/>
      <w:lvlJc w:val="left"/>
      <w:pPr>
        <w:ind w:left="433" w:hanging="293"/>
      </w:pPr>
      <w:rPr>
        <w:rFonts w:ascii="Times New Roman" w:eastAsia="Times New Roman" w:hAnsi="Times New Roman" w:hint="default"/>
        <w:sz w:val="18"/>
        <w:szCs w:val="18"/>
      </w:rPr>
    </w:lvl>
    <w:lvl w:ilvl="1" w:tplc="D63C5582">
      <w:start w:val="1"/>
      <w:numFmt w:val="bullet"/>
      <w:lvlText w:val="•"/>
      <w:lvlJc w:val="left"/>
      <w:pPr>
        <w:ind w:left="867" w:hanging="293"/>
      </w:pPr>
      <w:rPr>
        <w:rFonts w:hint="default"/>
      </w:rPr>
    </w:lvl>
    <w:lvl w:ilvl="2" w:tplc="CD62D902">
      <w:start w:val="1"/>
      <w:numFmt w:val="bullet"/>
      <w:lvlText w:val="•"/>
      <w:lvlJc w:val="left"/>
      <w:pPr>
        <w:ind w:left="1302" w:hanging="293"/>
      </w:pPr>
      <w:rPr>
        <w:rFonts w:hint="default"/>
      </w:rPr>
    </w:lvl>
    <w:lvl w:ilvl="3" w:tplc="BC8CB7AE">
      <w:start w:val="1"/>
      <w:numFmt w:val="bullet"/>
      <w:lvlText w:val="•"/>
      <w:lvlJc w:val="left"/>
      <w:pPr>
        <w:ind w:left="1737" w:hanging="293"/>
      </w:pPr>
      <w:rPr>
        <w:rFonts w:hint="default"/>
      </w:rPr>
    </w:lvl>
    <w:lvl w:ilvl="4" w:tplc="FEA806B0">
      <w:start w:val="1"/>
      <w:numFmt w:val="bullet"/>
      <w:lvlText w:val="•"/>
      <w:lvlJc w:val="left"/>
      <w:pPr>
        <w:ind w:left="2171" w:hanging="293"/>
      </w:pPr>
      <w:rPr>
        <w:rFonts w:hint="default"/>
      </w:rPr>
    </w:lvl>
    <w:lvl w:ilvl="5" w:tplc="091A881A">
      <w:start w:val="1"/>
      <w:numFmt w:val="bullet"/>
      <w:lvlText w:val="•"/>
      <w:lvlJc w:val="left"/>
      <w:pPr>
        <w:ind w:left="2606" w:hanging="293"/>
      </w:pPr>
      <w:rPr>
        <w:rFonts w:hint="default"/>
      </w:rPr>
    </w:lvl>
    <w:lvl w:ilvl="6" w:tplc="B748D062">
      <w:start w:val="1"/>
      <w:numFmt w:val="bullet"/>
      <w:lvlText w:val="•"/>
      <w:lvlJc w:val="left"/>
      <w:pPr>
        <w:ind w:left="3040" w:hanging="293"/>
      </w:pPr>
      <w:rPr>
        <w:rFonts w:hint="default"/>
      </w:rPr>
    </w:lvl>
    <w:lvl w:ilvl="7" w:tplc="F4CE26EC">
      <w:start w:val="1"/>
      <w:numFmt w:val="bullet"/>
      <w:lvlText w:val="•"/>
      <w:lvlJc w:val="left"/>
      <w:pPr>
        <w:ind w:left="3475" w:hanging="293"/>
      </w:pPr>
      <w:rPr>
        <w:rFonts w:hint="default"/>
      </w:rPr>
    </w:lvl>
    <w:lvl w:ilvl="8" w:tplc="6EF2A068">
      <w:start w:val="1"/>
      <w:numFmt w:val="bullet"/>
      <w:lvlText w:val="•"/>
      <w:lvlJc w:val="left"/>
      <w:pPr>
        <w:ind w:left="3910" w:hanging="293"/>
      </w:pPr>
      <w:rPr>
        <w:rFonts w:hint="default"/>
      </w:rPr>
    </w:lvl>
  </w:abstractNum>
  <w:abstractNum w:abstractNumId="21" w15:restartNumberingAfterBreak="0">
    <w:nsid w:val="3FBE2367"/>
    <w:multiLevelType w:val="hybridMultilevel"/>
    <w:tmpl w:val="B5121DE0"/>
    <w:lvl w:ilvl="0" w:tplc="9FF61706">
      <w:start w:val="1"/>
      <w:numFmt w:val="lowerLetter"/>
      <w:lvlText w:val="(%1)"/>
      <w:lvlJc w:val="left"/>
      <w:pPr>
        <w:ind w:left="140" w:hanging="245"/>
      </w:pPr>
      <w:rPr>
        <w:rFonts w:ascii="Times New Roman" w:eastAsia="Times New Roman" w:hAnsi="Times New Roman" w:hint="default"/>
        <w:sz w:val="18"/>
        <w:szCs w:val="18"/>
      </w:rPr>
    </w:lvl>
    <w:lvl w:ilvl="1" w:tplc="94C266C0">
      <w:start w:val="1"/>
      <w:numFmt w:val="bullet"/>
      <w:lvlText w:val="•"/>
      <w:lvlJc w:val="left"/>
      <w:pPr>
        <w:ind w:left="590" w:hanging="245"/>
      </w:pPr>
      <w:rPr>
        <w:rFonts w:hint="default"/>
      </w:rPr>
    </w:lvl>
    <w:lvl w:ilvl="2" w:tplc="3C062EF4">
      <w:start w:val="1"/>
      <w:numFmt w:val="bullet"/>
      <w:lvlText w:val="•"/>
      <w:lvlJc w:val="left"/>
      <w:pPr>
        <w:ind w:left="1040" w:hanging="245"/>
      </w:pPr>
      <w:rPr>
        <w:rFonts w:hint="default"/>
      </w:rPr>
    </w:lvl>
    <w:lvl w:ilvl="3" w:tplc="B0FE6CC0">
      <w:start w:val="1"/>
      <w:numFmt w:val="bullet"/>
      <w:lvlText w:val="•"/>
      <w:lvlJc w:val="left"/>
      <w:pPr>
        <w:ind w:left="1490" w:hanging="245"/>
      </w:pPr>
      <w:rPr>
        <w:rFonts w:hint="default"/>
      </w:rPr>
    </w:lvl>
    <w:lvl w:ilvl="4" w:tplc="6C3E0048">
      <w:start w:val="1"/>
      <w:numFmt w:val="bullet"/>
      <w:lvlText w:val="•"/>
      <w:lvlJc w:val="left"/>
      <w:pPr>
        <w:ind w:left="1940" w:hanging="245"/>
      </w:pPr>
      <w:rPr>
        <w:rFonts w:hint="default"/>
      </w:rPr>
    </w:lvl>
    <w:lvl w:ilvl="5" w:tplc="05585DBC">
      <w:start w:val="1"/>
      <w:numFmt w:val="bullet"/>
      <w:lvlText w:val="•"/>
      <w:lvlJc w:val="left"/>
      <w:pPr>
        <w:ind w:left="2390" w:hanging="245"/>
      </w:pPr>
      <w:rPr>
        <w:rFonts w:hint="default"/>
      </w:rPr>
    </w:lvl>
    <w:lvl w:ilvl="6" w:tplc="47CA8FB4">
      <w:start w:val="1"/>
      <w:numFmt w:val="bullet"/>
      <w:lvlText w:val="•"/>
      <w:lvlJc w:val="left"/>
      <w:pPr>
        <w:ind w:left="2840" w:hanging="245"/>
      </w:pPr>
      <w:rPr>
        <w:rFonts w:hint="default"/>
      </w:rPr>
    </w:lvl>
    <w:lvl w:ilvl="7" w:tplc="825808DC">
      <w:start w:val="1"/>
      <w:numFmt w:val="bullet"/>
      <w:lvlText w:val="•"/>
      <w:lvlJc w:val="left"/>
      <w:pPr>
        <w:ind w:left="3290" w:hanging="245"/>
      </w:pPr>
      <w:rPr>
        <w:rFonts w:hint="default"/>
      </w:rPr>
    </w:lvl>
    <w:lvl w:ilvl="8" w:tplc="55D2DE36">
      <w:start w:val="1"/>
      <w:numFmt w:val="bullet"/>
      <w:lvlText w:val="•"/>
      <w:lvlJc w:val="left"/>
      <w:pPr>
        <w:ind w:left="3740" w:hanging="245"/>
      </w:pPr>
      <w:rPr>
        <w:rFonts w:hint="default"/>
      </w:rPr>
    </w:lvl>
  </w:abstractNum>
  <w:abstractNum w:abstractNumId="22" w15:restartNumberingAfterBreak="0">
    <w:nsid w:val="41A052B6"/>
    <w:multiLevelType w:val="hybridMultilevel"/>
    <w:tmpl w:val="886ADA76"/>
    <w:lvl w:ilvl="0" w:tplc="6A5266D2">
      <w:start w:val="1"/>
      <w:numFmt w:val="lowerLetter"/>
      <w:lvlText w:val="(%1)"/>
      <w:lvlJc w:val="left"/>
      <w:pPr>
        <w:ind w:left="140" w:hanging="245"/>
      </w:pPr>
      <w:rPr>
        <w:rFonts w:ascii="Times New Roman" w:eastAsia="Times New Roman" w:hAnsi="Times New Roman" w:hint="default"/>
        <w:sz w:val="18"/>
        <w:szCs w:val="18"/>
      </w:rPr>
    </w:lvl>
    <w:lvl w:ilvl="1" w:tplc="E85E0690">
      <w:start w:val="1"/>
      <w:numFmt w:val="decimal"/>
      <w:lvlText w:val="(%2)"/>
      <w:lvlJc w:val="left"/>
      <w:pPr>
        <w:ind w:left="140" w:hanging="257"/>
      </w:pPr>
      <w:rPr>
        <w:rFonts w:ascii="Times New Roman" w:eastAsia="Times New Roman" w:hAnsi="Times New Roman" w:hint="default"/>
        <w:sz w:val="18"/>
        <w:szCs w:val="18"/>
      </w:rPr>
    </w:lvl>
    <w:lvl w:ilvl="2" w:tplc="FB603D94">
      <w:start w:val="1"/>
      <w:numFmt w:val="bullet"/>
      <w:lvlText w:val="•"/>
      <w:lvlJc w:val="left"/>
      <w:pPr>
        <w:ind w:left="1068" w:hanging="257"/>
      </w:pPr>
      <w:rPr>
        <w:rFonts w:hint="default"/>
      </w:rPr>
    </w:lvl>
    <w:lvl w:ilvl="3" w:tplc="DE92235E">
      <w:start w:val="1"/>
      <w:numFmt w:val="bullet"/>
      <w:lvlText w:val="•"/>
      <w:lvlJc w:val="left"/>
      <w:pPr>
        <w:ind w:left="1532" w:hanging="257"/>
      </w:pPr>
      <w:rPr>
        <w:rFonts w:hint="default"/>
      </w:rPr>
    </w:lvl>
    <w:lvl w:ilvl="4" w:tplc="1E6C700A">
      <w:start w:val="1"/>
      <w:numFmt w:val="bullet"/>
      <w:lvlText w:val="•"/>
      <w:lvlJc w:val="left"/>
      <w:pPr>
        <w:ind w:left="1996" w:hanging="257"/>
      </w:pPr>
      <w:rPr>
        <w:rFonts w:hint="default"/>
      </w:rPr>
    </w:lvl>
    <w:lvl w:ilvl="5" w:tplc="A138717C">
      <w:start w:val="1"/>
      <w:numFmt w:val="bullet"/>
      <w:lvlText w:val="•"/>
      <w:lvlJc w:val="left"/>
      <w:pPr>
        <w:ind w:left="2460" w:hanging="257"/>
      </w:pPr>
      <w:rPr>
        <w:rFonts w:hint="default"/>
      </w:rPr>
    </w:lvl>
    <w:lvl w:ilvl="6" w:tplc="06DEE940">
      <w:start w:val="1"/>
      <w:numFmt w:val="bullet"/>
      <w:lvlText w:val="•"/>
      <w:lvlJc w:val="left"/>
      <w:pPr>
        <w:ind w:left="2923" w:hanging="257"/>
      </w:pPr>
      <w:rPr>
        <w:rFonts w:hint="default"/>
      </w:rPr>
    </w:lvl>
    <w:lvl w:ilvl="7" w:tplc="CF2AF43A">
      <w:start w:val="1"/>
      <w:numFmt w:val="bullet"/>
      <w:lvlText w:val="•"/>
      <w:lvlJc w:val="left"/>
      <w:pPr>
        <w:ind w:left="3387" w:hanging="257"/>
      </w:pPr>
      <w:rPr>
        <w:rFonts w:hint="default"/>
      </w:rPr>
    </w:lvl>
    <w:lvl w:ilvl="8" w:tplc="061243A2">
      <w:start w:val="1"/>
      <w:numFmt w:val="bullet"/>
      <w:lvlText w:val="•"/>
      <w:lvlJc w:val="left"/>
      <w:pPr>
        <w:ind w:left="3851" w:hanging="257"/>
      </w:pPr>
      <w:rPr>
        <w:rFonts w:hint="default"/>
      </w:rPr>
    </w:lvl>
  </w:abstractNum>
  <w:abstractNum w:abstractNumId="23" w15:restartNumberingAfterBreak="0">
    <w:nsid w:val="41C27482"/>
    <w:multiLevelType w:val="hybridMultilevel"/>
    <w:tmpl w:val="D8FCFE2E"/>
    <w:lvl w:ilvl="0" w:tplc="B98CAC04">
      <w:start w:val="1"/>
      <w:numFmt w:val="lowerLetter"/>
      <w:lvlText w:val="(%1)"/>
      <w:lvlJc w:val="left"/>
      <w:pPr>
        <w:ind w:left="140" w:hanging="291"/>
      </w:pPr>
      <w:rPr>
        <w:rFonts w:ascii="Calibri" w:eastAsia="Calibri" w:hAnsi="Calibri" w:hint="default"/>
        <w:spacing w:val="-1"/>
        <w:sz w:val="22"/>
        <w:szCs w:val="22"/>
      </w:rPr>
    </w:lvl>
    <w:lvl w:ilvl="1" w:tplc="A642BA58">
      <w:start w:val="1"/>
      <w:numFmt w:val="bullet"/>
      <w:lvlText w:val="•"/>
      <w:lvlJc w:val="left"/>
      <w:pPr>
        <w:ind w:left="604" w:hanging="291"/>
      </w:pPr>
      <w:rPr>
        <w:rFonts w:hint="default"/>
      </w:rPr>
    </w:lvl>
    <w:lvl w:ilvl="2" w:tplc="4B0A55D4">
      <w:start w:val="1"/>
      <w:numFmt w:val="bullet"/>
      <w:lvlText w:val="•"/>
      <w:lvlJc w:val="left"/>
      <w:pPr>
        <w:ind w:left="1068" w:hanging="291"/>
      </w:pPr>
      <w:rPr>
        <w:rFonts w:hint="default"/>
      </w:rPr>
    </w:lvl>
    <w:lvl w:ilvl="3" w:tplc="3ABCB2E2">
      <w:start w:val="1"/>
      <w:numFmt w:val="bullet"/>
      <w:lvlText w:val="•"/>
      <w:lvlJc w:val="left"/>
      <w:pPr>
        <w:ind w:left="1532" w:hanging="291"/>
      </w:pPr>
      <w:rPr>
        <w:rFonts w:hint="default"/>
      </w:rPr>
    </w:lvl>
    <w:lvl w:ilvl="4" w:tplc="2228BCF2">
      <w:start w:val="1"/>
      <w:numFmt w:val="bullet"/>
      <w:lvlText w:val="•"/>
      <w:lvlJc w:val="left"/>
      <w:pPr>
        <w:ind w:left="1996" w:hanging="291"/>
      </w:pPr>
      <w:rPr>
        <w:rFonts w:hint="default"/>
      </w:rPr>
    </w:lvl>
    <w:lvl w:ilvl="5" w:tplc="3DD6A7DC">
      <w:start w:val="1"/>
      <w:numFmt w:val="bullet"/>
      <w:lvlText w:val="•"/>
      <w:lvlJc w:val="left"/>
      <w:pPr>
        <w:ind w:left="2460" w:hanging="291"/>
      </w:pPr>
      <w:rPr>
        <w:rFonts w:hint="default"/>
      </w:rPr>
    </w:lvl>
    <w:lvl w:ilvl="6" w:tplc="1ED66DC6">
      <w:start w:val="1"/>
      <w:numFmt w:val="bullet"/>
      <w:lvlText w:val="•"/>
      <w:lvlJc w:val="left"/>
      <w:pPr>
        <w:ind w:left="2923" w:hanging="291"/>
      </w:pPr>
      <w:rPr>
        <w:rFonts w:hint="default"/>
      </w:rPr>
    </w:lvl>
    <w:lvl w:ilvl="7" w:tplc="A5A6476C">
      <w:start w:val="1"/>
      <w:numFmt w:val="bullet"/>
      <w:lvlText w:val="•"/>
      <w:lvlJc w:val="left"/>
      <w:pPr>
        <w:ind w:left="3387" w:hanging="291"/>
      </w:pPr>
      <w:rPr>
        <w:rFonts w:hint="default"/>
      </w:rPr>
    </w:lvl>
    <w:lvl w:ilvl="8" w:tplc="562E8EF6">
      <w:start w:val="1"/>
      <w:numFmt w:val="bullet"/>
      <w:lvlText w:val="•"/>
      <w:lvlJc w:val="left"/>
      <w:pPr>
        <w:ind w:left="3851" w:hanging="291"/>
      </w:pPr>
      <w:rPr>
        <w:rFonts w:hint="default"/>
      </w:rPr>
    </w:lvl>
  </w:abstractNum>
  <w:abstractNum w:abstractNumId="24" w15:restartNumberingAfterBreak="0">
    <w:nsid w:val="445F23B2"/>
    <w:multiLevelType w:val="hybridMultilevel"/>
    <w:tmpl w:val="22A2E66E"/>
    <w:lvl w:ilvl="0" w:tplc="CC0EE924">
      <w:start w:val="1"/>
      <w:numFmt w:val="lowerLetter"/>
      <w:lvlText w:val="(%1)"/>
      <w:lvlJc w:val="left"/>
      <w:pPr>
        <w:ind w:left="140" w:hanging="245"/>
      </w:pPr>
      <w:rPr>
        <w:rFonts w:ascii="Times New Roman" w:eastAsia="Times New Roman" w:hAnsi="Times New Roman" w:hint="default"/>
        <w:sz w:val="18"/>
        <w:szCs w:val="18"/>
      </w:rPr>
    </w:lvl>
    <w:lvl w:ilvl="1" w:tplc="99E8E39A">
      <w:start w:val="1"/>
      <w:numFmt w:val="upperLetter"/>
      <w:lvlText w:val="(%2)"/>
      <w:lvlJc w:val="left"/>
      <w:pPr>
        <w:ind w:left="140" w:hanging="293"/>
      </w:pPr>
      <w:rPr>
        <w:rFonts w:ascii="Times New Roman" w:eastAsia="Times New Roman" w:hAnsi="Times New Roman" w:hint="default"/>
        <w:sz w:val="18"/>
        <w:szCs w:val="18"/>
      </w:rPr>
    </w:lvl>
    <w:lvl w:ilvl="2" w:tplc="23D4E4D6">
      <w:start w:val="1"/>
      <w:numFmt w:val="bullet"/>
      <w:lvlText w:val="•"/>
      <w:lvlJc w:val="left"/>
      <w:pPr>
        <w:ind w:left="1038" w:hanging="293"/>
      </w:pPr>
      <w:rPr>
        <w:rFonts w:hint="default"/>
      </w:rPr>
    </w:lvl>
    <w:lvl w:ilvl="3" w:tplc="713436BA">
      <w:start w:val="1"/>
      <w:numFmt w:val="bullet"/>
      <w:lvlText w:val="•"/>
      <w:lvlJc w:val="left"/>
      <w:pPr>
        <w:ind w:left="1486" w:hanging="293"/>
      </w:pPr>
      <w:rPr>
        <w:rFonts w:hint="default"/>
      </w:rPr>
    </w:lvl>
    <w:lvl w:ilvl="4" w:tplc="07D8630E">
      <w:start w:val="1"/>
      <w:numFmt w:val="bullet"/>
      <w:lvlText w:val="•"/>
      <w:lvlJc w:val="left"/>
      <w:pPr>
        <w:ind w:left="1935" w:hanging="293"/>
      </w:pPr>
      <w:rPr>
        <w:rFonts w:hint="default"/>
      </w:rPr>
    </w:lvl>
    <w:lvl w:ilvl="5" w:tplc="AD74DC0C">
      <w:start w:val="1"/>
      <w:numFmt w:val="bullet"/>
      <w:lvlText w:val="•"/>
      <w:lvlJc w:val="left"/>
      <w:pPr>
        <w:ind w:left="2384" w:hanging="293"/>
      </w:pPr>
      <w:rPr>
        <w:rFonts w:hint="default"/>
      </w:rPr>
    </w:lvl>
    <w:lvl w:ilvl="6" w:tplc="31E6C86C">
      <w:start w:val="1"/>
      <w:numFmt w:val="bullet"/>
      <w:lvlText w:val="•"/>
      <w:lvlJc w:val="left"/>
      <w:pPr>
        <w:ind w:left="2833" w:hanging="293"/>
      </w:pPr>
      <w:rPr>
        <w:rFonts w:hint="default"/>
      </w:rPr>
    </w:lvl>
    <w:lvl w:ilvl="7" w:tplc="8F8EA0B8">
      <w:start w:val="1"/>
      <w:numFmt w:val="bullet"/>
      <w:lvlText w:val="•"/>
      <w:lvlJc w:val="left"/>
      <w:pPr>
        <w:ind w:left="3282" w:hanging="293"/>
      </w:pPr>
      <w:rPr>
        <w:rFonts w:hint="default"/>
      </w:rPr>
    </w:lvl>
    <w:lvl w:ilvl="8" w:tplc="23D06E88">
      <w:start w:val="1"/>
      <w:numFmt w:val="bullet"/>
      <w:lvlText w:val="•"/>
      <w:lvlJc w:val="left"/>
      <w:pPr>
        <w:ind w:left="3730" w:hanging="293"/>
      </w:pPr>
      <w:rPr>
        <w:rFonts w:hint="default"/>
      </w:rPr>
    </w:lvl>
  </w:abstractNum>
  <w:abstractNum w:abstractNumId="25" w15:restartNumberingAfterBreak="0">
    <w:nsid w:val="4B332F65"/>
    <w:multiLevelType w:val="multilevel"/>
    <w:tmpl w:val="C17AD9FA"/>
    <w:lvl w:ilvl="0">
      <w:start w:val="7"/>
      <w:numFmt w:val="decimal"/>
      <w:lvlText w:val="%1"/>
      <w:lvlJc w:val="left"/>
      <w:pPr>
        <w:ind w:left="592" w:hanging="453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92" w:hanging="45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92" w:hanging="453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3">
      <w:start w:val="1"/>
      <w:numFmt w:val="decimal"/>
      <w:lvlText w:val="%1.%2.%3.%4"/>
      <w:lvlJc w:val="left"/>
      <w:pPr>
        <w:ind w:left="140" w:hanging="551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1988" w:hanging="5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53" w:hanging="5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18" w:hanging="5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83" w:hanging="5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49" w:hanging="551"/>
      </w:pPr>
      <w:rPr>
        <w:rFonts w:hint="default"/>
      </w:rPr>
    </w:lvl>
  </w:abstractNum>
  <w:abstractNum w:abstractNumId="26" w15:restartNumberingAfterBreak="0">
    <w:nsid w:val="515D2C08"/>
    <w:multiLevelType w:val="hybridMultilevel"/>
    <w:tmpl w:val="B87039E4"/>
    <w:lvl w:ilvl="0" w:tplc="279ABF0C">
      <w:start w:val="1"/>
      <w:numFmt w:val="lowerLetter"/>
      <w:lvlText w:val="(%1)"/>
      <w:lvlJc w:val="left"/>
      <w:pPr>
        <w:ind w:left="140" w:hanging="339"/>
      </w:pPr>
      <w:rPr>
        <w:rFonts w:ascii="Calibri" w:eastAsia="Calibri" w:hAnsi="Calibri" w:hint="default"/>
        <w:spacing w:val="-1"/>
        <w:sz w:val="22"/>
        <w:szCs w:val="22"/>
      </w:rPr>
    </w:lvl>
    <w:lvl w:ilvl="1" w:tplc="CEB0D4FC">
      <w:start w:val="1"/>
      <w:numFmt w:val="bullet"/>
      <w:lvlText w:val="•"/>
      <w:lvlJc w:val="left"/>
      <w:pPr>
        <w:ind w:left="590" w:hanging="339"/>
      </w:pPr>
      <w:rPr>
        <w:rFonts w:hint="default"/>
      </w:rPr>
    </w:lvl>
    <w:lvl w:ilvl="2" w:tplc="59685AB2">
      <w:start w:val="1"/>
      <w:numFmt w:val="bullet"/>
      <w:lvlText w:val="•"/>
      <w:lvlJc w:val="left"/>
      <w:pPr>
        <w:ind w:left="1041" w:hanging="339"/>
      </w:pPr>
      <w:rPr>
        <w:rFonts w:hint="default"/>
      </w:rPr>
    </w:lvl>
    <w:lvl w:ilvl="3" w:tplc="C48005D2">
      <w:start w:val="1"/>
      <w:numFmt w:val="bullet"/>
      <w:lvlText w:val="•"/>
      <w:lvlJc w:val="left"/>
      <w:pPr>
        <w:ind w:left="1491" w:hanging="339"/>
      </w:pPr>
      <w:rPr>
        <w:rFonts w:hint="default"/>
      </w:rPr>
    </w:lvl>
    <w:lvl w:ilvl="4" w:tplc="8EB2BA46">
      <w:start w:val="1"/>
      <w:numFmt w:val="bullet"/>
      <w:lvlText w:val="•"/>
      <w:lvlJc w:val="left"/>
      <w:pPr>
        <w:ind w:left="1941" w:hanging="339"/>
      </w:pPr>
      <w:rPr>
        <w:rFonts w:hint="default"/>
      </w:rPr>
    </w:lvl>
    <w:lvl w:ilvl="5" w:tplc="BB9E3830">
      <w:start w:val="1"/>
      <w:numFmt w:val="bullet"/>
      <w:lvlText w:val="•"/>
      <w:lvlJc w:val="left"/>
      <w:pPr>
        <w:ind w:left="2392" w:hanging="339"/>
      </w:pPr>
      <w:rPr>
        <w:rFonts w:hint="default"/>
      </w:rPr>
    </w:lvl>
    <w:lvl w:ilvl="6" w:tplc="050E2952">
      <w:start w:val="1"/>
      <w:numFmt w:val="bullet"/>
      <w:lvlText w:val="•"/>
      <w:lvlJc w:val="left"/>
      <w:pPr>
        <w:ind w:left="2842" w:hanging="339"/>
      </w:pPr>
      <w:rPr>
        <w:rFonts w:hint="default"/>
      </w:rPr>
    </w:lvl>
    <w:lvl w:ilvl="7" w:tplc="7826C258">
      <w:start w:val="1"/>
      <w:numFmt w:val="bullet"/>
      <w:lvlText w:val="•"/>
      <w:lvlJc w:val="left"/>
      <w:pPr>
        <w:ind w:left="3293" w:hanging="339"/>
      </w:pPr>
      <w:rPr>
        <w:rFonts w:hint="default"/>
      </w:rPr>
    </w:lvl>
    <w:lvl w:ilvl="8" w:tplc="36BC2A86">
      <w:start w:val="1"/>
      <w:numFmt w:val="bullet"/>
      <w:lvlText w:val="•"/>
      <w:lvlJc w:val="left"/>
      <w:pPr>
        <w:ind w:left="3743" w:hanging="339"/>
      </w:pPr>
      <w:rPr>
        <w:rFonts w:hint="default"/>
      </w:rPr>
    </w:lvl>
  </w:abstractNum>
  <w:abstractNum w:abstractNumId="27" w15:restartNumberingAfterBreak="0">
    <w:nsid w:val="51F43D6D"/>
    <w:multiLevelType w:val="hybridMultilevel"/>
    <w:tmpl w:val="66E00A9C"/>
    <w:lvl w:ilvl="0" w:tplc="60C832B6">
      <w:start w:val="1"/>
      <w:numFmt w:val="lowerLetter"/>
      <w:lvlText w:val="(%1)"/>
      <w:lvlJc w:val="left"/>
      <w:pPr>
        <w:ind w:left="140" w:hanging="331"/>
      </w:pPr>
      <w:rPr>
        <w:rFonts w:ascii="Calibri" w:eastAsia="Calibri" w:hAnsi="Calibri" w:hint="default"/>
        <w:spacing w:val="-1"/>
        <w:sz w:val="22"/>
        <w:szCs w:val="22"/>
      </w:rPr>
    </w:lvl>
    <w:lvl w:ilvl="1" w:tplc="E7F6531E">
      <w:start w:val="1"/>
      <w:numFmt w:val="bullet"/>
      <w:lvlText w:val="•"/>
      <w:lvlJc w:val="left"/>
      <w:pPr>
        <w:ind w:left="604" w:hanging="331"/>
      </w:pPr>
      <w:rPr>
        <w:rFonts w:hint="default"/>
      </w:rPr>
    </w:lvl>
    <w:lvl w:ilvl="2" w:tplc="2F16AEC6">
      <w:start w:val="1"/>
      <w:numFmt w:val="bullet"/>
      <w:lvlText w:val="•"/>
      <w:lvlJc w:val="left"/>
      <w:pPr>
        <w:ind w:left="1068" w:hanging="331"/>
      </w:pPr>
      <w:rPr>
        <w:rFonts w:hint="default"/>
      </w:rPr>
    </w:lvl>
    <w:lvl w:ilvl="3" w:tplc="7DACA728">
      <w:start w:val="1"/>
      <w:numFmt w:val="bullet"/>
      <w:lvlText w:val="•"/>
      <w:lvlJc w:val="left"/>
      <w:pPr>
        <w:ind w:left="1532" w:hanging="331"/>
      </w:pPr>
      <w:rPr>
        <w:rFonts w:hint="default"/>
      </w:rPr>
    </w:lvl>
    <w:lvl w:ilvl="4" w:tplc="27A65B6C">
      <w:start w:val="1"/>
      <w:numFmt w:val="bullet"/>
      <w:lvlText w:val="•"/>
      <w:lvlJc w:val="left"/>
      <w:pPr>
        <w:ind w:left="1996" w:hanging="331"/>
      </w:pPr>
      <w:rPr>
        <w:rFonts w:hint="default"/>
      </w:rPr>
    </w:lvl>
    <w:lvl w:ilvl="5" w:tplc="9EBC3924">
      <w:start w:val="1"/>
      <w:numFmt w:val="bullet"/>
      <w:lvlText w:val="•"/>
      <w:lvlJc w:val="left"/>
      <w:pPr>
        <w:ind w:left="2460" w:hanging="331"/>
      </w:pPr>
      <w:rPr>
        <w:rFonts w:hint="default"/>
      </w:rPr>
    </w:lvl>
    <w:lvl w:ilvl="6" w:tplc="7E3655FE">
      <w:start w:val="1"/>
      <w:numFmt w:val="bullet"/>
      <w:lvlText w:val="•"/>
      <w:lvlJc w:val="left"/>
      <w:pPr>
        <w:ind w:left="2923" w:hanging="331"/>
      </w:pPr>
      <w:rPr>
        <w:rFonts w:hint="default"/>
      </w:rPr>
    </w:lvl>
    <w:lvl w:ilvl="7" w:tplc="6554A220">
      <w:start w:val="1"/>
      <w:numFmt w:val="bullet"/>
      <w:lvlText w:val="•"/>
      <w:lvlJc w:val="left"/>
      <w:pPr>
        <w:ind w:left="3387" w:hanging="331"/>
      </w:pPr>
      <w:rPr>
        <w:rFonts w:hint="default"/>
      </w:rPr>
    </w:lvl>
    <w:lvl w:ilvl="8" w:tplc="0D7EFA76">
      <w:start w:val="1"/>
      <w:numFmt w:val="bullet"/>
      <w:lvlText w:val="•"/>
      <w:lvlJc w:val="left"/>
      <w:pPr>
        <w:ind w:left="3851" w:hanging="331"/>
      </w:pPr>
      <w:rPr>
        <w:rFonts w:hint="default"/>
      </w:rPr>
    </w:lvl>
  </w:abstractNum>
  <w:abstractNum w:abstractNumId="28" w15:restartNumberingAfterBreak="0">
    <w:nsid w:val="58BA3191"/>
    <w:multiLevelType w:val="multilevel"/>
    <w:tmpl w:val="D29E7A72"/>
    <w:lvl w:ilvl="0">
      <w:start w:val="7"/>
      <w:numFmt w:val="decimal"/>
      <w:lvlText w:val="%1"/>
      <w:lvlJc w:val="left"/>
      <w:pPr>
        <w:ind w:left="442" w:hanging="302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42" w:hanging="302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592" w:hanging="453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3">
      <w:start w:val="1"/>
      <w:numFmt w:val="decimal"/>
      <w:lvlText w:val="%1.%2.%3.%4"/>
      <w:lvlJc w:val="left"/>
      <w:pPr>
        <w:ind w:left="140" w:hanging="551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40" w:hanging="752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5">
      <w:start w:val="1"/>
      <w:numFmt w:val="bullet"/>
      <w:lvlText w:val="•"/>
      <w:lvlJc w:val="left"/>
      <w:pPr>
        <w:ind w:left="2162" w:hanging="7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86" w:hanging="7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09" w:hanging="7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732" w:hanging="752"/>
      </w:pPr>
      <w:rPr>
        <w:rFonts w:hint="default"/>
      </w:rPr>
    </w:lvl>
  </w:abstractNum>
  <w:abstractNum w:abstractNumId="29" w15:restartNumberingAfterBreak="0">
    <w:nsid w:val="5C697EDA"/>
    <w:multiLevelType w:val="hybridMultilevel"/>
    <w:tmpl w:val="94A27454"/>
    <w:lvl w:ilvl="0" w:tplc="51C6B160">
      <w:start w:val="1"/>
      <w:numFmt w:val="decimal"/>
      <w:lvlText w:val="(%1)"/>
      <w:lvlJc w:val="left"/>
      <w:pPr>
        <w:ind w:left="140" w:hanging="298"/>
      </w:pPr>
      <w:rPr>
        <w:rFonts w:ascii="Calibri" w:eastAsia="Calibri" w:hAnsi="Calibri" w:hint="default"/>
        <w:spacing w:val="-1"/>
        <w:sz w:val="22"/>
        <w:szCs w:val="22"/>
      </w:rPr>
    </w:lvl>
    <w:lvl w:ilvl="1" w:tplc="5CB62A68">
      <w:start w:val="1"/>
      <w:numFmt w:val="bullet"/>
      <w:lvlText w:val="•"/>
      <w:lvlJc w:val="left"/>
      <w:pPr>
        <w:ind w:left="590" w:hanging="298"/>
      </w:pPr>
      <w:rPr>
        <w:rFonts w:hint="default"/>
      </w:rPr>
    </w:lvl>
    <w:lvl w:ilvl="2" w:tplc="4CF2677A">
      <w:start w:val="1"/>
      <w:numFmt w:val="bullet"/>
      <w:lvlText w:val="•"/>
      <w:lvlJc w:val="left"/>
      <w:pPr>
        <w:ind w:left="1041" w:hanging="298"/>
      </w:pPr>
      <w:rPr>
        <w:rFonts w:hint="default"/>
      </w:rPr>
    </w:lvl>
    <w:lvl w:ilvl="3" w:tplc="1CE86008">
      <w:start w:val="1"/>
      <w:numFmt w:val="bullet"/>
      <w:lvlText w:val="•"/>
      <w:lvlJc w:val="left"/>
      <w:pPr>
        <w:ind w:left="1491" w:hanging="298"/>
      </w:pPr>
      <w:rPr>
        <w:rFonts w:hint="default"/>
      </w:rPr>
    </w:lvl>
    <w:lvl w:ilvl="4" w:tplc="8CA889AA">
      <w:start w:val="1"/>
      <w:numFmt w:val="bullet"/>
      <w:lvlText w:val="•"/>
      <w:lvlJc w:val="left"/>
      <w:pPr>
        <w:ind w:left="1941" w:hanging="298"/>
      </w:pPr>
      <w:rPr>
        <w:rFonts w:hint="default"/>
      </w:rPr>
    </w:lvl>
    <w:lvl w:ilvl="5" w:tplc="CE703C8A">
      <w:start w:val="1"/>
      <w:numFmt w:val="bullet"/>
      <w:lvlText w:val="•"/>
      <w:lvlJc w:val="left"/>
      <w:pPr>
        <w:ind w:left="2391" w:hanging="298"/>
      </w:pPr>
      <w:rPr>
        <w:rFonts w:hint="default"/>
      </w:rPr>
    </w:lvl>
    <w:lvl w:ilvl="6" w:tplc="CE46E710">
      <w:start w:val="1"/>
      <w:numFmt w:val="bullet"/>
      <w:lvlText w:val="•"/>
      <w:lvlJc w:val="left"/>
      <w:pPr>
        <w:ind w:left="2842" w:hanging="298"/>
      </w:pPr>
      <w:rPr>
        <w:rFonts w:hint="default"/>
      </w:rPr>
    </w:lvl>
    <w:lvl w:ilvl="7" w:tplc="E19230C6">
      <w:start w:val="1"/>
      <w:numFmt w:val="bullet"/>
      <w:lvlText w:val="•"/>
      <w:lvlJc w:val="left"/>
      <w:pPr>
        <w:ind w:left="3292" w:hanging="298"/>
      </w:pPr>
      <w:rPr>
        <w:rFonts w:hint="default"/>
      </w:rPr>
    </w:lvl>
    <w:lvl w:ilvl="8" w:tplc="9B3E100C">
      <w:start w:val="1"/>
      <w:numFmt w:val="bullet"/>
      <w:lvlText w:val="•"/>
      <w:lvlJc w:val="left"/>
      <w:pPr>
        <w:ind w:left="3742" w:hanging="298"/>
      </w:pPr>
      <w:rPr>
        <w:rFonts w:hint="default"/>
      </w:rPr>
    </w:lvl>
  </w:abstractNum>
  <w:abstractNum w:abstractNumId="30" w15:restartNumberingAfterBreak="0">
    <w:nsid w:val="5EE301D5"/>
    <w:multiLevelType w:val="hybridMultilevel"/>
    <w:tmpl w:val="E1AE5FBE"/>
    <w:lvl w:ilvl="0" w:tplc="892028B4">
      <w:start w:val="2"/>
      <w:numFmt w:val="decimal"/>
      <w:lvlText w:val="(%1)"/>
      <w:lvlJc w:val="left"/>
      <w:pPr>
        <w:ind w:left="140" w:hanging="310"/>
      </w:pPr>
      <w:rPr>
        <w:rFonts w:ascii="Calibri" w:eastAsia="Calibri" w:hAnsi="Calibri" w:hint="default"/>
        <w:spacing w:val="-1"/>
        <w:sz w:val="22"/>
        <w:szCs w:val="22"/>
      </w:rPr>
    </w:lvl>
    <w:lvl w:ilvl="1" w:tplc="024A0E80">
      <w:start w:val="1"/>
      <w:numFmt w:val="bullet"/>
      <w:lvlText w:val="•"/>
      <w:lvlJc w:val="left"/>
      <w:pPr>
        <w:ind w:left="590" w:hanging="310"/>
      </w:pPr>
      <w:rPr>
        <w:rFonts w:hint="default"/>
      </w:rPr>
    </w:lvl>
    <w:lvl w:ilvl="2" w:tplc="B5400244">
      <w:start w:val="1"/>
      <w:numFmt w:val="bullet"/>
      <w:lvlText w:val="•"/>
      <w:lvlJc w:val="left"/>
      <w:pPr>
        <w:ind w:left="1041" w:hanging="310"/>
      </w:pPr>
      <w:rPr>
        <w:rFonts w:hint="default"/>
      </w:rPr>
    </w:lvl>
    <w:lvl w:ilvl="3" w:tplc="5A9A1B50">
      <w:start w:val="1"/>
      <w:numFmt w:val="bullet"/>
      <w:lvlText w:val="•"/>
      <w:lvlJc w:val="left"/>
      <w:pPr>
        <w:ind w:left="1491" w:hanging="310"/>
      </w:pPr>
      <w:rPr>
        <w:rFonts w:hint="default"/>
      </w:rPr>
    </w:lvl>
    <w:lvl w:ilvl="4" w:tplc="0B76F852">
      <w:start w:val="1"/>
      <w:numFmt w:val="bullet"/>
      <w:lvlText w:val="•"/>
      <w:lvlJc w:val="left"/>
      <w:pPr>
        <w:ind w:left="1941" w:hanging="310"/>
      </w:pPr>
      <w:rPr>
        <w:rFonts w:hint="default"/>
      </w:rPr>
    </w:lvl>
    <w:lvl w:ilvl="5" w:tplc="03EA6038">
      <w:start w:val="1"/>
      <w:numFmt w:val="bullet"/>
      <w:lvlText w:val="•"/>
      <w:lvlJc w:val="left"/>
      <w:pPr>
        <w:ind w:left="2391" w:hanging="310"/>
      </w:pPr>
      <w:rPr>
        <w:rFonts w:hint="default"/>
      </w:rPr>
    </w:lvl>
    <w:lvl w:ilvl="6" w:tplc="AD8432BE">
      <w:start w:val="1"/>
      <w:numFmt w:val="bullet"/>
      <w:lvlText w:val="•"/>
      <w:lvlJc w:val="left"/>
      <w:pPr>
        <w:ind w:left="2842" w:hanging="310"/>
      </w:pPr>
      <w:rPr>
        <w:rFonts w:hint="default"/>
      </w:rPr>
    </w:lvl>
    <w:lvl w:ilvl="7" w:tplc="33F0D40A">
      <w:start w:val="1"/>
      <w:numFmt w:val="bullet"/>
      <w:lvlText w:val="•"/>
      <w:lvlJc w:val="left"/>
      <w:pPr>
        <w:ind w:left="3292" w:hanging="310"/>
      </w:pPr>
      <w:rPr>
        <w:rFonts w:hint="default"/>
      </w:rPr>
    </w:lvl>
    <w:lvl w:ilvl="8" w:tplc="142EAC28">
      <w:start w:val="1"/>
      <w:numFmt w:val="bullet"/>
      <w:lvlText w:val="•"/>
      <w:lvlJc w:val="left"/>
      <w:pPr>
        <w:ind w:left="3742" w:hanging="310"/>
      </w:pPr>
      <w:rPr>
        <w:rFonts w:hint="default"/>
      </w:rPr>
    </w:lvl>
  </w:abstractNum>
  <w:abstractNum w:abstractNumId="31" w15:restartNumberingAfterBreak="0">
    <w:nsid w:val="60433291"/>
    <w:multiLevelType w:val="hybridMultilevel"/>
    <w:tmpl w:val="53903176"/>
    <w:lvl w:ilvl="0" w:tplc="FD425FDE">
      <w:start w:val="1"/>
      <w:numFmt w:val="lowerLetter"/>
      <w:lvlText w:val="(%1)"/>
      <w:lvlJc w:val="left"/>
      <w:pPr>
        <w:ind w:left="140" w:hanging="245"/>
      </w:pPr>
      <w:rPr>
        <w:rFonts w:ascii="Times New Roman" w:eastAsia="Times New Roman" w:hAnsi="Times New Roman" w:hint="default"/>
        <w:sz w:val="18"/>
        <w:szCs w:val="18"/>
      </w:rPr>
    </w:lvl>
    <w:lvl w:ilvl="1" w:tplc="36082994">
      <w:start w:val="1"/>
      <w:numFmt w:val="bullet"/>
      <w:lvlText w:val="•"/>
      <w:lvlJc w:val="left"/>
      <w:pPr>
        <w:ind w:left="590" w:hanging="245"/>
      </w:pPr>
      <w:rPr>
        <w:rFonts w:hint="default"/>
      </w:rPr>
    </w:lvl>
    <w:lvl w:ilvl="2" w:tplc="96B8A38E">
      <w:start w:val="1"/>
      <w:numFmt w:val="bullet"/>
      <w:lvlText w:val="•"/>
      <w:lvlJc w:val="left"/>
      <w:pPr>
        <w:ind w:left="1039" w:hanging="245"/>
      </w:pPr>
      <w:rPr>
        <w:rFonts w:hint="default"/>
      </w:rPr>
    </w:lvl>
    <w:lvl w:ilvl="3" w:tplc="00589322">
      <w:start w:val="1"/>
      <w:numFmt w:val="bullet"/>
      <w:lvlText w:val="•"/>
      <w:lvlJc w:val="left"/>
      <w:pPr>
        <w:ind w:left="1489" w:hanging="245"/>
      </w:pPr>
      <w:rPr>
        <w:rFonts w:hint="default"/>
      </w:rPr>
    </w:lvl>
    <w:lvl w:ilvl="4" w:tplc="F3A0C7A4">
      <w:start w:val="1"/>
      <w:numFmt w:val="bullet"/>
      <w:lvlText w:val="•"/>
      <w:lvlJc w:val="left"/>
      <w:pPr>
        <w:ind w:left="1939" w:hanging="245"/>
      </w:pPr>
      <w:rPr>
        <w:rFonts w:hint="default"/>
      </w:rPr>
    </w:lvl>
    <w:lvl w:ilvl="5" w:tplc="58E81B56">
      <w:start w:val="1"/>
      <w:numFmt w:val="bullet"/>
      <w:lvlText w:val="•"/>
      <w:lvlJc w:val="left"/>
      <w:pPr>
        <w:ind w:left="2388" w:hanging="245"/>
      </w:pPr>
      <w:rPr>
        <w:rFonts w:hint="default"/>
      </w:rPr>
    </w:lvl>
    <w:lvl w:ilvl="6" w:tplc="146A8906">
      <w:start w:val="1"/>
      <w:numFmt w:val="bullet"/>
      <w:lvlText w:val="•"/>
      <w:lvlJc w:val="left"/>
      <w:pPr>
        <w:ind w:left="2838" w:hanging="245"/>
      </w:pPr>
      <w:rPr>
        <w:rFonts w:hint="default"/>
      </w:rPr>
    </w:lvl>
    <w:lvl w:ilvl="7" w:tplc="2FD8EF74">
      <w:start w:val="1"/>
      <w:numFmt w:val="bullet"/>
      <w:lvlText w:val="•"/>
      <w:lvlJc w:val="left"/>
      <w:pPr>
        <w:ind w:left="3288" w:hanging="245"/>
      </w:pPr>
      <w:rPr>
        <w:rFonts w:hint="default"/>
      </w:rPr>
    </w:lvl>
    <w:lvl w:ilvl="8" w:tplc="FBFCA34C">
      <w:start w:val="1"/>
      <w:numFmt w:val="bullet"/>
      <w:lvlText w:val="•"/>
      <w:lvlJc w:val="left"/>
      <w:pPr>
        <w:ind w:left="3738" w:hanging="245"/>
      </w:pPr>
      <w:rPr>
        <w:rFonts w:hint="default"/>
      </w:rPr>
    </w:lvl>
  </w:abstractNum>
  <w:abstractNum w:abstractNumId="32" w15:restartNumberingAfterBreak="0">
    <w:nsid w:val="60CC427A"/>
    <w:multiLevelType w:val="hybridMultilevel"/>
    <w:tmpl w:val="F1783D04"/>
    <w:lvl w:ilvl="0" w:tplc="2C425F7E">
      <w:start w:val="1"/>
      <w:numFmt w:val="lowerLetter"/>
      <w:lvlText w:val="(%1)"/>
      <w:lvlJc w:val="left"/>
      <w:pPr>
        <w:ind w:left="140" w:hanging="298"/>
      </w:pPr>
      <w:rPr>
        <w:rFonts w:ascii="Calibri" w:eastAsia="Calibri" w:hAnsi="Calibri" w:hint="default"/>
        <w:spacing w:val="-1"/>
        <w:sz w:val="22"/>
        <w:szCs w:val="22"/>
      </w:rPr>
    </w:lvl>
    <w:lvl w:ilvl="1" w:tplc="00786D1A">
      <w:start w:val="1"/>
      <w:numFmt w:val="bullet"/>
      <w:lvlText w:val="•"/>
      <w:lvlJc w:val="left"/>
      <w:pPr>
        <w:ind w:left="590" w:hanging="298"/>
      </w:pPr>
      <w:rPr>
        <w:rFonts w:hint="default"/>
      </w:rPr>
    </w:lvl>
    <w:lvl w:ilvl="2" w:tplc="0F54643A">
      <w:start w:val="1"/>
      <w:numFmt w:val="bullet"/>
      <w:lvlText w:val="•"/>
      <w:lvlJc w:val="left"/>
      <w:pPr>
        <w:ind w:left="1041" w:hanging="298"/>
      </w:pPr>
      <w:rPr>
        <w:rFonts w:hint="default"/>
      </w:rPr>
    </w:lvl>
    <w:lvl w:ilvl="3" w:tplc="9D5A3008">
      <w:start w:val="1"/>
      <w:numFmt w:val="bullet"/>
      <w:lvlText w:val="•"/>
      <w:lvlJc w:val="left"/>
      <w:pPr>
        <w:ind w:left="1491" w:hanging="298"/>
      </w:pPr>
      <w:rPr>
        <w:rFonts w:hint="default"/>
      </w:rPr>
    </w:lvl>
    <w:lvl w:ilvl="4" w:tplc="0C0476E4">
      <w:start w:val="1"/>
      <w:numFmt w:val="bullet"/>
      <w:lvlText w:val="•"/>
      <w:lvlJc w:val="left"/>
      <w:pPr>
        <w:ind w:left="1941" w:hanging="298"/>
      </w:pPr>
      <w:rPr>
        <w:rFonts w:hint="default"/>
      </w:rPr>
    </w:lvl>
    <w:lvl w:ilvl="5" w:tplc="8390A812">
      <w:start w:val="1"/>
      <w:numFmt w:val="bullet"/>
      <w:lvlText w:val="•"/>
      <w:lvlJc w:val="left"/>
      <w:pPr>
        <w:ind w:left="2391" w:hanging="298"/>
      </w:pPr>
      <w:rPr>
        <w:rFonts w:hint="default"/>
      </w:rPr>
    </w:lvl>
    <w:lvl w:ilvl="6" w:tplc="36082F4C">
      <w:start w:val="1"/>
      <w:numFmt w:val="bullet"/>
      <w:lvlText w:val="•"/>
      <w:lvlJc w:val="left"/>
      <w:pPr>
        <w:ind w:left="2842" w:hanging="298"/>
      </w:pPr>
      <w:rPr>
        <w:rFonts w:hint="default"/>
      </w:rPr>
    </w:lvl>
    <w:lvl w:ilvl="7" w:tplc="F2FC3FA4">
      <w:start w:val="1"/>
      <w:numFmt w:val="bullet"/>
      <w:lvlText w:val="•"/>
      <w:lvlJc w:val="left"/>
      <w:pPr>
        <w:ind w:left="3292" w:hanging="298"/>
      </w:pPr>
      <w:rPr>
        <w:rFonts w:hint="default"/>
      </w:rPr>
    </w:lvl>
    <w:lvl w:ilvl="8" w:tplc="D0641606">
      <w:start w:val="1"/>
      <w:numFmt w:val="bullet"/>
      <w:lvlText w:val="•"/>
      <w:lvlJc w:val="left"/>
      <w:pPr>
        <w:ind w:left="3742" w:hanging="298"/>
      </w:pPr>
      <w:rPr>
        <w:rFonts w:hint="default"/>
      </w:rPr>
    </w:lvl>
  </w:abstractNum>
  <w:abstractNum w:abstractNumId="33" w15:restartNumberingAfterBreak="0">
    <w:nsid w:val="61AD661C"/>
    <w:multiLevelType w:val="hybridMultilevel"/>
    <w:tmpl w:val="2E20E850"/>
    <w:lvl w:ilvl="0" w:tplc="DADE15DA">
      <w:start w:val="1"/>
      <w:numFmt w:val="decimal"/>
      <w:lvlText w:val="(%1)"/>
      <w:lvlJc w:val="left"/>
      <w:pPr>
        <w:ind w:left="860" w:hanging="721"/>
      </w:pPr>
      <w:rPr>
        <w:rFonts w:ascii="Calibri" w:eastAsia="Calibri" w:hAnsi="Calibri" w:hint="default"/>
        <w:spacing w:val="-1"/>
        <w:sz w:val="22"/>
        <w:szCs w:val="22"/>
      </w:rPr>
    </w:lvl>
    <w:lvl w:ilvl="1" w:tplc="C024A0C0">
      <w:start w:val="1"/>
      <w:numFmt w:val="bullet"/>
      <w:lvlText w:val="•"/>
      <w:lvlJc w:val="left"/>
      <w:pPr>
        <w:ind w:left="1252" w:hanging="721"/>
      </w:pPr>
      <w:rPr>
        <w:rFonts w:hint="default"/>
      </w:rPr>
    </w:lvl>
    <w:lvl w:ilvl="2" w:tplc="6DD8995C">
      <w:start w:val="1"/>
      <w:numFmt w:val="bullet"/>
      <w:lvlText w:val="•"/>
      <w:lvlJc w:val="left"/>
      <w:pPr>
        <w:ind w:left="1644" w:hanging="721"/>
      </w:pPr>
      <w:rPr>
        <w:rFonts w:hint="default"/>
      </w:rPr>
    </w:lvl>
    <w:lvl w:ilvl="3" w:tplc="C3DEBA7E">
      <w:start w:val="1"/>
      <w:numFmt w:val="bullet"/>
      <w:lvlText w:val="•"/>
      <w:lvlJc w:val="left"/>
      <w:pPr>
        <w:ind w:left="2036" w:hanging="721"/>
      </w:pPr>
      <w:rPr>
        <w:rFonts w:hint="default"/>
      </w:rPr>
    </w:lvl>
    <w:lvl w:ilvl="4" w:tplc="07DA7BFE">
      <w:start w:val="1"/>
      <w:numFmt w:val="bullet"/>
      <w:lvlText w:val="•"/>
      <w:lvlJc w:val="left"/>
      <w:pPr>
        <w:ind w:left="2428" w:hanging="721"/>
      </w:pPr>
      <w:rPr>
        <w:rFonts w:hint="default"/>
      </w:rPr>
    </w:lvl>
    <w:lvl w:ilvl="5" w:tplc="1CA8E1F2">
      <w:start w:val="1"/>
      <w:numFmt w:val="bullet"/>
      <w:lvlText w:val="•"/>
      <w:lvlJc w:val="left"/>
      <w:pPr>
        <w:ind w:left="2820" w:hanging="721"/>
      </w:pPr>
      <w:rPr>
        <w:rFonts w:hint="default"/>
      </w:rPr>
    </w:lvl>
    <w:lvl w:ilvl="6" w:tplc="A5E6FA2E">
      <w:start w:val="1"/>
      <w:numFmt w:val="bullet"/>
      <w:lvlText w:val="•"/>
      <w:lvlJc w:val="left"/>
      <w:pPr>
        <w:ind w:left="3212" w:hanging="721"/>
      </w:pPr>
      <w:rPr>
        <w:rFonts w:hint="default"/>
      </w:rPr>
    </w:lvl>
    <w:lvl w:ilvl="7" w:tplc="4CEA1630">
      <w:start w:val="1"/>
      <w:numFmt w:val="bullet"/>
      <w:lvlText w:val="•"/>
      <w:lvlJc w:val="left"/>
      <w:pPr>
        <w:ind w:left="3603" w:hanging="721"/>
      </w:pPr>
      <w:rPr>
        <w:rFonts w:hint="default"/>
      </w:rPr>
    </w:lvl>
    <w:lvl w:ilvl="8" w:tplc="A84E659C">
      <w:start w:val="1"/>
      <w:numFmt w:val="bullet"/>
      <w:lvlText w:val="•"/>
      <w:lvlJc w:val="left"/>
      <w:pPr>
        <w:ind w:left="3995" w:hanging="721"/>
      </w:pPr>
      <w:rPr>
        <w:rFonts w:hint="default"/>
      </w:rPr>
    </w:lvl>
  </w:abstractNum>
  <w:abstractNum w:abstractNumId="34" w15:restartNumberingAfterBreak="0">
    <w:nsid w:val="68A13293"/>
    <w:multiLevelType w:val="hybridMultilevel"/>
    <w:tmpl w:val="DB98D198"/>
    <w:lvl w:ilvl="0" w:tplc="3D705546">
      <w:start w:val="1"/>
      <w:numFmt w:val="decimal"/>
      <w:lvlText w:val="(%1)"/>
      <w:lvlJc w:val="left"/>
      <w:pPr>
        <w:ind w:left="140" w:hanging="257"/>
      </w:pPr>
      <w:rPr>
        <w:rFonts w:ascii="Times New Roman" w:eastAsia="Times New Roman" w:hAnsi="Times New Roman" w:hint="default"/>
        <w:sz w:val="18"/>
        <w:szCs w:val="18"/>
      </w:rPr>
    </w:lvl>
    <w:lvl w:ilvl="1" w:tplc="B900D83C">
      <w:start w:val="1"/>
      <w:numFmt w:val="bullet"/>
      <w:lvlText w:val="•"/>
      <w:lvlJc w:val="left"/>
      <w:pPr>
        <w:ind w:left="589" w:hanging="257"/>
      </w:pPr>
      <w:rPr>
        <w:rFonts w:hint="default"/>
      </w:rPr>
    </w:lvl>
    <w:lvl w:ilvl="2" w:tplc="2F367BFA">
      <w:start w:val="1"/>
      <w:numFmt w:val="bullet"/>
      <w:lvlText w:val="•"/>
      <w:lvlJc w:val="left"/>
      <w:pPr>
        <w:ind w:left="1038" w:hanging="257"/>
      </w:pPr>
      <w:rPr>
        <w:rFonts w:hint="default"/>
      </w:rPr>
    </w:lvl>
    <w:lvl w:ilvl="3" w:tplc="9334BE08">
      <w:start w:val="1"/>
      <w:numFmt w:val="bullet"/>
      <w:lvlText w:val="•"/>
      <w:lvlJc w:val="left"/>
      <w:pPr>
        <w:ind w:left="1487" w:hanging="257"/>
      </w:pPr>
      <w:rPr>
        <w:rFonts w:hint="default"/>
      </w:rPr>
    </w:lvl>
    <w:lvl w:ilvl="4" w:tplc="B4C69EC8">
      <w:start w:val="1"/>
      <w:numFmt w:val="bullet"/>
      <w:lvlText w:val="•"/>
      <w:lvlJc w:val="left"/>
      <w:pPr>
        <w:ind w:left="1936" w:hanging="257"/>
      </w:pPr>
      <w:rPr>
        <w:rFonts w:hint="default"/>
      </w:rPr>
    </w:lvl>
    <w:lvl w:ilvl="5" w:tplc="0FBE5EB0">
      <w:start w:val="1"/>
      <w:numFmt w:val="bullet"/>
      <w:lvlText w:val="•"/>
      <w:lvlJc w:val="left"/>
      <w:pPr>
        <w:ind w:left="2385" w:hanging="257"/>
      </w:pPr>
      <w:rPr>
        <w:rFonts w:hint="default"/>
      </w:rPr>
    </w:lvl>
    <w:lvl w:ilvl="6" w:tplc="E2F0D310">
      <w:start w:val="1"/>
      <w:numFmt w:val="bullet"/>
      <w:lvlText w:val="•"/>
      <w:lvlJc w:val="left"/>
      <w:pPr>
        <w:ind w:left="2834" w:hanging="257"/>
      </w:pPr>
      <w:rPr>
        <w:rFonts w:hint="default"/>
      </w:rPr>
    </w:lvl>
    <w:lvl w:ilvl="7" w:tplc="AB766242">
      <w:start w:val="1"/>
      <w:numFmt w:val="bullet"/>
      <w:lvlText w:val="•"/>
      <w:lvlJc w:val="left"/>
      <w:pPr>
        <w:ind w:left="3283" w:hanging="257"/>
      </w:pPr>
      <w:rPr>
        <w:rFonts w:hint="default"/>
      </w:rPr>
    </w:lvl>
    <w:lvl w:ilvl="8" w:tplc="D850289C">
      <w:start w:val="1"/>
      <w:numFmt w:val="bullet"/>
      <w:lvlText w:val="•"/>
      <w:lvlJc w:val="left"/>
      <w:pPr>
        <w:ind w:left="3732" w:hanging="257"/>
      </w:pPr>
      <w:rPr>
        <w:rFonts w:hint="default"/>
      </w:rPr>
    </w:lvl>
  </w:abstractNum>
  <w:abstractNum w:abstractNumId="35" w15:restartNumberingAfterBreak="0">
    <w:nsid w:val="690D69EB"/>
    <w:multiLevelType w:val="hybridMultilevel"/>
    <w:tmpl w:val="38E4F7EC"/>
    <w:lvl w:ilvl="0" w:tplc="C896D8FE">
      <w:start w:val="5"/>
      <w:numFmt w:val="lowerLetter"/>
      <w:lvlText w:val="(%1)"/>
      <w:lvlJc w:val="left"/>
      <w:pPr>
        <w:ind w:left="140" w:hanging="245"/>
      </w:pPr>
      <w:rPr>
        <w:rFonts w:ascii="Times New Roman" w:eastAsia="Times New Roman" w:hAnsi="Times New Roman" w:hint="default"/>
        <w:sz w:val="18"/>
        <w:szCs w:val="18"/>
      </w:rPr>
    </w:lvl>
    <w:lvl w:ilvl="1" w:tplc="066A5A80">
      <w:start w:val="1"/>
      <w:numFmt w:val="bullet"/>
      <w:lvlText w:val="•"/>
      <w:lvlJc w:val="left"/>
      <w:pPr>
        <w:ind w:left="589" w:hanging="245"/>
      </w:pPr>
      <w:rPr>
        <w:rFonts w:hint="default"/>
      </w:rPr>
    </w:lvl>
    <w:lvl w:ilvl="2" w:tplc="3460CE36">
      <w:start w:val="1"/>
      <w:numFmt w:val="bullet"/>
      <w:lvlText w:val="•"/>
      <w:lvlJc w:val="left"/>
      <w:pPr>
        <w:ind w:left="1038" w:hanging="245"/>
      </w:pPr>
      <w:rPr>
        <w:rFonts w:hint="default"/>
      </w:rPr>
    </w:lvl>
    <w:lvl w:ilvl="3" w:tplc="823CDE14">
      <w:start w:val="1"/>
      <w:numFmt w:val="bullet"/>
      <w:lvlText w:val="•"/>
      <w:lvlJc w:val="left"/>
      <w:pPr>
        <w:ind w:left="1486" w:hanging="245"/>
      </w:pPr>
      <w:rPr>
        <w:rFonts w:hint="default"/>
      </w:rPr>
    </w:lvl>
    <w:lvl w:ilvl="4" w:tplc="27EC07A2">
      <w:start w:val="1"/>
      <w:numFmt w:val="bullet"/>
      <w:lvlText w:val="•"/>
      <w:lvlJc w:val="left"/>
      <w:pPr>
        <w:ind w:left="1935" w:hanging="245"/>
      </w:pPr>
      <w:rPr>
        <w:rFonts w:hint="default"/>
      </w:rPr>
    </w:lvl>
    <w:lvl w:ilvl="5" w:tplc="3D74014C">
      <w:start w:val="1"/>
      <w:numFmt w:val="bullet"/>
      <w:lvlText w:val="•"/>
      <w:lvlJc w:val="left"/>
      <w:pPr>
        <w:ind w:left="2384" w:hanging="245"/>
      </w:pPr>
      <w:rPr>
        <w:rFonts w:hint="default"/>
      </w:rPr>
    </w:lvl>
    <w:lvl w:ilvl="6" w:tplc="17C65E48">
      <w:start w:val="1"/>
      <w:numFmt w:val="bullet"/>
      <w:lvlText w:val="•"/>
      <w:lvlJc w:val="left"/>
      <w:pPr>
        <w:ind w:left="2833" w:hanging="245"/>
      </w:pPr>
      <w:rPr>
        <w:rFonts w:hint="default"/>
      </w:rPr>
    </w:lvl>
    <w:lvl w:ilvl="7" w:tplc="78EEAF2C">
      <w:start w:val="1"/>
      <w:numFmt w:val="bullet"/>
      <w:lvlText w:val="•"/>
      <w:lvlJc w:val="left"/>
      <w:pPr>
        <w:ind w:left="3282" w:hanging="245"/>
      </w:pPr>
      <w:rPr>
        <w:rFonts w:hint="default"/>
      </w:rPr>
    </w:lvl>
    <w:lvl w:ilvl="8" w:tplc="DB029632">
      <w:start w:val="1"/>
      <w:numFmt w:val="bullet"/>
      <w:lvlText w:val="•"/>
      <w:lvlJc w:val="left"/>
      <w:pPr>
        <w:ind w:left="3730" w:hanging="245"/>
      </w:pPr>
      <w:rPr>
        <w:rFonts w:hint="default"/>
      </w:rPr>
    </w:lvl>
  </w:abstractNum>
  <w:abstractNum w:abstractNumId="36" w15:restartNumberingAfterBreak="0">
    <w:nsid w:val="69691BD9"/>
    <w:multiLevelType w:val="hybridMultilevel"/>
    <w:tmpl w:val="1124125E"/>
    <w:lvl w:ilvl="0" w:tplc="09F090DC">
      <w:start w:val="1"/>
      <w:numFmt w:val="lowerLetter"/>
      <w:lvlText w:val="(%1)"/>
      <w:lvlJc w:val="left"/>
      <w:pPr>
        <w:ind w:left="140" w:hanging="351"/>
      </w:pPr>
      <w:rPr>
        <w:rFonts w:ascii="Calibri" w:eastAsia="Calibri" w:hAnsi="Calibri" w:hint="default"/>
        <w:spacing w:val="-1"/>
        <w:sz w:val="22"/>
        <w:szCs w:val="22"/>
      </w:rPr>
    </w:lvl>
    <w:lvl w:ilvl="1" w:tplc="E6BE9838">
      <w:start w:val="1"/>
      <w:numFmt w:val="decimal"/>
      <w:lvlText w:val="(%2)"/>
      <w:lvlJc w:val="left"/>
      <w:pPr>
        <w:ind w:left="860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7F242B6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A4F00E26">
      <w:start w:val="1"/>
      <w:numFmt w:val="bullet"/>
      <w:lvlText w:val="•"/>
      <w:lvlJc w:val="left"/>
      <w:pPr>
        <w:ind w:left="726" w:hanging="360"/>
      </w:pPr>
      <w:rPr>
        <w:rFonts w:hint="default"/>
      </w:rPr>
    </w:lvl>
    <w:lvl w:ilvl="4" w:tplc="0BDC467E">
      <w:start w:val="1"/>
      <w:numFmt w:val="bullet"/>
      <w:lvlText w:val="•"/>
      <w:lvlJc w:val="left"/>
      <w:pPr>
        <w:ind w:left="591" w:hanging="360"/>
      </w:pPr>
      <w:rPr>
        <w:rFonts w:hint="default"/>
      </w:rPr>
    </w:lvl>
    <w:lvl w:ilvl="5" w:tplc="CBDA0D26">
      <w:start w:val="1"/>
      <w:numFmt w:val="bullet"/>
      <w:lvlText w:val="•"/>
      <w:lvlJc w:val="left"/>
      <w:pPr>
        <w:ind w:left="456" w:hanging="360"/>
      </w:pPr>
      <w:rPr>
        <w:rFonts w:hint="default"/>
      </w:rPr>
    </w:lvl>
    <w:lvl w:ilvl="6" w:tplc="D49E36A8">
      <w:start w:val="1"/>
      <w:numFmt w:val="bullet"/>
      <w:lvlText w:val="•"/>
      <w:lvlJc w:val="left"/>
      <w:pPr>
        <w:ind w:left="322" w:hanging="360"/>
      </w:pPr>
      <w:rPr>
        <w:rFonts w:hint="default"/>
      </w:rPr>
    </w:lvl>
    <w:lvl w:ilvl="7" w:tplc="2520A418">
      <w:start w:val="1"/>
      <w:numFmt w:val="bullet"/>
      <w:lvlText w:val="•"/>
      <w:lvlJc w:val="left"/>
      <w:pPr>
        <w:ind w:left="187" w:hanging="360"/>
      </w:pPr>
      <w:rPr>
        <w:rFonts w:hint="default"/>
      </w:rPr>
    </w:lvl>
    <w:lvl w:ilvl="8" w:tplc="DCEE4D2C">
      <w:start w:val="1"/>
      <w:numFmt w:val="bullet"/>
      <w:lvlText w:val="•"/>
      <w:lvlJc w:val="left"/>
      <w:pPr>
        <w:ind w:left="52" w:hanging="360"/>
      </w:pPr>
      <w:rPr>
        <w:rFonts w:hint="default"/>
      </w:rPr>
    </w:lvl>
  </w:abstractNum>
  <w:abstractNum w:abstractNumId="37" w15:restartNumberingAfterBreak="0">
    <w:nsid w:val="6A5C1507"/>
    <w:multiLevelType w:val="hybridMultilevel"/>
    <w:tmpl w:val="C750F984"/>
    <w:lvl w:ilvl="0" w:tplc="043AA682">
      <w:start w:val="1"/>
      <w:numFmt w:val="decimal"/>
      <w:lvlText w:val="(%1)"/>
      <w:lvlJc w:val="left"/>
      <w:pPr>
        <w:ind w:left="860" w:hanging="720"/>
      </w:pPr>
      <w:rPr>
        <w:rFonts w:ascii="Calibri" w:eastAsia="Calibri" w:hAnsi="Calibri" w:hint="default"/>
        <w:spacing w:val="-1"/>
        <w:sz w:val="22"/>
        <w:szCs w:val="22"/>
      </w:rPr>
    </w:lvl>
    <w:lvl w:ilvl="1" w:tplc="4A00711A">
      <w:start w:val="1"/>
      <w:numFmt w:val="bullet"/>
      <w:lvlText w:val="•"/>
      <w:lvlJc w:val="left"/>
      <w:pPr>
        <w:ind w:left="1238" w:hanging="720"/>
      </w:pPr>
      <w:rPr>
        <w:rFonts w:hint="default"/>
      </w:rPr>
    </w:lvl>
    <w:lvl w:ilvl="2" w:tplc="89620C32">
      <w:start w:val="1"/>
      <w:numFmt w:val="bullet"/>
      <w:lvlText w:val="•"/>
      <w:lvlJc w:val="left"/>
      <w:pPr>
        <w:ind w:left="1616" w:hanging="720"/>
      </w:pPr>
      <w:rPr>
        <w:rFonts w:hint="default"/>
      </w:rPr>
    </w:lvl>
    <w:lvl w:ilvl="3" w:tplc="2034D570">
      <w:start w:val="1"/>
      <w:numFmt w:val="bullet"/>
      <w:lvlText w:val="•"/>
      <w:lvlJc w:val="left"/>
      <w:pPr>
        <w:ind w:left="1995" w:hanging="720"/>
      </w:pPr>
      <w:rPr>
        <w:rFonts w:hint="default"/>
      </w:rPr>
    </w:lvl>
    <w:lvl w:ilvl="4" w:tplc="DE90BF62">
      <w:start w:val="1"/>
      <w:numFmt w:val="bullet"/>
      <w:lvlText w:val="•"/>
      <w:lvlJc w:val="left"/>
      <w:pPr>
        <w:ind w:left="2373" w:hanging="720"/>
      </w:pPr>
      <w:rPr>
        <w:rFonts w:hint="default"/>
      </w:rPr>
    </w:lvl>
    <w:lvl w:ilvl="5" w:tplc="9DE266F8">
      <w:start w:val="1"/>
      <w:numFmt w:val="bullet"/>
      <w:lvlText w:val="•"/>
      <w:lvlJc w:val="left"/>
      <w:pPr>
        <w:ind w:left="2751" w:hanging="720"/>
      </w:pPr>
      <w:rPr>
        <w:rFonts w:hint="default"/>
      </w:rPr>
    </w:lvl>
    <w:lvl w:ilvl="6" w:tplc="B5448ADC">
      <w:start w:val="1"/>
      <w:numFmt w:val="bullet"/>
      <w:lvlText w:val="•"/>
      <w:lvlJc w:val="left"/>
      <w:pPr>
        <w:ind w:left="3130" w:hanging="720"/>
      </w:pPr>
      <w:rPr>
        <w:rFonts w:hint="default"/>
      </w:rPr>
    </w:lvl>
    <w:lvl w:ilvl="7" w:tplc="B04E43EE">
      <w:start w:val="1"/>
      <w:numFmt w:val="bullet"/>
      <w:lvlText w:val="•"/>
      <w:lvlJc w:val="left"/>
      <w:pPr>
        <w:ind w:left="3508" w:hanging="720"/>
      </w:pPr>
      <w:rPr>
        <w:rFonts w:hint="default"/>
      </w:rPr>
    </w:lvl>
    <w:lvl w:ilvl="8" w:tplc="830250C6">
      <w:start w:val="1"/>
      <w:numFmt w:val="bullet"/>
      <w:lvlText w:val="•"/>
      <w:lvlJc w:val="left"/>
      <w:pPr>
        <w:ind w:left="3886" w:hanging="720"/>
      </w:pPr>
      <w:rPr>
        <w:rFonts w:hint="default"/>
      </w:rPr>
    </w:lvl>
  </w:abstractNum>
  <w:abstractNum w:abstractNumId="38" w15:restartNumberingAfterBreak="0">
    <w:nsid w:val="6BA55457"/>
    <w:multiLevelType w:val="multilevel"/>
    <w:tmpl w:val="E67CD738"/>
    <w:lvl w:ilvl="0">
      <w:start w:val="2"/>
      <w:numFmt w:val="decimal"/>
      <w:lvlText w:val="%1."/>
      <w:lvlJc w:val="left"/>
      <w:pPr>
        <w:ind w:left="140" w:hanging="279"/>
      </w:pPr>
      <w:rPr>
        <w:rFonts w:ascii="Calibri" w:eastAsia="Calibri" w:hAnsi="Calibri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40" w:hanging="420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2">
      <w:start w:val="1"/>
      <w:numFmt w:val="bullet"/>
      <w:lvlText w:val="•"/>
      <w:lvlJc w:val="left"/>
      <w:pPr>
        <w:ind w:left="473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7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1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4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8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45" w:hanging="420"/>
      </w:pPr>
      <w:rPr>
        <w:rFonts w:hint="default"/>
      </w:rPr>
    </w:lvl>
  </w:abstractNum>
  <w:abstractNum w:abstractNumId="39" w15:restartNumberingAfterBreak="0">
    <w:nsid w:val="6EE479C7"/>
    <w:multiLevelType w:val="hybridMultilevel"/>
    <w:tmpl w:val="3E106118"/>
    <w:lvl w:ilvl="0" w:tplc="4F38AB3A">
      <w:start w:val="1"/>
      <w:numFmt w:val="decimal"/>
      <w:lvlText w:val="(%1)"/>
      <w:lvlJc w:val="left"/>
      <w:pPr>
        <w:ind w:left="140" w:hanging="257"/>
      </w:pPr>
      <w:rPr>
        <w:rFonts w:ascii="Times New Roman" w:eastAsia="Times New Roman" w:hAnsi="Times New Roman" w:hint="default"/>
        <w:sz w:val="18"/>
        <w:szCs w:val="18"/>
      </w:rPr>
    </w:lvl>
    <w:lvl w:ilvl="1" w:tplc="63808EA8">
      <w:start w:val="1"/>
      <w:numFmt w:val="bullet"/>
      <w:lvlText w:val="•"/>
      <w:lvlJc w:val="left"/>
      <w:pPr>
        <w:ind w:left="604" w:hanging="257"/>
      </w:pPr>
      <w:rPr>
        <w:rFonts w:hint="default"/>
      </w:rPr>
    </w:lvl>
    <w:lvl w:ilvl="2" w:tplc="60A4DBEC">
      <w:start w:val="1"/>
      <w:numFmt w:val="bullet"/>
      <w:lvlText w:val="•"/>
      <w:lvlJc w:val="left"/>
      <w:pPr>
        <w:ind w:left="1068" w:hanging="257"/>
      </w:pPr>
      <w:rPr>
        <w:rFonts w:hint="default"/>
      </w:rPr>
    </w:lvl>
    <w:lvl w:ilvl="3" w:tplc="7AB87B9A">
      <w:start w:val="1"/>
      <w:numFmt w:val="bullet"/>
      <w:lvlText w:val="•"/>
      <w:lvlJc w:val="left"/>
      <w:pPr>
        <w:ind w:left="1532" w:hanging="257"/>
      </w:pPr>
      <w:rPr>
        <w:rFonts w:hint="default"/>
      </w:rPr>
    </w:lvl>
    <w:lvl w:ilvl="4" w:tplc="39B2EF8E">
      <w:start w:val="1"/>
      <w:numFmt w:val="bullet"/>
      <w:lvlText w:val="•"/>
      <w:lvlJc w:val="left"/>
      <w:pPr>
        <w:ind w:left="1996" w:hanging="257"/>
      </w:pPr>
      <w:rPr>
        <w:rFonts w:hint="default"/>
      </w:rPr>
    </w:lvl>
    <w:lvl w:ilvl="5" w:tplc="CF64D8BE">
      <w:start w:val="1"/>
      <w:numFmt w:val="bullet"/>
      <w:lvlText w:val="•"/>
      <w:lvlJc w:val="left"/>
      <w:pPr>
        <w:ind w:left="2460" w:hanging="257"/>
      </w:pPr>
      <w:rPr>
        <w:rFonts w:hint="default"/>
      </w:rPr>
    </w:lvl>
    <w:lvl w:ilvl="6" w:tplc="83503196">
      <w:start w:val="1"/>
      <w:numFmt w:val="bullet"/>
      <w:lvlText w:val="•"/>
      <w:lvlJc w:val="left"/>
      <w:pPr>
        <w:ind w:left="2923" w:hanging="257"/>
      </w:pPr>
      <w:rPr>
        <w:rFonts w:hint="default"/>
      </w:rPr>
    </w:lvl>
    <w:lvl w:ilvl="7" w:tplc="B0C60A74">
      <w:start w:val="1"/>
      <w:numFmt w:val="bullet"/>
      <w:lvlText w:val="•"/>
      <w:lvlJc w:val="left"/>
      <w:pPr>
        <w:ind w:left="3387" w:hanging="257"/>
      </w:pPr>
      <w:rPr>
        <w:rFonts w:hint="default"/>
      </w:rPr>
    </w:lvl>
    <w:lvl w:ilvl="8" w:tplc="84E81832">
      <w:start w:val="1"/>
      <w:numFmt w:val="bullet"/>
      <w:lvlText w:val="•"/>
      <w:lvlJc w:val="left"/>
      <w:pPr>
        <w:ind w:left="3851" w:hanging="257"/>
      </w:pPr>
      <w:rPr>
        <w:rFonts w:hint="default"/>
      </w:rPr>
    </w:lvl>
  </w:abstractNum>
  <w:abstractNum w:abstractNumId="40" w15:restartNumberingAfterBreak="0">
    <w:nsid w:val="74121E10"/>
    <w:multiLevelType w:val="hybridMultilevel"/>
    <w:tmpl w:val="17C89C36"/>
    <w:lvl w:ilvl="0" w:tplc="3258AFC2">
      <w:start w:val="1"/>
      <w:numFmt w:val="lowerLetter"/>
      <w:lvlText w:val="(%1)"/>
      <w:lvlJc w:val="left"/>
      <w:pPr>
        <w:ind w:left="140" w:hanging="245"/>
      </w:pPr>
      <w:rPr>
        <w:rFonts w:ascii="Times New Roman" w:eastAsia="Times New Roman" w:hAnsi="Times New Roman" w:hint="default"/>
        <w:sz w:val="18"/>
        <w:szCs w:val="18"/>
      </w:rPr>
    </w:lvl>
    <w:lvl w:ilvl="1" w:tplc="1F8A7978">
      <w:start w:val="1"/>
      <w:numFmt w:val="bullet"/>
      <w:lvlText w:val="•"/>
      <w:lvlJc w:val="left"/>
      <w:pPr>
        <w:ind w:left="604" w:hanging="245"/>
      </w:pPr>
      <w:rPr>
        <w:rFonts w:hint="default"/>
      </w:rPr>
    </w:lvl>
    <w:lvl w:ilvl="2" w:tplc="798456A2">
      <w:start w:val="1"/>
      <w:numFmt w:val="bullet"/>
      <w:lvlText w:val="•"/>
      <w:lvlJc w:val="left"/>
      <w:pPr>
        <w:ind w:left="1068" w:hanging="245"/>
      </w:pPr>
      <w:rPr>
        <w:rFonts w:hint="default"/>
      </w:rPr>
    </w:lvl>
    <w:lvl w:ilvl="3" w:tplc="E8B4D16C">
      <w:start w:val="1"/>
      <w:numFmt w:val="bullet"/>
      <w:lvlText w:val="•"/>
      <w:lvlJc w:val="left"/>
      <w:pPr>
        <w:ind w:left="1532" w:hanging="245"/>
      </w:pPr>
      <w:rPr>
        <w:rFonts w:hint="default"/>
      </w:rPr>
    </w:lvl>
    <w:lvl w:ilvl="4" w:tplc="BE985946">
      <w:start w:val="1"/>
      <w:numFmt w:val="bullet"/>
      <w:lvlText w:val="•"/>
      <w:lvlJc w:val="left"/>
      <w:pPr>
        <w:ind w:left="1996" w:hanging="245"/>
      </w:pPr>
      <w:rPr>
        <w:rFonts w:hint="default"/>
      </w:rPr>
    </w:lvl>
    <w:lvl w:ilvl="5" w:tplc="33A82CAA">
      <w:start w:val="1"/>
      <w:numFmt w:val="bullet"/>
      <w:lvlText w:val="•"/>
      <w:lvlJc w:val="left"/>
      <w:pPr>
        <w:ind w:left="2460" w:hanging="245"/>
      </w:pPr>
      <w:rPr>
        <w:rFonts w:hint="default"/>
      </w:rPr>
    </w:lvl>
    <w:lvl w:ilvl="6" w:tplc="C8646234">
      <w:start w:val="1"/>
      <w:numFmt w:val="bullet"/>
      <w:lvlText w:val="•"/>
      <w:lvlJc w:val="left"/>
      <w:pPr>
        <w:ind w:left="2923" w:hanging="245"/>
      </w:pPr>
      <w:rPr>
        <w:rFonts w:hint="default"/>
      </w:rPr>
    </w:lvl>
    <w:lvl w:ilvl="7" w:tplc="D2801B46">
      <w:start w:val="1"/>
      <w:numFmt w:val="bullet"/>
      <w:lvlText w:val="•"/>
      <w:lvlJc w:val="left"/>
      <w:pPr>
        <w:ind w:left="3387" w:hanging="245"/>
      </w:pPr>
      <w:rPr>
        <w:rFonts w:hint="default"/>
      </w:rPr>
    </w:lvl>
    <w:lvl w:ilvl="8" w:tplc="9384D8F4">
      <w:start w:val="1"/>
      <w:numFmt w:val="bullet"/>
      <w:lvlText w:val="•"/>
      <w:lvlJc w:val="left"/>
      <w:pPr>
        <w:ind w:left="3851" w:hanging="245"/>
      </w:pPr>
      <w:rPr>
        <w:rFonts w:hint="default"/>
      </w:rPr>
    </w:lvl>
  </w:abstractNum>
  <w:abstractNum w:abstractNumId="41" w15:restartNumberingAfterBreak="0">
    <w:nsid w:val="764804B7"/>
    <w:multiLevelType w:val="hybridMultilevel"/>
    <w:tmpl w:val="3788A37E"/>
    <w:lvl w:ilvl="0" w:tplc="8D94EA9C">
      <w:start w:val="1"/>
      <w:numFmt w:val="decimal"/>
      <w:lvlText w:val="(%1)"/>
      <w:lvlJc w:val="left"/>
      <w:pPr>
        <w:ind w:left="140" w:hanging="324"/>
      </w:pPr>
      <w:rPr>
        <w:rFonts w:ascii="Calibri" w:eastAsia="Calibri" w:hAnsi="Calibri" w:hint="default"/>
        <w:spacing w:val="-1"/>
        <w:sz w:val="22"/>
        <w:szCs w:val="22"/>
      </w:rPr>
    </w:lvl>
    <w:lvl w:ilvl="1" w:tplc="FA9E47D2">
      <w:start w:val="1"/>
      <w:numFmt w:val="bullet"/>
      <w:lvlText w:val="•"/>
      <w:lvlJc w:val="left"/>
      <w:pPr>
        <w:ind w:left="604" w:hanging="324"/>
      </w:pPr>
      <w:rPr>
        <w:rFonts w:hint="default"/>
      </w:rPr>
    </w:lvl>
    <w:lvl w:ilvl="2" w:tplc="C2BE8C9A">
      <w:start w:val="1"/>
      <w:numFmt w:val="bullet"/>
      <w:lvlText w:val="•"/>
      <w:lvlJc w:val="left"/>
      <w:pPr>
        <w:ind w:left="1068" w:hanging="324"/>
      </w:pPr>
      <w:rPr>
        <w:rFonts w:hint="default"/>
      </w:rPr>
    </w:lvl>
    <w:lvl w:ilvl="3" w:tplc="7324CDFA">
      <w:start w:val="1"/>
      <w:numFmt w:val="bullet"/>
      <w:lvlText w:val="•"/>
      <w:lvlJc w:val="left"/>
      <w:pPr>
        <w:ind w:left="1532" w:hanging="324"/>
      </w:pPr>
      <w:rPr>
        <w:rFonts w:hint="default"/>
      </w:rPr>
    </w:lvl>
    <w:lvl w:ilvl="4" w:tplc="64860238">
      <w:start w:val="1"/>
      <w:numFmt w:val="bullet"/>
      <w:lvlText w:val="•"/>
      <w:lvlJc w:val="left"/>
      <w:pPr>
        <w:ind w:left="1996" w:hanging="324"/>
      </w:pPr>
      <w:rPr>
        <w:rFonts w:hint="default"/>
      </w:rPr>
    </w:lvl>
    <w:lvl w:ilvl="5" w:tplc="78EA4E46">
      <w:start w:val="1"/>
      <w:numFmt w:val="bullet"/>
      <w:lvlText w:val="•"/>
      <w:lvlJc w:val="left"/>
      <w:pPr>
        <w:ind w:left="2460" w:hanging="324"/>
      </w:pPr>
      <w:rPr>
        <w:rFonts w:hint="default"/>
      </w:rPr>
    </w:lvl>
    <w:lvl w:ilvl="6" w:tplc="297260A4">
      <w:start w:val="1"/>
      <w:numFmt w:val="bullet"/>
      <w:lvlText w:val="•"/>
      <w:lvlJc w:val="left"/>
      <w:pPr>
        <w:ind w:left="2923" w:hanging="324"/>
      </w:pPr>
      <w:rPr>
        <w:rFonts w:hint="default"/>
      </w:rPr>
    </w:lvl>
    <w:lvl w:ilvl="7" w:tplc="E07A3E3C">
      <w:start w:val="1"/>
      <w:numFmt w:val="bullet"/>
      <w:lvlText w:val="•"/>
      <w:lvlJc w:val="left"/>
      <w:pPr>
        <w:ind w:left="3387" w:hanging="324"/>
      </w:pPr>
      <w:rPr>
        <w:rFonts w:hint="default"/>
      </w:rPr>
    </w:lvl>
    <w:lvl w:ilvl="8" w:tplc="02E2D700">
      <w:start w:val="1"/>
      <w:numFmt w:val="bullet"/>
      <w:lvlText w:val="•"/>
      <w:lvlJc w:val="left"/>
      <w:pPr>
        <w:ind w:left="3851" w:hanging="324"/>
      </w:pPr>
      <w:rPr>
        <w:rFonts w:hint="default"/>
      </w:rPr>
    </w:lvl>
  </w:abstractNum>
  <w:abstractNum w:abstractNumId="42" w15:restartNumberingAfterBreak="0">
    <w:nsid w:val="76A03940"/>
    <w:multiLevelType w:val="hybridMultilevel"/>
    <w:tmpl w:val="F97CAB06"/>
    <w:lvl w:ilvl="0" w:tplc="728A91B2">
      <w:start w:val="1"/>
      <w:numFmt w:val="decimal"/>
      <w:lvlText w:val="(%1)"/>
      <w:lvlJc w:val="left"/>
      <w:pPr>
        <w:ind w:left="140" w:hanging="72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67A7180">
      <w:start w:val="1"/>
      <w:numFmt w:val="bullet"/>
      <w:lvlText w:val="•"/>
      <w:lvlJc w:val="left"/>
      <w:pPr>
        <w:ind w:left="585" w:hanging="720"/>
      </w:pPr>
      <w:rPr>
        <w:rFonts w:hint="default"/>
      </w:rPr>
    </w:lvl>
    <w:lvl w:ilvl="2" w:tplc="D2CC5542">
      <w:start w:val="1"/>
      <w:numFmt w:val="bullet"/>
      <w:lvlText w:val="•"/>
      <w:lvlJc w:val="left"/>
      <w:pPr>
        <w:ind w:left="1029" w:hanging="720"/>
      </w:pPr>
      <w:rPr>
        <w:rFonts w:hint="default"/>
      </w:rPr>
    </w:lvl>
    <w:lvl w:ilvl="3" w:tplc="2132CF12">
      <w:start w:val="1"/>
      <w:numFmt w:val="bullet"/>
      <w:lvlText w:val="•"/>
      <w:lvlJc w:val="left"/>
      <w:pPr>
        <w:ind w:left="1474" w:hanging="720"/>
      </w:pPr>
      <w:rPr>
        <w:rFonts w:hint="default"/>
      </w:rPr>
    </w:lvl>
    <w:lvl w:ilvl="4" w:tplc="6D0CE6FA">
      <w:start w:val="1"/>
      <w:numFmt w:val="bullet"/>
      <w:lvlText w:val="•"/>
      <w:lvlJc w:val="left"/>
      <w:pPr>
        <w:ind w:left="1918" w:hanging="720"/>
      </w:pPr>
      <w:rPr>
        <w:rFonts w:hint="default"/>
      </w:rPr>
    </w:lvl>
    <w:lvl w:ilvl="5" w:tplc="8AEC000E">
      <w:start w:val="1"/>
      <w:numFmt w:val="bullet"/>
      <w:lvlText w:val="•"/>
      <w:lvlJc w:val="left"/>
      <w:pPr>
        <w:ind w:left="2363" w:hanging="720"/>
      </w:pPr>
      <w:rPr>
        <w:rFonts w:hint="default"/>
      </w:rPr>
    </w:lvl>
    <w:lvl w:ilvl="6" w:tplc="75A83410">
      <w:start w:val="1"/>
      <w:numFmt w:val="bullet"/>
      <w:lvlText w:val="•"/>
      <w:lvlJc w:val="left"/>
      <w:pPr>
        <w:ind w:left="2807" w:hanging="720"/>
      </w:pPr>
      <w:rPr>
        <w:rFonts w:hint="default"/>
      </w:rPr>
    </w:lvl>
    <w:lvl w:ilvl="7" w:tplc="C41873EA">
      <w:start w:val="1"/>
      <w:numFmt w:val="bullet"/>
      <w:lvlText w:val="•"/>
      <w:lvlJc w:val="left"/>
      <w:pPr>
        <w:ind w:left="3252" w:hanging="720"/>
      </w:pPr>
      <w:rPr>
        <w:rFonts w:hint="default"/>
      </w:rPr>
    </w:lvl>
    <w:lvl w:ilvl="8" w:tplc="68D414BC">
      <w:start w:val="1"/>
      <w:numFmt w:val="bullet"/>
      <w:lvlText w:val="•"/>
      <w:lvlJc w:val="left"/>
      <w:pPr>
        <w:ind w:left="3697" w:hanging="720"/>
      </w:pPr>
      <w:rPr>
        <w:rFonts w:hint="default"/>
      </w:rPr>
    </w:lvl>
  </w:abstractNum>
  <w:abstractNum w:abstractNumId="43" w15:restartNumberingAfterBreak="0">
    <w:nsid w:val="77182A7B"/>
    <w:multiLevelType w:val="hybridMultilevel"/>
    <w:tmpl w:val="C6F4F658"/>
    <w:lvl w:ilvl="0" w:tplc="3A064D1A">
      <w:start w:val="1"/>
      <w:numFmt w:val="decimal"/>
      <w:lvlText w:val="(%1)"/>
      <w:lvlJc w:val="left"/>
      <w:pPr>
        <w:ind w:left="140" w:hanging="372"/>
      </w:pPr>
      <w:rPr>
        <w:rFonts w:ascii="Calibri" w:eastAsia="Calibri" w:hAnsi="Calibri" w:hint="default"/>
        <w:spacing w:val="-1"/>
        <w:sz w:val="22"/>
        <w:szCs w:val="22"/>
      </w:rPr>
    </w:lvl>
    <w:lvl w:ilvl="1" w:tplc="42006C9C">
      <w:start w:val="1"/>
      <w:numFmt w:val="bullet"/>
      <w:lvlText w:val="•"/>
      <w:lvlJc w:val="left"/>
      <w:pPr>
        <w:ind w:left="590" w:hanging="372"/>
      </w:pPr>
      <w:rPr>
        <w:rFonts w:hint="default"/>
      </w:rPr>
    </w:lvl>
    <w:lvl w:ilvl="2" w:tplc="356CD14A">
      <w:start w:val="1"/>
      <w:numFmt w:val="bullet"/>
      <w:lvlText w:val="•"/>
      <w:lvlJc w:val="left"/>
      <w:pPr>
        <w:ind w:left="1041" w:hanging="372"/>
      </w:pPr>
      <w:rPr>
        <w:rFonts w:hint="default"/>
      </w:rPr>
    </w:lvl>
    <w:lvl w:ilvl="3" w:tplc="9092ABA0">
      <w:start w:val="1"/>
      <w:numFmt w:val="bullet"/>
      <w:lvlText w:val="•"/>
      <w:lvlJc w:val="left"/>
      <w:pPr>
        <w:ind w:left="1491" w:hanging="372"/>
      </w:pPr>
      <w:rPr>
        <w:rFonts w:hint="default"/>
      </w:rPr>
    </w:lvl>
    <w:lvl w:ilvl="4" w:tplc="AE707988">
      <w:start w:val="1"/>
      <w:numFmt w:val="bullet"/>
      <w:lvlText w:val="•"/>
      <w:lvlJc w:val="left"/>
      <w:pPr>
        <w:ind w:left="1941" w:hanging="372"/>
      </w:pPr>
      <w:rPr>
        <w:rFonts w:hint="default"/>
      </w:rPr>
    </w:lvl>
    <w:lvl w:ilvl="5" w:tplc="B1D4941A">
      <w:start w:val="1"/>
      <w:numFmt w:val="bullet"/>
      <w:lvlText w:val="•"/>
      <w:lvlJc w:val="left"/>
      <w:pPr>
        <w:ind w:left="2391" w:hanging="372"/>
      </w:pPr>
      <w:rPr>
        <w:rFonts w:hint="default"/>
      </w:rPr>
    </w:lvl>
    <w:lvl w:ilvl="6" w:tplc="152A3F38">
      <w:start w:val="1"/>
      <w:numFmt w:val="bullet"/>
      <w:lvlText w:val="•"/>
      <w:lvlJc w:val="left"/>
      <w:pPr>
        <w:ind w:left="2842" w:hanging="372"/>
      </w:pPr>
      <w:rPr>
        <w:rFonts w:hint="default"/>
      </w:rPr>
    </w:lvl>
    <w:lvl w:ilvl="7" w:tplc="D080748A">
      <w:start w:val="1"/>
      <w:numFmt w:val="bullet"/>
      <w:lvlText w:val="•"/>
      <w:lvlJc w:val="left"/>
      <w:pPr>
        <w:ind w:left="3292" w:hanging="372"/>
      </w:pPr>
      <w:rPr>
        <w:rFonts w:hint="default"/>
      </w:rPr>
    </w:lvl>
    <w:lvl w:ilvl="8" w:tplc="59100F3C">
      <w:start w:val="1"/>
      <w:numFmt w:val="bullet"/>
      <w:lvlText w:val="•"/>
      <w:lvlJc w:val="left"/>
      <w:pPr>
        <w:ind w:left="3742" w:hanging="372"/>
      </w:pPr>
      <w:rPr>
        <w:rFonts w:hint="default"/>
      </w:rPr>
    </w:lvl>
  </w:abstractNum>
  <w:abstractNum w:abstractNumId="44" w15:restartNumberingAfterBreak="0">
    <w:nsid w:val="77251B8A"/>
    <w:multiLevelType w:val="hybridMultilevel"/>
    <w:tmpl w:val="745423E8"/>
    <w:lvl w:ilvl="0" w:tplc="00144D04">
      <w:start w:val="1"/>
      <w:numFmt w:val="lowerLetter"/>
      <w:lvlText w:val="(%1)"/>
      <w:lvlJc w:val="left"/>
      <w:pPr>
        <w:ind w:left="140" w:hanging="245"/>
      </w:pPr>
      <w:rPr>
        <w:rFonts w:ascii="Times New Roman" w:eastAsia="Times New Roman" w:hAnsi="Times New Roman" w:hint="default"/>
        <w:sz w:val="18"/>
        <w:szCs w:val="18"/>
      </w:rPr>
    </w:lvl>
    <w:lvl w:ilvl="1" w:tplc="0C103B88">
      <w:start w:val="1"/>
      <w:numFmt w:val="decimal"/>
      <w:lvlText w:val="(%2)"/>
      <w:lvlJc w:val="left"/>
      <w:pPr>
        <w:ind w:left="140" w:hanging="257"/>
      </w:pPr>
      <w:rPr>
        <w:rFonts w:ascii="Times New Roman" w:eastAsia="Times New Roman" w:hAnsi="Times New Roman" w:hint="default"/>
        <w:sz w:val="18"/>
        <w:szCs w:val="18"/>
      </w:rPr>
    </w:lvl>
    <w:lvl w:ilvl="2" w:tplc="1F045B34">
      <w:start w:val="1"/>
      <w:numFmt w:val="bullet"/>
      <w:lvlText w:val="•"/>
      <w:lvlJc w:val="left"/>
      <w:pPr>
        <w:ind w:left="1035" w:hanging="257"/>
      </w:pPr>
      <w:rPr>
        <w:rFonts w:hint="default"/>
      </w:rPr>
    </w:lvl>
    <w:lvl w:ilvl="3" w:tplc="5F1AE5B6">
      <w:start w:val="1"/>
      <w:numFmt w:val="bullet"/>
      <w:lvlText w:val="•"/>
      <w:lvlJc w:val="left"/>
      <w:pPr>
        <w:ind w:left="1482" w:hanging="257"/>
      </w:pPr>
      <w:rPr>
        <w:rFonts w:hint="default"/>
      </w:rPr>
    </w:lvl>
    <w:lvl w:ilvl="4" w:tplc="39DE4196">
      <w:start w:val="1"/>
      <w:numFmt w:val="bullet"/>
      <w:lvlText w:val="•"/>
      <w:lvlJc w:val="left"/>
      <w:pPr>
        <w:ind w:left="1929" w:hanging="257"/>
      </w:pPr>
      <w:rPr>
        <w:rFonts w:hint="default"/>
      </w:rPr>
    </w:lvl>
    <w:lvl w:ilvl="5" w:tplc="A360086E">
      <w:start w:val="1"/>
      <w:numFmt w:val="bullet"/>
      <w:lvlText w:val="•"/>
      <w:lvlJc w:val="left"/>
      <w:pPr>
        <w:ind w:left="2377" w:hanging="257"/>
      </w:pPr>
      <w:rPr>
        <w:rFonts w:hint="default"/>
      </w:rPr>
    </w:lvl>
    <w:lvl w:ilvl="6" w:tplc="9D14781E">
      <w:start w:val="1"/>
      <w:numFmt w:val="bullet"/>
      <w:lvlText w:val="•"/>
      <w:lvlJc w:val="left"/>
      <w:pPr>
        <w:ind w:left="2824" w:hanging="257"/>
      </w:pPr>
      <w:rPr>
        <w:rFonts w:hint="default"/>
      </w:rPr>
    </w:lvl>
    <w:lvl w:ilvl="7" w:tplc="9638847C">
      <w:start w:val="1"/>
      <w:numFmt w:val="bullet"/>
      <w:lvlText w:val="•"/>
      <w:lvlJc w:val="left"/>
      <w:pPr>
        <w:ind w:left="3271" w:hanging="257"/>
      </w:pPr>
      <w:rPr>
        <w:rFonts w:hint="default"/>
      </w:rPr>
    </w:lvl>
    <w:lvl w:ilvl="8" w:tplc="FAEE10D4">
      <w:start w:val="1"/>
      <w:numFmt w:val="bullet"/>
      <w:lvlText w:val="•"/>
      <w:lvlJc w:val="left"/>
      <w:pPr>
        <w:ind w:left="3719" w:hanging="257"/>
      </w:pPr>
      <w:rPr>
        <w:rFonts w:hint="default"/>
      </w:rPr>
    </w:lvl>
  </w:abstractNum>
  <w:abstractNum w:abstractNumId="45" w15:restartNumberingAfterBreak="0">
    <w:nsid w:val="7AB24BAE"/>
    <w:multiLevelType w:val="hybridMultilevel"/>
    <w:tmpl w:val="27900C60"/>
    <w:lvl w:ilvl="0" w:tplc="1FAA4580">
      <w:start w:val="1"/>
      <w:numFmt w:val="lowerLetter"/>
      <w:lvlText w:val="(%1)"/>
      <w:lvlJc w:val="left"/>
      <w:pPr>
        <w:ind w:left="140" w:hanging="245"/>
      </w:pPr>
      <w:rPr>
        <w:rFonts w:ascii="Times New Roman" w:eastAsia="Times New Roman" w:hAnsi="Times New Roman" w:hint="default"/>
        <w:sz w:val="18"/>
        <w:szCs w:val="18"/>
      </w:rPr>
    </w:lvl>
    <w:lvl w:ilvl="1" w:tplc="CF00AE02">
      <w:start w:val="1"/>
      <w:numFmt w:val="bullet"/>
      <w:lvlText w:val="•"/>
      <w:lvlJc w:val="left"/>
      <w:pPr>
        <w:ind w:left="587" w:hanging="245"/>
      </w:pPr>
      <w:rPr>
        <w:rFonts w:hint="default"/>
      </w:rPr>
    </w:lvl>
    <w:lvl w:ilvl="2" w:tplc="2BC69DAC">
      <w:start w:val="1"/>
      <w:numFmt w:val="bullet"/>
      <w:lvlText w:val="•"/>
      <w:lvlJc w:val="left"/>
      <w:pPr>
        <w:ind w:left="1035" w:hanging="245"/>
      </w:pPr>
      <w:rPr>
        <w:rFonts w:hint="default"/>
      </w:rPr>
    </w:lvl>
    <w:lvl w:ilvl="3" w:tplc="5DC48512">
      <w:start w:val="1"/>
      <w:numFmt w:val="bullet"/>
      <w:lvlText w:val="•"/>
      <w:lvlJc w:val="left"/>
      <w:pPr>
        <w:ind w:left="1482" w:hanging="245"/>
      </w:pPr>
      <w:rPr>
        <w:rFonts w:hint="default"/>
      </w:rPr>
    </w:lvl>
    <w:lvl w:ilvl="4" w:tplc="811C7E24">
      <w:start w:val="1"/>
      <w:numFmt w:val="bullet"/>
      <w:lvlText w:val="•"/>
      <w:lvlJc w:val="left"/>
      <w:pPr>
        <w:ind w:left="1929" w:hanging="245"/>
      </w:pPr>
      <w:rPr>
        <w:rFonts w:hint="default"/>
      </w:rPr>
    </w:lvl>
    <w:lvl w:ilvl="5" w:tplc="BB949A8A">
      <w:start w:val="1"/>
      <w:numFmt w:val="bullet"/>
      <w:lvlText w:val="•"/>
      <w:lvlJc w:val="left"/>
      <w:pPr>
        <w:ind w:left="2377" w:hanging="245"/>
      </w:pPr>
      <w:rPr>
        <w:rFonts w:hint="default"/>
      </w:rPr>
    </w:lvl>
    <w:lvl w:ilvl="6" w:tplc="49FA4D02">
      <w:start w:val="1"/>
      <w:numFmt w:val="bullet"/>
      <w:lvlText w:val="•"/>
      <w:lvlJc w:val="left"/>
      <w:pPr>
        <w:ind w:left="2824" w:hanging="245"/>
      </w:pPr>
      <w:rPr>
        <w:rFonts w:hint="default"/>
      </w:rPr>
    </w:lvl>
    <w:lvl w:ilvl="7" w:tplc="D2BCF9A6">
      <w:start w:val="1"/>
      <w:numFmt w:val="bullet"/>
      <w:lvlText w:val="•"/>
      <w:lvlJc w:val="left"/>
      <w:pPr>
        <w:ind w:left="3271" w:hanging="245"/>
      </w:pPr>
      <w:rPr>
        <w:rFonts w:hint="default"/>
      </w:rPr>
    </w:lvl>
    <w:lvl w:ilvl="8" w:tplc="F70AF136">
      <w:start w:val="1"/>
      <w:numFmt w:val="bullet"/>
      <w:lvlText w:val="•"/>
      <w:lvlJc w:val="left"/>
      <w:pPr>
        <w:ind w:left="3719" w:hanging="245"/>
      </w:pPr>
      <w:rPr>
        <w:rFonts w:hint="default"/>
      </w:rPr>
    </w:lvl>
  </w:abstractNum>
  <w:abstractNum w:abstractNumId="46" w15:restartNumberingAfterBreak="0">
    <w:nsid w:val="7CF221D2"/>
    <w:multiLevelType w:val="hybridMultilevel"/>
    <w:tmpl w:val="63BA68EE"/>
    <w:lvl w:ilvl="0" w:tplc="E59894D2">
      <w:start w:val="1"/>
      <w:numFmt w:val="lowerLetter"/>
      <w:lvlText w:val="(%1)"/>
      <w:lvlJc w:val="left"/>
      <w:pPr>
        <w:ind w:left="140" w:hanging="389"/>
      </w:pPr>
      <w:rPr>
        <w:rFonts w:ascii="Calibri" w:eastAsia="Calibri" w:hAnsi="Calibri" w:hint="default"/>
        <w:sz w:val="22"/>
        <w:szCs w:val="22"/>
      </w:rPr>
    </w:lvl>
    <w:lvl w:ilvl="1" w:tplc="D88AC640">
      <w:start w:val="1"/>
      <w:numFmt w:val="bullet"/>
      <w:lvlText w:val="•"/>
      <w:lvlJc w:val="left"/>
      <w:pPr>
        <w:ind w:left="590" w:hanging="389"/>
      </w:pPr>
      <w:rPr>
        <w:rFonts w:hint="default"/>
      </w:rPr>
    </w:lvl>
    <w:lvl w:ilvl="2" w:tplc="FBBA93FA">
      <w:start w:val="1"/>
      <w:numFmt w:val="bullet"/>
      <w:lvlText w:val="•"/>
      <w:lvlJc w:val="left"/>
      <w:pPr>
        <w:ind w:left="1041" w:hanging="389"/>
      </w:pPr>
      <w:rPr>
        <w:rFonts w:hint="default"/>
      </w:rPr>
    </w:lvl>
    <w:lvl w:ilvl="3" w:tplc="6A68AB0C">
      <w:start w:val="1"/>
      <w:numFmt w:val="bullet"/>
      <w:lvlText w:val="•"/>
      <w:lvlJc w:val="left"/>
      <w:pPr>
        <w:ind w:left="1491" w:hanging="389"/>
      </w:pPr>
      <w:rPr>
        <w:rFonts w:hint="default"/>
      </w:rPr>
    </w:lvl>
    <w:lvl w:ilvl="4" w:tplc="5AEA1BBA">
      <w:start w:val="1"/>
      <w:numFmt w:val="bullet"/>
      <w:lvlText w:val="•"/>
      <w:lvlJc w:val="left"/>
      <w:pPr>
        <w:ind w:left="1941" w:hanging="389"/>
      </w:pPr>
      <w:rPr>
        <w:rFonts w:hint="default"/>
      </w:rPr>
    </w:lvl>
    <w:lvl w:ilvl="5" w:tplc="13D0989C">
      <w:start w:val="1"/>
      <w:numFmt w:val="bullet"/>
      <w:lvlText w:val="•"/>
      <w:lvlJc w:val="left"/>
      <w:pPr>
        <w:ind w:left="2392" w:hanging="389"/>
      </w:pPr>
      <w:rPr>
        <w:rFonts w:hint="default"/>
      </w:rPr>
    </w:lvl>
    <w:lvl w:ilvl="6" w:tplc="014E691A">
      <w:start w:val="1"/>
      <w:numFmt w:val="bullet"/>
      <w:lvlText w:val="•"/>
      <w:lvlJc w:val="left"/>
      <w:pPr>
        <w:ind w:left="2842" w:hanging="389"/>
      </w:pPr>
      <w:rPr>
        <w:rFonts w:hint="default"/>
      </w:rPr>
    </w:lvl>
    <w:lvl w:ilvl="7" w:tplc="A29251C0">
      <w:start w:val="1"/>
      <w:numFmt w:val="bullet"/>
      <w:lvlText w:val="•"/>
      <w:lvlJc w:val="left"/>
      <w:pPr>
        <w:ind w:left="3292" w:hanging="389"/>
      </w:pPr>
      <w:rPr>
        <w:rFonts w:hint="default"/>
      </w:rPr>
    </w:lvl>
    <w:lvl w:ilvl="8" w:tplc="892A9FBE">
      <w:start w:val="1"/>
      <w:numFmt w:val="bullet"/>
      <w:lvlText w:val="•"/>
      <w:lvlJc w:val="left"/>
      <w:pPr>
        <w:ind w:left="3743" w:hanging="389"/>
      </w:pPr>
      <w:rPr>
        <w:rFonts w:hint="default"/>
      </w:rPr>
    </w:lvl>
  </w:abstractNum>
  <w:abstractNum w:abstractNumId="47" w15:restartNumberingAfterBreak="0">
    <w:nsid w:val="7FA35609"/>
    <w:multiLevelType w:val="hybridMultilevel"/>
    <w:tmpl w:val="DD0E003E"/>
    <w:lvl w:ilvl="0" w:tplc="811A544C">
      <w:start w:val="1"/>
      <w:numFmt w:val="lowerLetter"/>
      <w:lvlText w:val="(%1)"/>
      <w:lvlJc w:val="left"/>
      <w:pPr>
        <w:ind w:left="140" w:hanging="307"/>
      </w:pPr>
      <w:rPr>
        <w:rFonts w:ascii="Calibri" w:eastAsia="Calibri" w:hAnsi="Calibri" w:hint="default"/>
        <w:spacing w:val="-1"/>
        <w:sz w:val="22"/>
        <w:szCs w:val="22"/>
      </w:rPr>
    </w:lvl>
    <w:lvl w:ilvl="1" w:tplc="7E9CAB6C">
      <w:start w:val="1"/>
      <w:numFmt w:val="bullet"/>
      <w:lvlText w:val="•"/>
      <w:lvlJc w:val="left"/>
      <w:pPr>
        <w:ind w:left="604" w:hanging="307"/>
      </w:pPr>
      <w:rPr>
        <w:rFonts w:hint="default"/>
      </w:rPr>
    </w:lvl>
    <w:lvl w:ilvl="2" w:tplc="D6B216EC">
      <w:start w:val="1"/>
      <w:numFmt w:val="bullet"/>
      <w:lvlText w:val="•"/>
      <w:lvlJc w:val="left"/>
      <w:pPr>
        <w:ind w:left="1068" w:hanging="307"/>
      </w:pPr>
      <w:rPr>
        <w:rFonts w:hint="default"/>
      </w:rPr>
    </w:lvl>
    <w:lvl w:ilvl="3" w:tplc="DF7C1DD2">
      <w:start w:val="1"/>
      <w:numFmt w:val="bullet"/>
      <w:lvlText w:val="•"/>
      <w:lvlJc w:val="left"/>
      <w:pPr>
        <w:ind w:left="1532" w:hanging="307"/>
      </w:pPr>
      <w:rPr>
        <w:rFonts w:hint="default"/>
      </w:rPr>
    </w:lvl>
    <w:lvl w:ilvl="4" w:tplc="43240730">
      <w:start w:val="1"/>
      <w:numFmt w:val="bullet"/>
      <w:lvlText w:val="•"/>
      <w:lvlJc w:val="left"/>
      <w:pPr>
        <w:ind w:left="1996" w:hanging="307"/>
      </w:pPr>
      <w:rPr>
        <w:rFonts w:hint="default"/>
      </w:rPr>
    </w:lvl>
    <w:lvl w:ilvl="5" w:tplc="2B907CDE">
      <w:start w:val="1"/>
      <w:numFmt w:val="bullet"/>
      <w:lvlText w:val="•"/>
      <w:lvlJc w:val="left"/>
      <w:pPr>
        <w:ind w:left="2460" w:hanging="307"/>
      </w:pPr>
      <w:rPr>
        <w:rFonts w:hint="default"/>
      </w:rPr>
    </w:lvl>
    <w:lvl w:ilvl="6" w:tplc="F106124A">
      <w:start w:val="1"/>
      <w:numFmt w:val="bullet"/>
      <w:lvlText w:val="•"/>
      <w:lvlJc w:val="left"/>
      <w:pPr>
        <w:ind w:left="2923" w:hanging="307"/>
      </w:pPr>
      <w:rPr>
        <w:rFonts w:hint="default"/>
      </w:rPr>
    </w:lvl>
    <w:lvl w:ilvl="7" w:tplc="00225E8A">
      <w:start w:val="1"/>
      <w:numFmt w:val="bullet"/>
      <w:lvlText w:val="•"/>
      <w:lvlJc w:val="left"/>
      <w:pPr>
        <w:ind w:left="3387" w:hanging="307"/>
      </w:pPr>
      <w:rPr>
        <w:rFonts w:hint="default"/>
      </w:rPr>
    </w:lvl>
    <w:lvl w:ilvl="8" w:tplc="51DAB234">
      <w:start w:val="1"/>
      <w:numFmt w:val="bullet"/>
      <w:lvlText w:val="•"/>
      <w:lvlJc w:val="left"/>
      <w:pPr>
        <w:ind w:left="3851" w:hanging="307"/>
      </w:pPr>
      <w:rPr>
        <w:rFonts w:hint="default"/>
      </w:rPr>
    </w:lvl>
  </w:abstractNum>
  <w:num w:numId="1">
    <w:abstractNumId w:val="25"/>
  </w:num>
  <w:num w:numId="2">
    <w:abstractNumId w:val="42"/>
  </w:num>
  <w:num w:numId="3">
    <w:abstractNumId w:val="28"/>
  </w:num>
  <w:num w:numId="4">
    <w:abstractNumId w:val="34"/>
  </w:num>
  <w:num w:numId="5">
    <w:abstractNumId w:val="13"/>
  </w:num>
  <w:num w:numId="6">
    <w:abstractNumId w:val="21"/>
  </w:num>
  <w:num w:numId="7">
    <w:abstractNumId w:val="10"/>
  </w:num>
  <w:num w:numId="8">
    <w:abstractNumId w:val="22"/>
  </w:num>
  <w:num w:numId="9">
    <w:abstractNumId w:val="44"/>
  </w:num>
  <w:num w:numId="10">
    <w:abstractNumId w:val="45"/>
  </w:num>
  <w:num w:numId="11">
    <w:abstractNumId w:val="19"/>
  </w:num>
  <w:num w:numId="12">
    <w:abstractNumId w:val="35"/>
  </w:num>
  <w:num w:numId="13">
    <w:abstractNumId w:val="24"/>
  </w:num>
  <w:num w:numId="14">
    <w:abstractNumId w:val="40"/>
  </w:num>
  <w:num w:numId="15">
    <w:abstractNumId w:val="31"/>
  </w:num>
  <w:num w:numId="16">
    <w:abstractNumId w:val="11"/>
  </w:num>
  <w:num w:numId="17">
    <w:abstractNumId w:val="20"/>
  </w:num>
  <w:num w:numId="18">
    <w:abstractNumId w:val="15"/>
  </w:num>
  <w:num w:numId="19">
    <w:abstractNumId w:val="16"/>
  </w:num>
  <w:num w:numId="20">
    <w:abstractNumId w:val="39"/>
  </w:num>
  <w:num w:numId="21">
    <w:abstractNumId w:val="26"/>
  </w:num>
  <w:num w:numId="22">
    <w:abstractNumId w:val="29"/>
  </w:num>
  <w:num w:numId="23">
    <w:abstractNumId w:val="43"/>
  </w:num>
  <w:num w:numId="24">
    <w:abstractNumId w:val="41"/>
  </w:num>
  <w:num w:numId="25">
    <w:abstractNumId w:val="30"/>
  </w:num>
  <w:num w:numId="26">
    <w:abstractNumId w:val="47"/>
  </w:num>
  <w:num w:numId="27">
    <w:abstractNumId w:val="4"/>
  </w:num>
  <w:num w:numId="28">
    <w:abstractNumId w:val="0"/>
  </w:num>
  <w:num w:numId="29">
    <w:abstractNumId w:val="5"/>
  </w:num>
  <w:num w:numId="30">
    <w:abstractNumId w:val="23"/>
  </w:num>
  <w:num w:numId="31">
    <w:abstractNumId w:val="46"/>
  </w:num>
  <w:num w:numId="32">
    <w:abstractNumId w:val="36"/>
  </w:num>
  <w:num w:numId="33">
    <w:abstractNumId w:val="1"/>
  </w:num>
  <w:num w:numId="34">
    <w:abstractNumId w:val="2"/>
  </w:num>
  <w:num w:numId="35">
    <w:abstractNumId w:val="32"/>
  </w:num>
  <w:num w:numId="36">
    <w:abstractNumId w:val="8"/>
  </w:num>
  <w:num w:numId="37">
    <w:abstractNumId w:val="18"/>
  </w:num>
  <w:num w:numId="38">
    <w:abstractNumId w:val="33"/>
  </w:num>
  <w:num w:numId="39">
    <w:abstractNumId w:val="27"/>
  </w:num>
  <w:num w:numId="40">
    <w:abstractNumId w:val="9"/>
  </w:num>
  <w:num w:numId="41">
    <w:abstractNumId w:val="17"/>
  </w:num>
  <w:num w:numId="42">
    <w:abstractNumId w:val="37"/>
  </w:num>
  <w:num w:numId="43">
    <w:abstractNumId w:val="12"/>
  </w:num>
  <w:num w:numId="44">
    <w:abstractNumId w:val="38"/>
  </w:num>
  <w:num w:numId="45">
    <w:abstractNumId w:val="14"/>
  </w:num>
  <w:num w:numId="46">
    <w:abstractNumId w:val="7"/>
  </w:num>
  <w:num w:numId="47">
    <w:abstractNumId w:val="6"/>
  </w:num>
  <w:num w:numId="4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terson, Robert">
    <w15:presenceInfo w15:providerId="AD" w15:userId="S-1-5-21-2241867019-1883316902-1585384581-19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F3824"/>
    <w:rsid w:val="00045E10"/>
    <w:rsid w:val="00055F03"/>
    <w:rsid w:val="0012708E"/>
    <w:rsid w:val="0014281B"/>
    <w:rsid w:val="00166571"/>
    <w:rsid w:val="00182A73"/>
    <w:rsid w:val="001D41DD"/>
    <w:rsid w:val="001E7DFB"/>
    <w:rsid w:val="001F08B9"/>
    <w:rsid w:val="001F335C"/>
    <w:rsid w:val="0020300C"/>
    <w:rsid w:val="00232445"/>
    <w:rsid w:val="00254DB6"/>
    <w:rsid w:val="002B0B50"/>
    <w:rsid w:val="002B21FC"/>
    <w:rsid w:val="002B7738"/>
    <w:rsid w:val="0030510B"/>
    <w:rsid w:val="0030645E"/>
    <w:rsid w:val="003179F3"/>
    <w:rsid w:val="00324A9A"/>
    <w:rsid w:val="003565FC"/>
    <w:rsid w:val="00357F7C"/>
    <w:rsid w:val="00360BB1"/>
    <w:rsid w:val="003621EC"/>
    <w:rsid w:val="003944A4"/>
    <w:rsid w:val="003A12EB"/>
    <w:rsid w:val="003A44ED"/>
    <w:rsid w:val="003C1291"/>
    <w:rsid w:val="003D1940"/>
    <w:rsid w:val="003D1A75"/>
    <w:rsid w:val="003E43C3"/>
    <w:rsid w:val="004E5172"/>
    <w:rsid w:val="004F31A6"/>
    <w:rsid w:val="004F3824"/>
    <w:rsid w:val="0057488E"/>
    <w:rsid w:val="005B2A04"/>
    <w:rsid w:val="005E6E31"/>
    <w:rsid w:val="00610ED9"/>
    <w:rsid w:val="00635CD0"/>
    <w:rsid w:val="00677362"/>
    <w:rsid w:val="00711EA8"/>
    <w:rsid w:val="007B124F"/>
    <w:rsid w:val="007D685F"/>
    <w:rsid w:val="007F0499"/>
    <w:rsid w:val="0085398A"/>
    <w:rsid w:val="008667F9"/>
    <w:rsid w:val="00880ABF"/>
    <w:rsid w:val="00881C86"/>
    <w:rsid w:val="008F58C3"/>
    <w:rsid w:val="00980950"/>
    <w:rsid w:val="0099629F"/>
    <w:rsid w:val="009D2050"/>
    <w:rsid w:val="009D6B20"/>
    <w:rsid w:val="009E25F4"/>
    <w:rsid w:val="00A306BF"/>
    <w:rsid w:val="00A65DF5"/>
    <w:rsid w:val="00B366B6"/>
    <w:rsid w:val="00BF637C"/>
    <w:rsid w:val="00BF6493"/>
    <w:rsid w:val="00C06BC6"/>
    <w:rsid w:val="00C22ED0"/>
    <w:rsid w:val="00C301DD"/>
    <w:rsid w:val="00C302A3"/>
    <w:rsid w:val="00CB2C7F"/>
    <w:rsid w:val="00D00C0C"/>
    <w:rsid w:val="00D6611A"/>
    <w:rsid w:val="00DF0194"/>
    <w:rsid w:val="00E24385"/>
    <w:rsid w:val="00E84112"/>
    <w:rsid w:val="00EB5322"/>
    <w:rsid w:val="00EC0687"/>
    <w:rsid w:val="00EE0636"/>
    <w:rsid w:val="00EE2338"/>
    <w:rsid w:val="00F57C25"/>
    <w:rsid w:val="00F7603A"/>
    <w:rsid w:val="00FF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68ADB96"/>
  <w15:docId w15:val="{766B496F-C93A-4D0F-BCE1-2FF8F906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3"/>
      <w:ind w:left="140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1"/>
    <w:qFormat/>
    <w:pPr>
      <w:spacing w:before="163"/>
      <w:ind w:left="1220" w:hanging="360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41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D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D41DD"/>
    <w:pPr>
      <w:widowControl/>
    </w:pPr>
  </w:style>
  <w:style w:type="paragraph" w:styleId="Header">
    <w:name w:val="header"/>
    <w:basedOn w:val="Normal"/>
    <w:link w:val="HeaderChar"/>
    <w:uiPriority w:val="99"/>
    <w:unhideWhenUsed/>
    <w:rsid w:val="001D4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1DD"/>
  </w:style>
  <w:style w:type="paragraph" w:styleId="Footer">
    <w:name w:val="footer"/>
    <w:basedOn w:val="Normal"/>
    <w:link w:val="FooterChar"/>
    <w:uiPriority w:val="99"/>
    <w:unhideWhenUsed/>
    <w:rsid w:val="001D4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1DD"/>
  </w:style>
  <w:style w:type="paragraph" w:styleId="NormalWeb">
    <w:name w:val="Normal (Web)"/>
    <w:basedOn w:val="Normal"/>
    <w:rsid w:val="00E2438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24385"/>
    <w:pPr>
      <w:widowControl/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41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legislature.vermont.gov/statutes/chapter/26/0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egislature.vermont.gov/statutes/chapter/26/01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firesafety.vermont.gov/" TargetMode="Externa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1211D-0A14-4F5D-8AA8-3C690E9E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23</Pages>
  <Words>11225</Words>
  <Characters>63985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pkopsco</dc:creator>
  <cp:lastModifiedBy>Patterson, Robert</cp:lastModifiedBy>
  <cp:revision>21</cp:revision>
  <cp:lastPrinted>2017-05-11T19:19:00Z</cp:lastPrinted>
  <dcterms:created xsi:type="dcterms:W3CDTF">2017-05-09T13:50:00Z</dcterms:created>
  <dcterms:modified xsi:type="dcterms:W3CDTF">2017-05-11T19:33:00Z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2014-06-02T00:00:00Z</vt:filetime>
  </property>
  <property fmtid="{D5CDD505-2E9C-101B-9397-08002B2CF9AE}" pid="3" name="LastSaved">
    <vt:filetime>2017-04-12T00:00:00Z</vt:filetime>
  </property>
</Properties>
</file>